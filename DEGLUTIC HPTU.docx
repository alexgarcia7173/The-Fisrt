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F872" w14:textId="56281B64" w:rsidR="007847F6" w:rsidRPr="009C0FEC" w:rsidRDefault="008C10E9" w:rsidP="007B7482">
      <w:pPr>
        <w:pStyle w:val="Textoindependiente"/>
        <w:spacing w:after="0" w:line="360" w:lineRule="auto"/>
        <w:jc w:val="center"/>
        <w:rPr>
          <w:rFonts w:ascii="Times New Roman" w:hAnsi="Times New Roman" w:cs="Times New Roman"/>
          <w:sz w:val="24"/>
          <w:szCs w:val="24"/>
        </w:rPr>
      </w:pPr>
      <w:bookmarkStart w:id="0" w:name="_GoBack"/>
      <w:bookmarkEnd w:id="0"/>
      <w:r w:rsidRPr="009C0FEC">
        <w:rPr>
          <w:rFonts w:ascii="Times New Roman" w:hAnsi="Times New Roman" w:cs="Times New Roman"/>
          <w:sz w:val="24"/>
          <w:szCs w:val="24"/>
        </w:rPr>
        <w:t xml:space="preserve">Prueba de Deglución de Agua para diagnóstico de Disfagia </w:t>
      </w:r>
      <w:r w:rsidR="00C27BF7" w:rsidRPr="009C0FEC">
        <w:rPr>
          <w:rFonts w:ascii="Times New Roman" w:hAnsi="Times New Roman" w:cs="Times New Roman"/>
          <w:sz w:val="24"/>
          <w:szCs w:val="24"/>
        </w:rPr>
        <w:t xml:space="preserve">post </w:t>
      </w:r>
      <w:r w:rsidR="00BB4A8A" w:rsidRPr="009C0FEC">
        <w:rPr>
          <w:rFonts w:ascii="Times New Roman" w:hAnsi="Times New Roman" w:cs="Times New Roman"/>
          <w:sz w:val="24"/>
          <w:szCs w:val="24"/>
        </w:rPr>
        <w:t>Extubación</w:t>
      </w:r>
      <w:r w:rsidR="00C27BF7" w:rsidRPr="009C0FEC">
        <w:rPr>
          <w:rFonts w:ascii="Times New Roman" w:hAnsi="Times New Roman" w:cs="Times New Roman"/>
          <w:sz w:val="24"/>
          <w:szCs w:val="24"/>
        </w:rPr>
        <w:t xml:space="preserve"> </w:t>
      </w:r>
      <w:r w:rsidR="00601D0F" w:rsidRPr="009C0FEC">
        <w:rPr>
          <w:rFonts w:ascii="Times New Roman" w:hAnsi="Times New Roman" w:cs="Times New Roman"/>
          <w:sz w:val="24"/>
          <w:szCs w:val="24"/>
        </w:rPr>
        <w:t>en pacientes adultos críticamente enfermos en unidad de cuidados intensivos.</w:t>
      </w:r>
    </w:p>
    <w:p w14:paraId="4FDBC979" w14:textId="51962120" w:rsidR="00950AF2" w:rsidRDefault="00C27BF7" w:rsidP="00C95838">
      <w:pPr>
        <w:pStyle w:val="Textoindependiente"/>
        <w:spacing w:after="0" w:line="360" w:lineRule="auto"/>
        <w:jc w:val="center"/>
        <w:rPr>
          <w:ins w:id="1" w:author="Nelson Dario Giraldo Ramirez" w:date="2017-01-25T17:42:00Z"/>
          <w:rFonts w:ascii="Times New Roman" w:hAnsi="Times New Roman" w:cs="Times New Roman"/>
          <w:b/>
          <w:sz w:val="24"/>
          <w:szCs w:val="24"/>
        </w:rPr>
      </w:pPr>
      <w:r w:rsidRPr="009C0FEC">
        <w:rPr>
          <w:rFonts w:ascii="Times New Roman" w:hAnsi="Times New Roman" w:cs="Times New Roman"/>
          <w:sz w:val="24"/>
          <w:szCs w:val="24"/>
        </w:rPr>
        <w:t>(DEGLUTIC: Deglution Test in Crtiically ill Patients</w:t>
      </w:r>
      <w:r w:rsidRPr="007B7482">
        <w:rPr>
          <w:rFonts w:ascii="Times New Roman" w:hAnsi="Times New Roman" w:cs="Times New Roman"/>
          <w:b/>
          <w:sz w:val="24"/>
          <w:szCs w:val="24"/>
        </w:rPr>
        <w:t>)</w:t>
      </w:r>
    </w:p>
    <w:p w14:paraId="0781ADB5" w14:textId="34E5D1C4" w:rsidR="00C95838" w:rsidRPr="00EF41FF" w:rsidRDefault="00EF41FF" w:rsidP="00C95838">
      <w:pPr>
        <w:pStyle w:val="Textoindependiente"/>
        <w:spacing w:after="0" w:line="360" w:lineRule="auto"/>
        <w:jc w:val="center"/>
        <w:rPr>
          <w:ins w:id="2" w:author="Nelson Dario Giraldo Ramirez" w:date="2017-01-25T17:42:00Z"/>
          <w:b/>
          <w:rPrChange w:id="3" w:author="Luis Alexander Garcia Quiroz" w:date="2017-08-08T22:09:00Z">
            <w:rPr>
              <w:ins w:id="4" w:author="Nelson Dario Giraldo Ramirez" w:date="2017-01-25T17:42:00Z"/>
            </w:rPr>
          </w:rPrChange>
        </w:rPr>
      </w:pPr>
      <w:ins w:id="5" w:author="Luis Alexander Garcia Quiroz" w:date="2017-08-08T22:09:00Z">
        <w:r w:rsidRPr="00EF41FF">
          <w:rPr>
            <w:b/>
            <w:rPrChange w:id="6" w:author="Luis Alexander Garcia Quiroz" w:date="2017-08-08T22:09:00Z">
              <w:rPr/>
            </w:rPrChange>
          </w:rPr>
          <w:t>PROTOCLO 2016.092</w:t>
        </w:r>
      </w:ins>
    </w:p>
    <w:p w14:paraId="14F1AD82" w14:textId="77777777" w:rsidR="00C95838" w:rsidRPr="007B7482" w:rsidRDefault="00C95838" w:rsidP="00C95838">
      <w:pPr>
        <w:pStyle w:val="Textoindependiente"/>
        <w:spacing w:after="0" w:line="360" w:lineRule="auto"/>
        <w:jc w:val="center"/>
      </w:pPr>
    </w:p>
    <w:p w14:paraId="6E590FB2" w14:textId="69BC04F7" w:rsidR="005555D4" w:rsidRPr="009C0FEC" w:rsidRDefault="005555D4" w:rsidP="007B7482">
      <w:pPr>
        <w:spacing w:after="0" w:line="360" w:lineRule="auto"/>
        <w:jc w:val="both"/>
        <w:rPr>
          <w:rFonts w:ascii="Times New Roman" w:hAnsi="Times New Roman" w:cs="Times New Roman"/>
          <w:sz w:val="24"/>
          <w:szCs w:val="24"/>
        </w:rPr>
      </w:pPr>
      <w:r w:rsidRPr="009C0FEC">
        <w:rPr>
          <w:rFonts w:ascii="Times New Roman" w:hAnsi="Times New Roman" w:cs="Times New Roman"/>
          <w:sz w:val="24"/>
          <w:szCs w:val="24"/>
        </w:rPr>
        <w:t>Investigadores</w:t>
      </w:r>
    </w:p>
    <w:p w14:paraId="63239AD4" w14:textId="57CD85E3" w:rsidR="00E46096" w:rsidRPr="007B7482" w:rsidRDefault="00E4609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Luis Alexander García Quiroz, Hospital Pablo Tobón Uribe, Universidad de Antioquia</w:t>
      </w:r>
    </w:p>
    <w:p w14:paraId="67F79BF1" w14:textId="56E691E7" w:rsidR="00E46096" w:rsidRPr="007B7482" w:rsidRDefault="00E4609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Nelson Darío Giraldo, Hospital Pablo Tobón Uribe.</w:t>
      </w:r>
    </w:p>
    <w:p w14:paraId="4BB34A8C" w14:textId="0A2E4A68" w:rsidR="00E46096" w:rsidRPr="007B7482" w:rsidRDefault="00E4609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Carlos Alberto Carvajal, Hospital Pablo Tobón Uribe.</w:t>
      </w:r>
    </w:p>
    <w:p w14:paraId="50F161EF" w14:textId="16C10038" w:rsidR="007747CF" w:rsidRDefault="007747CF" w:rsidP="007B7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Grupo de Terapia Respiratoria UCI: Camilo Gómez</w:t>
      </w:r>
    </w:p>
    <w:p w14:paraId="328277F8" w14:textId="648DF0F7" w:rsidR="007747CF" w:rsidRDefault="007747CF" w:rsidP="007B7482">
      <w:pPr>
        <w:spacing w:after="0" w:line="360" w:lineRule="auto"/>
        <w:jc w:val="both"/>
        <w:rPr>
          <w:ins w:id="7" w:author="Luis Alexander Garcia Quiroz" w:date="2017-05-07T21:57:00Z"/>
          <w:rFonts w:ascii="Times New Roman" w:hAnsi="Times New Roman" w:cs="Times New Roman"/>
          <w:sz w:val="24"/>
          <w:szCs w:val="24"/>
        </w:rPr>
      </w:pPr>
      <w:r>
        <w:rPr>
          <w:rFonts w:ascii="Times New Roman" w:hAnsi="Times New Roman" w:cs="Times New Roman"/>
          <w:sz w:val="24"/>
          <w:szCs w:val="24"/>
        </w:rPr>
        <w:t xml:space="preserve">Grupo de Enfermería UCI </w:t>
      </w:r>
    </w:p>
    <w:p w14:paraId="3462283F" w14:textId="366B84B8" w:rsidR="00BD20EF" w:rsidRPr="00BD20EF" w:rsidRDefault="00BD20EF" w:rsidP="007B7482">
      <w:pPr>
        <w:spacing w:after="0" w:line="360" w:lineRule="auto"/>
        <w:jc w:val="both"/>
        <w:rPr>
          <w:ins w:id="8" w:author="Luis Alexander Garcia Quiroz" w:date="2017-05-07T21:58:00Z"/>
          <w:rFonts w:ascii="Times New Roman" w:hAnsi="Times New Roman" w:cs="Times New Roman"/>
          <w:sz w:val="24"/>
          <w:szCs w:val="24"/>
          <w:highlight w:val="yellow"/>
          <w:rPrChange w:id="9" w:author="Luis Alexander Garcia Quiroz" w:date="2017-05-07T22:01:00Z">
            <w:rPr>
              <w:ins w:id="10" w:author="Luis Alexander Garcia Quiroz" w:date="2017-05-07T21:58:00Z"/>
              <w:rFonts w:ascii="Times New Roman" w:hAnsi="Times New Roman" w:cs="Times New Roman"/>
              <w:sz w:val="24"/>
              <w:szCs w:val="24"/>
            </w:rPr>
          </w:rPrChange>
        </w:rPr>
      </w:pPr>
      <w:ins w:id="11" w:author="Luis Alexander Garcia Quiroz" w:date="2017-05-07T21:58:00Z">
        <w:r w:rsidRPr="00BD20EF">
          <w:rPr>
            <w:rFonts w:ascii="Times New Roman" w:hAnsi="Times New Roman" w:cs="Times New Roman"/>
            <w:sz w:val="24"/>
            <w:szCs w:val="24"/>
            <w:highlight w:val="yellow"/>
            <w:rPrChange w:id="12" w:author="Luis Alexander Garcia Quiroz" w:date="2017-05-07T22:01:00Z">
              <w:rPr>
                <w:rFonts w:ascii="Times New Roman" w:hAnsi="Times New Roman" w:cs="Times New Roman"/>
                <w:sz w:val="24"/>
                <w:szCs w:val="24"/>
              </w:rPr>
            </w:rPrChange>
          </w:rPr>
          <w:t>Otorrinologia:</w:t>
        </w:r>
      </w:ins>
      <w:ins w:id="13" w:author="Luis Alexander Garcia Quiroz" w:date="2017-05-07T21:57:00Z">
        <w:r w:rsidRPr="00BD20EF">
          <w:rPr>
            <w:rFonts w:ascii="Times New Roman" w:hAnsi="Times New Roman" w:cs="Times New Roman"/>
            <w:sz w:val="24"/>
            <w:szCs w:val="24"/>
            <w:highlight w:val="yellow"/>
            <w:rPrChange w:id="14" w:author="Luis Alexander Garcia Quiroz" w:date="2017-05-07T22:01:00Z">
              <w:rPr>
                <w:rFonts w:ascii="Times New Roman" w:hAnsi="Times New Roman" w:cs="Times New Roman"/>
                <w:sz w:val="24"/>
                <w:szCs w:val="24"/>
              </w:rPr>
            </w:rPrChange>
          </w:rPr>
          <w:t xml:space="preserve"> Diana Garcia, Hospital Pablo </w:t>
        </w:r>
      </w:ins>
      <w:ins w:id="15" w:author="Luis Alexander Garcia Quiroz" w:date="2017-05-07T21:58:00Z">
        <w:r w:rsidRPr="00BD20EF">
          <w:rPr>
            <w:rFonts w:ascii="Times New Roman" w:hAnsi="Times New Roman" w:cs="Times New Roman"/>
            <w:sz w:val="24"/>
            <w:szCs w:val="24"/>
            <w:highlight w:val="yellow"/>
            <w:rPrChange w:id="16" w:author="Luis Alexander Garcia Quiroz" w:date="2017-05-07T22:01:00Z">
              <w:rPr>
                <w:rFonts w:ascii="Times New Roman" w:hAnsi="Times New Roman" w:cs="Times New Roman"/>
                <w:sz w:val="24"/>
                <w:szCs w:val="24"/>
              </w:rPr>
            </w:rPrChange>
          </w:rPr>
          <w:t>Tobón</w:t>
        </w:r>
      </w:ins>
      <w:ins w:id="17" w:author="Luis Alexander Garcia Quiroz" w:date="2017-05-07T21:57:00Z">
        <w:r w:rsidRPr="00BD20EF">
          <w:rPr>
            <w:rFonts w:ascii="Times New Roman" w:hAnsi="Times New Roman" w:cs="Times New Roman"/>
            <w:sz w:val="24"/>
            <w:szCs w:val="24"/>
            <w:highlight w:val="yellow"/>
            <w:rPrChange w:id="18" w:author="Luis Alexander Garcia Quiroz" w:date="2017-05-07T22:01:00Z">
              <w:rPr>
                <w:rFonts w:ascii="Times New Roman" w:hAnsi="Times New Roman" w:cs="Times New Roman"/>
                <w:sz w:val="24"/>
                <w:szCs w:val="24"/>
              </w:rPr>
            </w:rPrChange>
          </w:rPr>
          <w:t xml:space="preserve"> Uribe</w:t>
        </w:r>
      </w:ins>
    </w:p>
    <w:p w14:paraId="55CF4841" w14:textId="5A0C1F5E" w:rsidR="00BD20EF" w:rsidRPr="00BD20EF" w:rsidRDefault="00BD20EF" w:rsidP="007B7482">
      <w:pPr>
        <w:spacing w:after="0" w:line="360" w:lineRule="auto"/>
        <w:jc w:val="both"/>
        <w:rPr>
          <w:ins w:id="19" w:author="Luis Alexander Garcia Quiroz" w:date="2017-05-07T21:59:00Z"/>
          <w:rFonts w:ascii="Times New Roman" w:hAnsi="Times New Roman" w:cs="Times New Roman"/>
          <w:sz w:val="24"/>
          <w:szCs w:val="24"/>
          <w:highlight w:val="yellow"/>
          <w:rPrChange w:id="20" w:author="Luis Alexander Garcia Quiroz" w:date="2017-05-07T22:01:00Z">
            <w:rPr>
              <w:ins w:id="21" w:author="Luis Alexander Garcia Quiroz" w:date="2017-05-07T21:59:00Z"/>
              <w:rFonts w:ascii="Times New Roman" w:hAnsi="Times New Roman" w:cs="Times New Roman"/>
              <w:sz w:val="24"/>
              <w:szCs w:val="24"/>
            </w:rPr>
          </w:rPrChange>
        </w:rPr>
      </w:pPr>
      <w:ins w:id="22" w:author="Luis Alexander Garcia Quiroz" w:date="2017-05-07T21:58:00Z">
        <w:r w:rsidRPr="00BD20EF">
          <w:rPr>
            <w:rFonts w:ascii="Times New Roman" w:hAnsi="Times New Roman" w:cs="Times New Roman"/>
            <w:sz w:val="24"/>
            <w:szCs w:val="24"/>
            <w:highlight w:val="yellow"/>
            <w:rPrChange w:id="23" w:author="Luis Alexander Garcia Quiroz" w:date="2017-05-07T22:01:00Z">
              <w:rPr>
                <w:rFonts w:ascii="Times New Roman" w:hAnsi="Times New Roman" w:cs="Times New Roman"/>
                <w:sz w:val="24"/>
                <w:szCs w:val="24"/>
              </w:rPr>
            </w:rPrChange>
          </w:rPr>
          <w:t xml:space="preserve">                        Diana Urquijo, </w:t>
        </w:r>
      </w:ins>
      <w:ins w:id="24" w:author="Luis Alexander Garcia Quiroz" w:date="2017-05-07T21:59:00Z">
        <w:r w:rsidRPr="00BD20EF">
          <w:rPr>
            <w:rFonts w:ascii="Times New Roman" w:hAnsi="Times New Roman" w:cs="Times New Roman"/>
            <w:sz w:val="24"/>
            <w:szCs w:val="24"/>
            <w:highlight w:val="yellow"/>
            <w:rPrChange w:id="25" w:author="Luis Alexander Garcia Quiroz" w:date="2017-05-07T22:01:00Z">
              <w:rPr>
                <w:rFonts w:ascii="Times New Roman" w:hAnsi="Times New Roman" w:cs="Times New Roman"/>
                <w:sz w:val="24"/>
                <w:szCs w:val="24"/>
              </w:rPr>
            </w:rPrChange>
          </w:rPr>
          <w:t>Hospital Pablo Tobón Uribe</w:t>
        </w:r>
      </w:ins>
    </w:p>
    <w:p w14:paraId="1E1C3FE1" w14:textId="2EA093F6" w:rsidR="00BD20EF" w:rsidRDefault="00BD20EF" w:rsidP="007B7482">
      <w:pPr>
        <w:spacing w:after="0" w:line="360" w:lineRule="auto"/>
        <w:jc w:val="both"/>
        <w:rPr>
          <w:ins w:id="26" w:author="Luis Alexander Garcia Quiroz" w:date="2017-05-07T21:57:00Z"/>
          <w:rFonts w:ascii="Times New Roman" w:hAnsi="Times New Roman" w:cs="Times New Roman"/>
          <w:sz w:val="24"/>
          <w:szCs w:val="24"/>
        </w:rPr>
      </w:pPr>
      <w:ins w:id="27" w:author="Luis Alexander Garcia Quiroz" w:date="2017-05-07T21:59:00Z">
        <w:r w:rsidRPr="00BD20EF">
          <w:rPr>
            <w:rFonts w:ascii="Times New Roman" w:hAnsi="Times New Roman" w:cs="Times New Roman"/>
            <w:sz w:val="24"/>
            <w:szCs w:val="24"/>
            <w:highlight w:val="yellow"/>
            <w:rPrChange w:id="28" w:author="Luis Alexander Garcia Quiroz" w:date="2017-05-07T22:01:00Z">
              <w:rPr>
                <w:rFonts w:ascii="Times New Roman" w:hAnsi="Times New Roman" w:cs="Times New Roman"/>
                <w:sz w:val="24"/>
                <w:szCs w:val="24"/>
              </w:rPr>
            </w:rPrChange>
          </w:rPr>
          <w:t xml:space="preserve">                         </w:t>
        </w:r>
      </w:ins>
      <w:ins w:id="29" w:author="Luis Alexander Garcia Quiroz" w:date="2017-05-07T22:00:00Z">
        <w:r w:rsidRPr="00BD20EF">
          <w:rPr>
            <w:rFonts w:ascii="Times New Roman" w:hAnsi="Times New Roman" w:cs="Times New Roman"/>
            <w:sz w:val="24"/>
            <w:szCs w:val="24"/>
            <w:highlight w:val="yellow"/>
            <w:rPrChange w:id="30" w:author="Luis Alexander Garcia Quiroz" w:date="2017-05-07T22:01:00Z">
              <w:rPr>
                <w:rFonts w:ascii="Times New Roman" w:hAnsi="Times New Roman" w:cs="Times New Roman"/>
                <w:sz w:val="24"/>
                <w:szCs w:val="24"/>
              </w:rPr>
            </w:rPrChange>
          </w:rPr>
          <w:t>Verónica</w:t>
        </w:r>
      </w:ins>
      <w:ins w:id="31" w:author="Luis Alexander Garcia Quiroz" w:date="2017-05-07T21:59:00Z">
        <w:r w:rsidRPr="00BD20EF">
          <w:rPr>
            <w:rFonts w:ascii="Times New Roman" w:hAnsi="Times New Roman" w:cs="Times New Roman"/>
            <w:sz w:val="24"/>
            <w:szCs w:val="24"/>
            <w:highlight w:val="yellow"/>
            <w:rPrChange w:id="32" w:author="Luis Alexander Garcia Quiroz" w:date="2017-05-07T22:01:00Z">
              <w:rPr>
                <w:rFonts w:ascii="Times New Roman" w:hAnsi="Times New Roman" w:cs="Times New Roman"/>
                <w:sz w:val="24"/>
                <w:szCs w:val="24"/>
              </w:rPr>
            </w:rPrChange>
          </w:rPr>
          <w:t xml:space="preserve"> </w:t>
        </w:r>
      </w:ins>
      <w:ins w:id="33" w:author="Luis Alexander Garcia Quiroz" w:date="2017-05-07T22:00:00Z">
        <w:r w:rsidRPr="00BD20EF">
          <w:rPr>
            <w:rFonts w:ascii="Times New Roman" w:hAnsi="Times New Roman" w:cs="Times New Roman"/>
            <w:sz w:val="24"/>
            <w:szCs w:val="24"/>
            <w:highlight w:val="yellow"/>
            <w:rPrChange w:id="34" w:author="Luis Alexander Garcia Quiroz" w:date="2017-05-07T22:01:00Z">
              <w:rPr>
                <w:rFonts w:ascii="Times New Roman" w:hAnsi="Times New Roman" w:cs="Times New Roman"/>
                <w:sz w:val="24"/>
                <w:szCs w:val="24"/>
              </w:rPr>
            </w:rPrChange>
          </w:rPr>
          <w:t>Rodríguez</w:t>
        </w:r>
      </w:ins>
      <w:ins w:id="35" w:author="Luis Alexander Garcia Quiroz" w:date="2017-05-07T21:59:00Z">
        <w:r w:rsidRPr="00BD20EF">
          <w:rPr>
            <w:rFonts w:ascii="Times New Roman" w:hAnsi="Times New Roman" w:cs="Times New Roman"/>
            <w:sz w:val="24"/>
            <w:szCs w:val="24"/>
            <w:highlight w:val="yellow"/>
            <w:rPrChange w:id="36" w:author="Luis Alexander Garcia Quiroz" w:date="2017-05-07T22:01:00Z">
              <w:rPr>
                <w:rFonts w:ascii="Times New Roman" w:hAnsi="Times New Roman" w:cs="Times New Roman"/>
                <w:sz w:val="24"/>
                <w:szCs w:val="24"/>
              </w:rPr>
            </w:rPrChange>
          </w:rPr>
          <w:t>, Hospital Pablo Tobón Uribe</w:t>
        </w:r>
      </w:ins>
    </w:p>
    <w:p w14:paraId="70249231" w14:textId="77777777" w:rsidR="00BD20EF" w:rsidRPr="007B7482" w:rsidRDefault="00BD20EF" w:rsidP="007B7482">
      <w:pPr>
        <w:spacing w:after="0" w:line="360" w:lineRule="auto"/>
        <w:jc w:val="both"/>
        <w:rPr>
          <w:rFonts w:ascii="Times New Roman" w:hAnsi="Times New Roman" w:cs="Times New Roman"/>
          <w:sz w:val="24"/>
          <w:szCs w:val="24"/>
        </w:rPr>
      </w:pPr>
    </w:p>
    <w:p w14:paraId="28830304" w14:textId="77777777" w:rsidR="004307DC" w:rsidRDefault="004307DC">
      <w:pPr>
        <w:rPr>
          <w:rFonts w:ascii="Times New Roman" w:hAnsi="Times New Roman" w:cs="Times New Roman"/>
          <w:b/>
          <w:sz w:val="24"/>
          <w:szCs w:val="24"/>
        </w:rPr>
      </w:pPr>
      <w:r>
        <w:rPr>
          <w:rFonts w:ascii="Times New Roman" w:hAnsi="Times New Roman" w:cs="Times New Roman"/>
          <w:b/>
          <w:sz w:val="24"/>
          <w:szCs w:val="24"/>
        </w:rPr>
        <w:br w:type="page"/>
      </w:r>
    </w:p>
    <w:p w14:paraId="1D1C6058" w14:textId="44C3D9B0" w:rsidR="005F51E2" w:rsidRPr="007B7482" w:rsidRDefault="005F51E2" w:rsidP="007B7482">
      <w:pPr>
        <w:pStyle w:val="Textoindependiente"/>
        <w:spacing w:after="0" w:line="360" w:lineRule="auto"/>
        <w:jc w:val="both"/>
        <w:rPr>
          <w:rFonts w:ascii="Times New Roman" w:hAnsi="Times New Roman" w:cs="Times New Roman"/>
          <w:b/>
          <w:sz w:val="24"/>
          <w:szCs w:val="24"/>
        </w:rPr>
      </w:pPr>
      <w:r w:rsidRPr="007B7482">
        <w:rPr>
          <w:rFonts w:ascii="Times New Roman" w:hAnsi="Times New Roman" w:cs="Times New Roman"/>
          <w:b/>
          <w:sz w:val="24"/>
          <w:szCs w:val="24"/>
        </w:rPr>
        <w:lastRenderedPageBreak/>
        <w:t>Planteamiento del problema</w:t>
      </w:r>
    </w:p>
    <w:p w14:paraId="4F8001C5" w14:textId="33BE0F18" w:rsidR="004F10B7" w:rsidRPr="007B7482" w:rsidRDefault="005F51E2"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vía oral es la forma natural de ingestión y de nutrición de los seres humanos. </w:t>
      </w:r>
      <w:r w:rsidR="004F10B7" w:rsidRPr="007B7482">
        <w:rPr>
          <w:rFonts w:ascii="Times New Roman" w:hAnsi="Times New Roman" w:cs="Times New Roman"/>
          <w:sz w:val="24"/>
          <w:szCs w:val="24"/>
        </w:rPr>
        <w:t xml:space="preserve">El paso del bolo alimenticio formado por la masticación de los alimentos y de los líquidos al estómago esta mediado por un proceso complejo de contracción y relajación de varios músculos conocido como deglución. </w:t>
      </w:r>
      <w:r w:rsidRPr="007B7482">
        <w:rPr>
          <w:rFonts w:ascii="Times New Roman" w:hAnsi="Times New Roman" w:cs="Times New Roman"/>
          <w:sz w:val="24"/>
          <w:szCs w:val="24"/>
        </w:rPr>
        <w:t>En algunas personas la deglución puede estar alterada y esto los hace susceptible</w:t>
      </w:r>
      <w:r w:rsidR="006E4BB8">
        <w:rPr>
          <w:rFonts w:ascii="Times New Roman" w:hAnsi="Times New Roman" w:cs="Times New Roman"/>
          <w:sz w:val="24"/>
          <w:szCs w:val="24"/>
        </w:rPr>
        <w:t>s</w:t>
      </w:r>
      <w:r w:rsidRPr="007B7482">
        <w:rPr>
          <w:rFonts w:ascii="Times New Roman" w:hAnsi="Times New Roman" w:cs="Times New Roman"/>
          <w:sz w:val="24"/>
          <w:szCs w:val="24"/>
        </w:rPr>
        <w:t xml:space="preserve"> a bronco</w:t>
      </w:r>
      <w:r w:rsidR="007B7482">
        <w:rPr>
          <w:rFonts w:ascii="Times New Roman" w:hAnsi="Times New Roman" w:cs="Times New Roman"/>
          <w:sz w:val="24"/>
          <w:szCs w:val="24"/>
        </w:rPr>
        <w:t>-</w:t>
      </w:r>
      <w:r w:rsidRPr="007B7482">
        <w:rPr>
          <w:rFonts w:ascii="Times New Roman" w:hAnsi="Times New Roman" w:cs="Times New Roman"/>
          <w:sz w:val="24"/>
          <w:szCs w:val="24"/>
        </w:rPr>
        <w:t xml:space="preserve">aspiración y neumonías aspirativas secundarias. La disfagia, definida como el trastorno para tragar sólidos, semisólidos o líquidos, es relativamente frecuente en pacientes con </w:t>
      </w:r>
      <w:r w:rsidR="005555D4" w:rsidRPr="007B7482">
        <w:rPr>
          <w:rFonts w:ascii="Times New Roman" w:hAnsi="Times New Roman" w:cs="Times New Roman"/>
          <w:sz w:val="24"/>
          <w:szCs w:val="24"/>
        </w:rPr>
        <w:t>enfermedades</w:t>
      </w:r>
      <w:r w:rsidR="004F10B7" w:rsidRPr="007B7482">
        <w:rPr>
          <w:rFonts w:ascii="Times New Roman" w:hAnsi="Times New Roman" w:cs="Times New Roman"/>
          <w:sz w:val="24"/>
          <w:szCs w:val="24"/>
        </w:rPr>
        <w:t xml:space="preserve"> neurológicas</w:t>
      </w:r>
      <w:r w:rsidR="00A60D1E">
        <w:rPr>
          <w:rFonts w:ascii="Times New Roman" w:hAnsi="Times New Roman" w:cs="Times New Roman"/>
          <w:sz w:val="24"/>
          <w:szCs w:val="24"/>
        </w:rPr>
        <w:t>,</w:t>
      </w:r>
      <w:r w:rsidRPr="007B7482">
        <w:rPr>
          <w:rFonts w:ascii="Times New Roman" w:hAnsi="Times New Roman" w:cs="Times New Roman"/>
          <w:sz w:val="24"/>
          <w:szCs w:val="24"/>
        </w:rPr>
        <w:t xml:space="preserve"> </w:t>
      </w:r>
      <w:r w:rsidR="004F10B7" w:rsidRPr="007B7482">
        <w:rPr>
          <w:rFonts w:ascii="Times New Roman" w:hAnsi="Times New Roman" w:cs="Times New Roman"/>
          <w:sz w:val="24"/>
          <w:szCs w:val="24"/>
        </w:rPr>
        <w:t xml:space="preserve">ya que tienen una pérdida de los mecanismos autónomos que regulan la contracción de los </w:t>
      </w:r>
      <w:r w:rsidR="007B7482" w:rsidRPr="007B7482">
        <w:rPr>
          <w:rFonts w:ascii="Times New Roman" w:hAnsi="Times New Roman" w:cs="Times New Roman"/>
          <w:sz w:val="24"/>
          <w:szCs w:val="24"/>
        </w:rPr>
        <w:t>músculos</w:t>
      </w:r>
      <w:r w:rsidR="004F10B7" w:rsidRPr="007B7482">
        <w:rPr>
          <w:rFonts w:ascii="Times New Roman" w:hAnsi="Times New Roman" w:cs="Times New Roman"/>
          <w:sz w:val="24"/>
          <w:szCs w:val="24"/>
        </w:rPr>
        <w:t xml:space="preserve"> faríngeos, de la </w:t>
      </w:r>
      <w:r w:rsidR="00721B79" w:rsidRPr="007B7482">
        <w:rPr>
          <w:rFonts w:ascii="Times New Roman" w:hAnsi="Times New Roman" w:cs="Times New Roman"/>
          <w:sz w:val="24"/>
          <w:szCs w:val="24"/>
        </w:rPr>
        <w:t>relajación</w:t>
      </w:r>
      <w:r w:rsidR="004F10B7" w:rsidRPr="007B7482">
        <w:rPr>
          <w:rFonts w:ascii="Times New Roman" w:hAnsi="Times New Roman" w:cs="Times New Roman"/>
          <w:sz w:val="24"/>
          <w:szCs w:val="24"/>
        </w:rPr>
        <w:t xml:space="preserve"> de los esfínteres esofágicos y </w:t>
      </w:r>
      <w:r w:rsidR="00721B79" w:rsidRPr="007B7482">
        <w:rPr>
          <w:rFonts w:ascii="Times New Roman" w:hAnsi="Times New Roman" w:cs="Times New Roman"/>
          <w:sz w:val="24"/>
          <w:szCs w:val="24"/>
        </w:rPr>
        <w:t>adicionalmente</w:t>
      </w:r>
      <w:r w:rsidR="004F10B7" w:rsidRPr="007B7482">
        <w:rPr>
          <w:rFonts w:ascii="Times New Roman" w:hAnsi="Times New Roman" w:cs="Times New Roman"/>
          <w:sz w:val="24"/>
          <w:szCs w:val="24"/>
        </w:rPr>
        <w:t xml:space="preserve"> perdida de los reflejos protectores de la </w:t>
      </w:r>
      <w:r w:rsidR="00721B79" w:rsidRPr="007B7482">
        <w:rPr>
          <w:rFonts w:ascii="Times New Roman" w:hAnsi="Times New Roman" w:cs="Times New Roman"/>
          <w:sz w:val="24"/>
          <w:szCs w:val="24"/>
        </w:rPr>
        <w:t>vía</w:t>
      </w:r>
      <w:r w:rsidR="004F10B7" w:rsidRPr="007B7482">
        <w:rPr>
          <w:rFonts w:ascii="Times New Roman" w:hAnsi="Times New Roman" w:cs="Times New Roman"/>
          <w:sz w:val="24"/>
          <w:szCs w:val="24"/>
        </w:rPr>
        <w:t xml:space="preserve"> aérea e</w:t>
      </w:r>
      <w:r w:rsidR="00721B79" w:rsidRPr="007B7482">
        <w:rPr>
          <w:rFonts w:ascii="Times New Roman" w:hAnsi="Times New Roman" w:cs="Times New Roman"/>
          <w:sz w:val="24"/>
          <w:szCs w:val="24"/>
        </w:rPr>
        <w:t>n</w:t>
      </w:r>
      <w:r w:rsidR="004F10B7" w:rsidRPr="007B7482">
        <w:rPr>
          <w:rFonts w:ascii="Times New Roman" w:hAnsi="Times New Roman" w:cs="Times New Roman"/>
          <w:sz w:val="24"/>
          <w:szCs w:val="24"/>
        </w:rPr>
        <w:t xml:space="preserve">cargados de cerrar la glotis </w:t>
      </w:r>
      <w:r w:rsidR="00A60D1E">
        <w:rPr>
          <w:rFonts w:ascii="Times New Roman" w:hAnsi="Times New Roman" w:cs="Times New Roman"/>
          <w:sz w:val="24"/>
          <w:szCs w:val="24"/>
        </w:rPr>
        <w:t xml:space="preserve">durante el proceso de deglución </w:t>
      </w:r>
      <w:r w:rsidR="00A60D1E">
        <w:rPr>
          <w:rFonts w:ascii="Times New Roman" w:hAnsi="Times New Roman" w:cs="Times New Roman"/>
          <w:sz w:val="24"/>
          <w:szCs w:val="24"/>
        </w:rPr>
        <w:fldChar w:fldCharType="begin">
          <w:fldData xml:space="preserve">PEVuZE5vdGU+PENpdGU+PEF1dGhvcj5TdWl0ZXI8L0F1dGhvcj48WWVhcj4yMDA4PC9ZZWFyPjxS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PEVuZE5vdGU+PENpdGU+PEF1dGhvcj5TdWl0ZXI8L0F1dGhvcj48WWVhcj4yMDA4PC9ZZWFyPjxS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00A60D1E">
        <w:rPr>
          <w:rFonts w:ascii="Times New Roman" w:hAnsi="Times New Roman" w:cs="Times New Roman"/>
          <w:sz w:val="24"/>
          <w:szCs w:val="24"/>
        </w:rPr>
      </w:r>
      <w:r w:rsidR="00A60D1E">
        <w:rPr>
          <w:rFonts w:ascii="Times New Roman" w:hAnsi="Times New Roman" w:cs="Times New Roman"/>
          <w:sz w:val="24"/>
          <w:szCs w:val="24"/>
        </w:rPr>
        <w:fldChar w:fldCharType="separate"/>
      </w:r>
      <w:r w:rsidR="00A60D1E">
        <w:rPr>
          <w:rFonts w:ascii="Times New Roman" w:hAnsi="Times New Roman" w:cs="Times New Roman"/>
          <w:noProof/>
          <w:sz w:val="24"/>
          <w:szCs w:val="24"/>
        </w:rPr>
        <w:t>(1, 2)</w:t>
      </w:r>
      <w:r w:rsidR="00A60D1E">
        <w:rPr>
          <w:rFonts w:ascii="Times New Roman" w:hAnsi="Times New Roman" w:cs="Times New Roman"/>
          <w:sz w:val="24"/>
          <w:szCs w:val="24"/>
        </w:rPr>
        <w:fldChar w:fldCharType="end"/>
      </w:r>
      <w:r w:rsidR="00A60D1E">
        <w:rPr>
          <w:rFonts w:ascii="Times New Roman" w:hAnsi="Times New Roman" w:cs="Times New Roman"/>
          <w:sz w:val="24"/>
          <w:szCs w:val="24"/>
        </w:rPr>
        <w:t>.</w:t>
      </w:r>
    </w:p>
    <w:p w14:paraId="22165543" w14:textId="7082E02F" w:rsidR="005F51E2" w:rsidRPr="007B7482" w:rsidRDefault="00721B79"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Estos mismos trastornos han sido</w:t>
      </w:r>
      <w:r w:rsidR="005F51E2" w:rsidRPr="007B7482">
        <w:rPr>
          <w:rFonts w:ascii="Times New Roman" w:hAnsi="Times New Roman" w:cs="Times New Roman"/>
          <w:sz w:val="24"/>
          <w:szCs w:val="24"/>
        </w:rPr>
        <w:t xml:space="preserve"> descrito</w:t>
      </w:r>
      <w:r w:rsidRPr="007B7482">
        <w:rPr>
          <w:rFonts w:ascii="Times New Roman" w:hAnsi="Times New Roman" w:cs="Times New Roman"/>
          <w:sz w:val="24"/>
          <w:szCs w:val="24"/>
        </w:rPr>
        <w:t>s</w:t>
      </w:r>
      <w:r w:rsidR="005F51E2" w:rsidRPr="007B7482">
        <w:rPr>
          <w:rFonts w:ascii="Times New Roman" w:hAnsi="Times New Roman" w:cs="Times New Roman"/>
          <w:sz w:val="24"/>
          <w:szCs w:val="24"/>
        </w:rPr>
        <w:t xml:space="preserve"> en los sobrevivientes de la enfermedad crítica en la Unidad de Cuidados Intensivos (UCI). Estimaciones conservadoras sugieren que un 20% de los pacientes extubados después de una enfermedad crítica presentan </w:t>
      </w:r>
      <w:r w:rsidR="00B06B7D">
        <w:rPr>
          <w:rFonts w:ascii="Times New Roman" w:hAnsi="Times New Roman" w:cs="Times New Roman"/>
          <w:sz w:val="24"/>
          <w:szCs w:val="24"/>
        </w:rPr>
        <w:t xml:space="preserve">alteraciones en la deglución </w:t>
      </w:r>
      <w:r w:rsidR="00B06B7D">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&lt;EndNote&gt;&lt;Cite&gt;&lt;Author&gt;Skoretz&lt;/Author&gt;&lt;Year&gt;2010&lt;/Year&gt;&lt;RecNum&gt;12&lt;/RecNum&gt;&lt;DisplayText&gt;(3)&lt;/DisplayText&gt;&lt;record&gt;&lt;rec-number&gt;12&lt;/rec-number&gt;&lt;foreign-keys&gt;&lt;key app="EN" db-id="s2xx2t9apaxxv0eddro5dt28zv05dew50zae" timestamp="1452046907"&gt;12&lt;/key&gt;&lt;/foreign-keys&gt;&lt;ref-type name="Journal Article"&gt;17&lt;/ref-type&gt;&lt;contributors&gt;&lt;authors&gt;&lt;author&gt;Skoretz, S. A.&lt;/author&gt;&lt;author&gt;Flowers, H. L.&lt;/author&gt;&lt;author&gt;Martino, R.&lt;/author&gt;&lt;/authors&gt;&lt;/contributors&gt;&lt;auth-address&gt;Department of Speech-language Pathology, University of Toronto, Toronto, Canada. stacey.skoretz@utoronto.ca&lt;/auth-address&gt;&lt;titles&gt;&lt;title&gt;The incidence of dysphagia following endotracheal intubation: a systematic review&lt;/title&gt;&lt;secondary-title&gt;Chest&lt;/secondary-title&gt;&lt;alt-title&gt;Chest&lt;/alt-title&gt;&lt;/titles&gt;&lt;periodical&gt;&lt;full-title&gt;Chest&lt;/full-title&gt;&lt;abbr-1&gt;Chest&lt;/abbr-1&gt;&lt;/periodical&gt;&lt;alt-periodical&gt;&lt;full-title&gt;Chest&lt;/full-title&gt;&lt;abbr-1&gt;Chest&lt;/abbr-1&gt;&lt;/alt-periodical&gt;&lt;pages&gt;665-73&lt;/pages&gt;&lt;volume&gt;137&lt;/volume&gt;&lt;number&gt;3&lt;/number&gt;&lt;edition&gt;2010/03/06&lt;/edition&gt;&lt;keywords&gt;&lt;keyword&gt;Deglutition Disorders/*epidemiology/etiology&lt;/keyword&gt;&lt;keyword&gt;Humans&lt;/keyword&gt;&lt;keyword&gt;Incidence&lt;/keyword&gt;&lt;keyword&gt;Intubation, Intratracheal/*adverse effects&lt;/keyword&gt;&lt;keyword&gt;Ontario/epidemiology&lt;/keyword&gt;&lt;keyword&gt;Risk Factors&lt;/keyword&gt;&lt;keyword&gt;Time Factors&lt;/keyword&gt;&lt;/keywords&gt;&lt;dates&gt;&lt;year&gt;2010&lt;/year&gt;&lt;pub-dates&gt;&lt;date&gt;Mar&lt;/date&gt;&lt;/pub-dates&gt;&lt;/dates&gt;&lt;isbn&gt;0012-3692&lt;/isbn&gt;&lt;accession-num&gt;20202948&lt;/accession-num&gt;&lt;urls&gt;&lt;/urls&gt;&lt;electronic-resource-num&gt;10.1378/chest.09-1823&lt;/electronic-resource-num&gt;&lt;remote-database-provider&gt;NLM&lt;/remote-database-provider&gt;&lt;language&gt;eng&lt;/language&gt;&lt;/record&gt;&lt;/Cite&gt;&lt;/EndNote&gt;</w:instrText>
      </w:r>
      <w:r w:rsidR="00B06B7D">
        <w:rPr>
          <w:rFonts w:ascii="Times New Roman" w:hAnsi="Times New Roman" w:cs="Times New Roman"/>
          <w:sz w:val="24"/>
          <w:szCs w:val="24"/>
        </w:rPr>
        <w:fldChar w:fldCharType="separate"/>
      </w:r>
      <w:r w:rsidR="00B06B7D">
        <w:rPr>
          <w:rFonts w:ascii="Times New Roman" w:hAnsi="Times New Roman" w:cs="Times New Roman"/>
          <w:noProof/>
          <w:sz w:val="24"/>
          <w:szCs w:val="24"/>
        </w:rPr>
        <w:t>(3)</w:t>
      </w:r>
      <w:r w:rsidR="00B06B7D">
        <w:rPr>
          <w:rFonts w:ascii="Times New Roman" w:hAnsi="Times New Roman" w:cs="Times New Roman"/>
          <w:sz w:val="24"/>
          <w:szCs w:val="24"/>
        </w:rPr>
        <w:fldChar w:fldCharType="end"/>
      </w:r>
      <w:r w:rsidR="005F51E2" w:rsidRPr="007B7482">
        <w:rPr>
          <w:rFonts w:ascii="Times New Roman" w:hAnsi="Times New Roman" w:cs="Times New Roman"/>
          <w:sz w:val="24"/>
          <w:szCs w:val="24"/>
        </w:rPr>
        <w:t xml:space="preserve">.  </w:t>
      </w:r>
      <w:r w:rsidRPr="007B7482">
        <w:rPr>
          <w:rFonts w:ascii="Times New Roman" w:hAnsi="Times New Roman" w:cs="Times New Roman"/>
          <w:sz w:val="24"/>
          <w:szCs w:val="24"/>
        </w:rPr>
        <w:t xml:space="preserve">La evidencia actual indica que </w:t>
      </w:r>
      <w:r w:rsidR="005F51E2" w:rsidRPr="007B7482">
        <w:rPr>
          <w:rFonts w:ascii="Times New Roman" w:hAnsi="Times New Roman" w:cs="Times New Roman"/>
          <w:sz w:val="24"/>
          <w:szCs w:val="24"/>
        </w:rPr>
        <w:t xml:space="preserve">la intubación tras-laríngea </w:t>
      </w:r>
      <w:r w:rsidRPr="007B7482">
        <w:rPr>
          <w:rFonts w:ascii="Times New Roman" w:hAnsi="Times New Roman" w:cs="Times New Roman"/>
          <w:sz w:val="24"/>
          <w:szCs w:val="24"/>
        </w:rPr>
        <w:t xml:space="preserve">al </w:t>
      </w:r>
      <w:r w:rsidR="005F51E2" w:rsidRPr="007B7482">
        <w:rPr>
          <w:rFonts w:ascii="Times New Roman" w:hAnsi="Times New Roman" w:cs="Times New Roman"/>
          <w:sz w:val="24"/>
          <w:szCs w:val="24"/>
        </w:rPr>
        <w:t xml:space="preserve">ocasionar trauma local e inflamación en </w:t>
      </w:r>
      <w:r w:rsidR="006E4BB8">
        <w:rPr>
          <w:rFonts w:ascii="Times New Roman" w:hAnsi="Times New Roman" w:cs="Times New Roman"/>
          <w:sz w:val="24"/>
          <w:szCs w:val="24"/>
        </w:rPr>
        <w:t xml:space="preserve">la oro faringe, </w:t>
      </w:r>
      <w:r w:rsidR="005F51E2" w:rsidRPr="007B7482">
        <w:rPr>
          <w:rFonts w:ascii="Times New Roman" w:hAnsi="Times New Roman" w:cs="Times New Roman"/>
          <w:sz w:val="24"/>
          <w:szCs w:val="24"/>
        </w:rPr>
        <w:t>las cuerdas vocales, la epig</w:t>
      </w:r>
      <w:r w:rsidR="006E4BB8">
        <w:rPr>
          <w:rFonts w:ascii="Times New Roman" w:hAnsi="Times New Roman" w:cs="Times New Roman"/>
          <w:sz w:val="24"/>
          <w:szCs w:val="24"/>
        </w:rPr>
        <w:t>lotis o los aritenoides,</w:t>
      </w:r>
      <w:r w:rsidRPr="007B7482">
        <w:rPr>
          <w:rFonts w:ascii="Times New Roman" w:hAnsi="Times New Roman" w:cs="Times New Roman"/>
          <w:sz w:val="24"/>
          <w:szCs w:val="24"/>
        </w:rPr>
        <w:t xml:space="preserve"> es la causa principal de disfagia en los pacientes que han estado intubados</w:t>
      </w:r>
      <w:r w:rsidR="00B06B7D">
        <w:rPr>
          <w:rFonts w:ascii="Times New Roman" w:hAnsi="Times New Roman" w:cs="Times New Roman"/>
          <w:sz w:val="24"/>
          <w:szCs w:val="24"/>
        </w:rPr>
        <w:t xml:space="preserve"> </w:t>
      </w:r>
      <w:r w:rsidR="00B06B7D">
        <w:rPr>
          <w:rFonts w:ascii="Times New Roman" w:hAnsi="Times New Roman" w:cs="Times New Roman"/>
          <w:sz w:val="24"/>
          <w:szCs w:val="24"/>
        </w:rPr>
        <w:fldChar w:fldCharType="begin">
          <w:fldData xml:space="preserve">PEVuZE5vdGU+PENpdGU+PEF1dGhvcj5kZSBMYXJtaW5hdDwvQXV0aG9yPjxZZWFyPjE5OTU8L1ll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</w:fldData>
        </w:fldChar>
      </w:r>
      <w:r w:rsidR="00B06B7D">
        <w:rPr>
          <w:rFonts w:ascii="Times New Roman" w:hAnsi="Times New Roman" w:cs="Times New Roman"/>
          <w:sz w:val="24"/>
          <w:szCs w:val="24"/>
        </w:rPr>
        <w:instrText xml:space="preserve"> ADDIN EN.CITE </w:instrText>
      </w:r>
      <w:r w:rsidR="00B06B7D">
        <w:rPr>
          <w:rFonts w:ascii="Times New Roman" w:hAnsi="Times New Roman" w:cs="Times New Roman"/>
          <w:sz w:val="24"/>
          <w:szCs w:val="24"/>
        </w:rPr>
        <w:fldChar w:fldCharType="begin">
          <w:fldData xml:space="preserve">PEVuZE5vdGU+PENpdGU+PEF1dGhvcj5kZSBMYXJtaW5hdDwvQXV0aG9yPjxZZWFyPjE5OTU8L1ll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</w:fldData>
        </w:fldChar>
      </w:r>
      <w:r w:rsidR="00B06B7D">
        <w:rPr>
          <w:rFonts w:ascii="Times New Roman" w:hAnsi="Times New Roman" w:cs="Times New Roman"/>
          <w:sz w:val="24"/>
          <w:szCs w:val="24"/>
        </w:rPr>
        <w:instrText xml:space="preserve"> ADDIN EN.CITE.DATA </w:instrText>
      </w:r>
      <w:r w:rsidR="00B06B7D">
        <w:rPr>
          <w:rFonts w:ascii="Times New Roman" w:hAnsi="Times New Roman" w:cs="Times New Roman"/>
          <w:sz w:val="24"/>
          <w:szCs w:val="24"/>
        </w:rPr>
      </w:r>
      <w:r w:rsidR="00B06B7D">
        <w:rPr>
          <w:rFonts w:ascii="Times New Roman" w:hAnsi="Times New Roman" w:cs="Times New Roman"/>
          <w:sz w:val="24"/>
          <w:szCs w:val="24"/>
        </w:rPr>
        <w:fldChar w:fldCharType="end"/>
      </w:r>
      <w:r w:rsidR="00B06B7D">
        <w:rPr>
          <w:rFonts w:ascii="Times New Roman" w:hAnsi="Times New Roman" w:cs="Times New Roman"/>
          <w:sz w:val="24"/>
          <w:szCs w:val="24"/>
        </w:rPr>
      </w:r>
      <w:r w:rsidR="00B06B7D">
        <w:rPr>
          <w:rFonts w:ascii="Times New Roman" w:hAnsi="Times New Roman" w:cs="Times New Roman"/>
          <w:sz w:val="24"/>
          <w:szCs w:val="24"/>
        </w:rPr>
        <w:fldChar w:fldCharType="separate"/>
      </w:r>
      <w:r w:rsidR="00B06B7D">
        <w:rPr>
          <w:rFonts w:ascii="Times New Roman" w:hAnsi="Times New Roman" w:cs="Times New Roman"/>
          <w:noProof/>
          <w:sz w:val="24"/>
          <w:szCs w:val="24"/>
        </w:rPr>
        <w:t>(4, 5)</w:t>
      </w:r>
      <w:r w:rsidR="00B06B7D">
        <w:rPr>
          <w:rFonts w:ascii="Times New Roman" w:hAnsi="Times New Roman" w:cs="Times New Roman"/>
          <w:sz w:val="24"/>
          <w:szCs w:val="24"/>
        </w:rPr>
        <w:fldChar w:fldCharType="end"/>
      </w:r>
      <w:r w:rsidR="005F51E2" w:rsidRPr="007B7482">
        <w:rPr>
          <w:rFonts w:ascii="Times New Roman" w:hAnsi="Times New Roman" w:cs="Times New Roman"/>
          <w:sz w:val="24"/>
          <w:szCs w:val="24"/>
        </w:rPr>
        <w:t>.</w:t>
      </w:r>
      <w:r w:rsidRPr="007B7482">
        <w:rPr>
          <w:rFonts w:ascii="Times New Roman" w:hAnsi="Times New Roman" w:cs="Times New Roman"/>
          <w:sz w:val="24"/>
          <w:szCs w:val="24"/>
        </w:rPr>
        <w:t xml:space="preserve"> </w:t>
      </w:r>
    </w:p>
    <w:p w14:paraId="34E4DA31" w14:textId="44129089" w:rsidR="00C02D8A" w:rsidRPr="007B7482" w:rsidRDefault="00C02D8A"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disfagia ha sido claramente asociada con aumento de las complicaciones en los pacientes como aspiración pulmonar, neumonía aspirativa, retraso del inicio de la vía oral, falla respiratoria con necesidad de soporte ventilatorio, aumento de los </w:t>
      </w:r>
      <w:r w:rsidR="00B06B7D" w:rsidRPr="007B7482">
        <w:rPr>
          <w:rFonts w:ascii="Times New Roman" w:hAnsi="Times New Roman" w:cs="Times New Roman"/>
          <w:sz w:val="24"/>
          <w:szCs w:val="24"/>
        </w:rPr>
        <w:t>días</w:t>
      </w:r>
      <w:r w:rsidRPr="007B7482">
        <w:rPr>
          <w:rFonts w:ascii="Times New Roman" w:hAnsi="Times New Roman" w:cs="Times New Roman"/>
          <w:sz w:val="24"/>
          <w:szCs w:val="24"/>
        </w:rPr>
        <w:t xml:space="preserve"> de estanc</w:t>
      </w:r>
      <w:r w:rsidR="00B06B7D">
        <w:rPr>
          <w:rFonts w:ascii="Times New Roman" w:hAnsi="Times New Roman" w:cs="Times New Roman"/>
          <w:sz w:val="24"/>
          <w:szCs w:val="24"/>
        </w:rPr>
        <w:t xml:space="preserve">ia hospitalaria y mortalidad </w:t>
      </w:r>
      <w:r w:rsidR="00B06B7D">
        <w:rPr>
          <w:rFonts w:ascii="Times New Roman" w:hAnsi="Times New Roman" w:cs="Times New Roman"/>
          <w:sz w:val="24"/>
          <w:szCs w:val="24"/>
        </w:rPr>
        <w:fldChar w:fldCharType="begin">
          <w:fldData xml:space="preserve">PEVuZE5vdGU+PENpdGU+PEF1dGhvcj5NYWNodDwvQXV0aG9yPjxZZWFyPjIwMTE8L1llYXI+PFJl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PEVuZE5vdGU+PENpdGU+PEF1dGhvcj5NYWNodDwvQXV0aG9yPjxZZWFyPjIwMTE8L1llYXI+PFJl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00B06B7D">
        <w:rPr>
          <w:rFonts w:ascii="Times New Roman" w:hAnsi="Times New Roman" w:cs="Times New Roman"/>
          <w:sz w:val="24"/>
          <w:szCs w:val="24"/>
        </w:rPr>
      </w:r>
      <w:r w:rsidR="00B06B7D">
        <w:rPr>
          <w:rFonts w:ascii="Times New Roman" w:hAnsi="Times New Roman" w:cs="Times New Roman"/>
          <w:sz w:val="24"/>
          <w:szCs w:val="24"/>
        </w:rPr>
        <w:fldChar w:fldCharType="separate"/>
      </w:r>
      <w:r w:rsidR="00A60D1E">
        <w:rPr>
          <w:rFonts w:ascii="Times New Roman" w:hAnsi="Times New Roman" w:cs="Times New Roman"/>
          <w:noProof/>
          <w:sz w:val="24"/>
          <w:szCs w:val="24"/>
        </w:rPr>
        <w:t>(6)</w:t>
      </w:r>
      <w:r w:rsidR="00B06B7D">
        <w:rPr>
          <w:rFonts w:ascii="Times New Roman" w:hAnsi="Times New Roman" w:cs="Times New Roman"/>
          <w:sz w:val="24"/>
          <w:szCs w:val="24"/>
        </w:rPr>
        <w:fldChar w:fldCharType="end"/>
      </w:r>
      <w:r w:rsidRPr="007B7482">
        <w:rPr>
          <w:rFonts w:ascii="Times New Roman" w:hAnsi="Times New Roman" w:cs="Times New Roman"/>
          <w:sz w:val="24"/>
          <w:szCs w:val="24"/>
        </w:rPr>
        <w:t>.</w:t>
      </w:r>
      <w:r w:rsidR="00C55883" w:rsidRPr="007B7482">
        <w:rPr>
          <w:rFonts w:ascii="Times New Roman" w:hAnsi="Times New Roman" w:cs="Times New Roman"/>
          <w:sz w:val="24"/>
          <w:szCs w:val="24"/>
        </w:rPr>
        <w:t xml:space="preserve"> En forma preocupante el 30% de las aspiraciones no producen </w:t>
      </w:r>
      <w:r w:rsidR="00B06B7D" w:rsidRPr="007B7482">
        <w:rPr>
          <w:rFonts w:ascii="Times New Roman" w:hAnsi="Times New Roman" w:cs="Times New Roman"/>
          <w:sz w:val="24"/>
          <w:szCs w:val="24"/>
        </w:rPr>
        <w:t>síntomas</w:t>
      </w:r>
      <w:r w:rsidR="00C55883" w:rsidRPr="007B7482">
        <w:rPr>
          <w:rFonts w:ascii="Times New Roman" w:hAnsi="Times New Roman" w:cs="Times New Roman"/>
          <w:sz w:val="24"/>
          <w:szCs w:val="24"/>
        </w:rPr>
        <w:t xml:space="preserve"> </w:t>
      </w:r>
      <w:del w:id="37" w:author="Luis Alexander Garcia Quiroz" w:date="2017-05-07T22:01:00Z">
        <w:r w:rsidR="00C55883" w:rsidRPr="007B7482" w:rsidDel="00BD20EF">
          <w:rPr>
            <w:rFonts w:ascii="Times New Roman" w:hAnsi="Times New Roman" w:cs="Times New Roman"/>
            <w:sz w:val="24"/>
            <w:szCs w:val="24"/>
          </w:rPr>
          <w:delText>inicialmente</w:delText>
        </w:r>
      </w:del>
      <w:ins w:id="38" w:author="Luis Alexander Garcia Quiroz" w:date="2017-05-07T22:01:00Z">
        <w:r w:rsidR="00BD20EF" w:rsidRPr="007B7482">
          <w:rPr>
            <w:rFonts w:ascii="Times New Roman" w:hAnsi="Times New Roman" w:cs="Times New Roman"/>
            <w:sz w:val="24"/>
            <w:szCs w:val="24"/>
          </w:rPr>
          <w:t>inicialmente,</w:t>
        </w:r>
      </w:ins>
      <w:r w:rsidR="00C55883" w:rsidRPr="007B7482">
        <w:rPr>
          <w:rFonts w:ascii="Times New Roman" w:hAnsi="Times New Roman" w:cs="Times New Roman"/>
          <w:sz w:val="24"/>
          <w:szCs w:val="24"/>
        </w:rPr>
        <w:t xml:space="preserve"> pero pueden manifestarse posteriormente como neumonía y falla respiratoria post extubación.</w:t>
      </w:r>
    </w:p>
    <w:p w14:paraId="5E1AA575" w14:textId="327C1EFB" w:rsidR="005F51E2" w:rsidRPr="007B7482" w:rsidRDefault="004D2ABC"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Existen </w:t>
      </w:r>
      <w:r w:rsidR="005F51E2" w:rsidRPr="007B7482">
        <w:rPr>
          <w:rFonts w:ascii="Times New Roman" w:hAnsi="Times New Roman" w:cs="Times New Roman"/>
          <w:sz w:val="24"/>
          <w:szCs w:val="24"/>
        </w:rPr>
        <w:t xml:space="preserve">diferentes pruebas para el diagnóstico </w:t>
      </w:r>
      <w:r w:rsidR="006E4BB8">
        <w:rPr>
          <w:rFonts w:ascii="Times New Roman" w:hAnsi="Times New Roman" w:cs="Times New Roman"/>
          <w:sz w:val="24"/>
          <w:szCs w:val="24"/>
        </w:rPr>
        <w:t xml:space="preserve">de disfagia como la evaluación </w:t>
      </w:r>
      <w:r w:rsidR="005F51E2" w:rsidRPr="007B7482">
        <w:rPr>
          <w:rFonts w:ascii="Times New Roman" w:hAnsi="Times New Roman" w:cs="Times New Roman"/>
          <w:sz w:val="24"/>
          <w:szCs w:val="24"/>
        </w:rPr>
        <w:t xml:space="preserve">al lado de la cama del paciente con prueba de deglución de agua, la videofluoroscopia (trago de bario), la manometría esofágica y la evaluación por nasofibroscopia de la deglución. </w:t>
      </w:r>
    </w:p>
    <w:p w14:paraId="685B99F9" w14:textId="1280CAB6" w:rsidR="00420207" w:rsidRPr="007B7482" w:rsidRDefault="005F51E2"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Tradicionalmente la videofluoroscopia ha sido consi</w:t>
      </w:r>
      <w:r w:rsidR="00A60D1E">
        <w:rPr>
          <w:rFonts w:ascii="Times New Roman" w:hAnsi="Times New Roman" w:cs="Times New Roman"/>
          <w:sz w:val="24"/>
          <w:szCs w:val="24"/>
        </w:rPr>
        <w:t>derada como el “Gold Estándar”, no obstante, t</w:t>
      </w:r>
      <w:r w:rsidRPr="007B7482">
        <w:rPr>
          <w:rFonts w:ascii="Times New Roman" w:hAnsi="Times New Roman" w:cs="Times New Roman"/>
          <w:sz w:val="24"/>
          <w:szCs w:val="24"/>
        </w:rPr>
        <w:t>iene limitaciones como son el traslado de pacientes a otro servicio, la exposición a radiación y la necesidad de equipo y personal especializado. La</w:t>
      </w:r>
      <w:r w:rsidR="00A60D1E">
        <w:rPr>
          <w:rFonts w:ascii="Times New Roman" w:hAnsi="Times New Roman" w:cs="Times New Roman"/>
          <w:sz w:val="24"/>
          <w:szCs w:val="24"/>
        </w:rPr>
        <w:t xml:space="preserve"> evaluación por </w:t>
      </w:r>
      <w:r w:rsidR="00A60D1E">
        <w:rPr>
          <w:rFonts w:ascii="Times New Roman" w:hAnsi="Times New Roman" w:cs="Times New Roman"/>
          <w:sz w:val="24"/>
          <w:szCs w:val="24"/>
        </w:rPr>
        <w:lastRenderedPageBreak/>
        <w:t xml:space="preserve">nasofibroscopia, otro método útil, también tiene </w:t>
      </w:r>
      <w:r w:rsidRPr="007B7482">
        <w:rPr>
          <w:rFonts w:ascii="Times New Roman" w:hAnsi="Times New Roman" w:cs="Times New Roman"/>
          <w:sz w:val="24"/>
          <w:szCs w:val="24"/>
        </w:rPr>
        <w:t>limitaciones</w:t>
      </w:r>
      <w:r w:rsidR="00A60D1E">
        <w:rPr>
          <w:rFonts w:ascii="Times New Roman" w:hAnsi="Times New Roman" w:cs="Times New Roman"/>
          <w:sz w:val="24"/>
          <w:szCs w:val="24"/>
        </w:rPr>
        <w:t xml:space="preserve"> como </w:t>
      </w:r>
      <w:r w:rsidRPr="007B7482">
        <w:rPr>
          <w:rFonts w:ascii="Times New Roman" w:hAnsi="Times New Roman" w:cs="Times New Roman"/>
          <w:sz w:val="24"/>
          <w:szCs w:val="24"/>
        </w:rPr>
        <w:t xml:space="preserve">la imposibilidad de evaluar la fase esofágica y la disponibilidad del recurso técnico y humano </w:t>
      </w:r>
      <w:r w:rsidR="00B06B7D">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&lt;EndNote&gt;&lt;Cite&gt;&lt;Author&gt;Skoretz&lt;/Author&gt;&lt;Year&gt;2010&lt;/Year&gt;&lt;RecNum&gt;12&lt;/RecNum&gt;&lt;DisplayText&gt;(3)&lt;/DisplayText&gt;&lt;record&gt;&lt;rec-number&gt;12&lt;/rec-number&gt;&lt;foreign-keys&gt;&lt;key app="EN" db-id="s2xx2t9apaxxv0eddro5dt28zv05dew50zae" timestamp="1452046907"&gt;12&lt;/key&gt;&lt;/foreign-keys&gt;&lt;ref-type name="Journal Article"&gt;17&lt;/ref-type&gt;&lt;contributors&gt;&lt;authors&gt;&lt;author&gt;Skoretz, S. A.&lt;/author&gt;&lt;author&gt;Flowers, H. L.&lt;/author&gt;&lt;author&gt;Martino, R.&lt;/author&gt;&lt;/authors&gt;&lt;/contributors&gt;&lt;auth-address&gt;Department of Speech-language Pathology, University of Toronto, Toronto, Canada. stacey.skoretz@utoronto.ca&lt;/auth-address&gt;&lt;titles&gt;&lt;title&gt;The incidence of dysphagia following endotracheal intubation: a systematic review&lt;/title&gt;&lt;secondary-title&gt;Chest&lt;/secondary-title&gt;&lt;alt-title&gt;Chest&lt;/alt-title&gt;&lt;/titles&gt;&lt;periodical&gt;&lt;full-title&gt;Chest&lt;/full-title&gt;&lt;abbr-1&gt;Chest&lt;/abbr-1&gt;&lt;/periodical&gt;&lt;alt-periodical&gt;&lt;full-title&gt;Chest&lt;/full-title&gt;&lt;abbr-1&gt;Chest&lt;/abbr-1&gt;&lt;/alt-periodical&gt;&lt;pages&gt;665-73&lt;/pages&gt;&lt;volume&gt;137&lt;/volume&gt;&lt;number&gt;3&lt;/number&gt;&lt;edition&gt;2010/03/06&lt;/edition&gt;&lt;keywords&gt;&lt;keyword&gt;Deglutition Disorders/*epidemiology/etiology&lt;/keyword&gt;&lt;keyword&gt;Humans&lt;/keyword&gt;&lt;keyword&gt;Incidence&lt;/keyword&gt;&lt;keyword&gt;Intubation, Intratracheal/*adverse effects&lt;/keyword&gt;&lt;keyword&gt;Ontario/epidemiology&lt;/keyword&gt;&lt;keyword&gt;Risk Factors&lt;/keyword&gt;&lt;keyword&gt;Time Factors&lt;/keyword&gt;&lt;/keywords&gt;&lt;dates&gt;&lt;year&gt;2010&lt;/year&gt;&lt;pub-dates&gt;&lt;date&gt;Mar&lt;/date&gt;&lt;/pub-dates&gt;&lt;/dates&gt;&lt;isbn&gt;0012-3692&lt;/isbn&gt;&lt;accession-num&gt;20202948&lt;/accession-num&gt;&lt;urls&gt;&lt;/urls&gt;&lt;electronic-resource-num&gt;10.1378/chest.09-1823&lt;/electronic-resource-num&gt;&lt;remote-database-provider&gt;NLM&lt;/remote-database-provider&gt;&lt;language&gt;eng&lt;/language&gt;&lt;/record&gt;&lt;/Cite&gt;&lt;/EndNote&gt;</w:instrText>
      </w:r>
      <w:r w:rsidR="00B06B7D">
        <w:rPr>
          <w:rFonts w:ascii="Times New Roman" w:hAnsi="Times New Roman" w:cs="Times New Roman"/>
          <w:sz w:val="24"/>
          <w:szCs w:val="24"/>
        </w:rPr>
        <w:fldChar w:fldCharType="separate"/>
      </w:r>
      <w:r w:rsidR="00B06B7D">
        <w:rPr>
          <w:rFonts w:ascii="Times New Roman" w:hAnsi="Times New Roman" w:cs="Times New Roman"/>
          <w:noProof/>
          <w:sz w:val="24"/>
          <w:szCs w:val="24"/>
        </w:rPr>
        <w:t>(3)</w:t>
      </w:r>
      <w:r w:rsidR="00B06B7D">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66087B1E" w14:textId="015401EF" w:rsidR="005F51E2" w:rsidRPr="007B7482" w:rsidRDefault="00420207"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w:t>
      </w:r>
      <w:r w:rsidR="005F51E2" w:rsidRPr="007B7482">
        <w:rPr>
          <w:rFonts w:ascii="Times New Roman" w:hAnsi="Times New Roman" w:cs="Times New Roman"/>
          <w:sz w:val="24"/>
          <w:szCs w:val="24"/>
        </w:rPr>
        <w:t>n los pacientes p</w:t>
      </w:r>
      <w:r w:rsidRPr="007B7482">
        <w:rPr>
          <w:rFonts w:ascii="Times New Roman" w:hAnsi="Times New Roman" w:cs="Times New Roman"/>
          <w:sz w:val="24"/>
          <w:szCs w:val="24"/>
        </w:rPr>
        <w:t xml:space="preserve">ost-enfermedad cerebrovascular </w:t>
      </w:r>
      <w:r w:rsidR="005F51E2" w:rsidRPr="007B7482">
        <w:rPr>
          <w:rFonts w:ascii="Times New Roman" w:hAnsi="Times New Roman" w:cs="Times New Roman"/>
          <w:sz w:val="24"/>
          <w:szCs w:val="24"/>
        </w:rPr>
        <w:t xml:space="preserve">es </w:t>
      </w:r>
      <w:r w:rsidRPr="007B7482">
        <w:rPr>
          <w:rFonts w:ascii="Times New Roman" w:hAnsi="Times New Roman" w:cs="Times New Roman"/>
          <w:sz w:val="24"/>
          <w:szCs w:val="24"/>
        </w:rPr>
        <w:t xml:space="preserve">una práctica estandarizada </w:t>
      </w:r>
      <w:r w:rsidR="005F51E2" w:rsidRPr="007B7482">
        <w:rPr>
          <w:rFonts w:ascii="Times New Roman" w:hAnsi="Times New Roman" w:cs="Times New Roman"/>
          <w:sz w:val="24"/>
          <w:szCs w:val="24"/>
        </w:rPr>
        <w:t xml:space="preserve">la evaluación de la deglución </w:t>
      </w:r>
      <w:r w:rsidRPr="007B7482">
        <w:rPr>
          <w:rFonts w:ascii="Times New Roman" w:hAnsi="Times New Roman" w:cs="Times New Roman"/>
          <w:sz w:val="24"/>
          <w:szCs w:val="24"/>
        </w:rPr>
        <w:t>antes de iniciar l</w:t>
      </w:r>
      <w:r w:rsidR="005F51E2" w:rsidRPr="007B7482">
        <w:rPr>
          <w:rFonts w:ascii="Times New Roman" w:hAnsi="Times New Roman" w:cs="Times New Roman"/>
          <w:sz w:val="24"/>
          <w:szCs w:val="24"/>
        </w:rPr>
        <w:t>a</w:t>
      </w:r>
      <w:r w:rsidRPr="007B7482">
        <w:rPr>
          <w:rFonts w:ascii="Times New Roman" w:hAnsi="Times New Roman" w:cs="Times New Roman"/>
          <w:sz w:val="24"/>
          <w:szCs w:val="24"/>
        </w:rPr>
        <w:t xml:space="preserve"> vía oral</w:t>
      </w:r>
      <w:r w:rsidR="00A60D1E" w:rsidRPr="00A60D1E">
        <w:rPr>
          <w:rFonts w:ascii="Times New Roman" w:hAnsi="Times New Roman" w:cs="Times New Roman"/>
          <w:sz w:val="24"/>
          <w:szCs w:val="24"/>
        </w:rPr>
        <w:t xml:space="preserve"> </w:t>
      </w:r>
      <w:r w:rsidR="00A60D1E">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&lt;EndNote&gt;&lt;Cite&gt;&lt;Author&gt;Steele&lt;/Author&gt;&lt;Year&gt;2011&lt;/Year&gt;&lt;RecNum&gt;22&lt;/RecNum&gt;&lt;DisplayText&gt;(7)&lt;/DisplayText&gt;&lt;record&gt;&lt;rec-number&gt;22&lt;/rec-number&gt;&lt;foreign-keys&gt;&lt;key app="EN" db-id="s2xx2t9apaxxv0eddro5dt28zv05dew50zae" timestamp="1452985438"&gt;22&lt;/key&gt;&lt;/foreign-keys&gt;&lt;ref-type name="Journal Article"&gt;17&lt;/ref-type&gt;&lt;contributors&gt;&lt;authors&gt;&lt;author&gt;Steele, Catriona M&lt;/author&gt;&lt;author&gt;Molfenter, Sonja M&lt;/author&gt;&lt;author&gt;Bailey, Gemma L&lt;/author&gt;&lt;author&gt;Polacco, Rebecca Cliffe&lt;/author&gt;&lt;author&gt;Waito, Ashley A&lt;/author&gt;&lt;author&gt;Zoratto, Dana CBH&lt;/author&gt;&lt;author&gt;Chau, Tom&lt;/author&gt;&lt;/authors&gt;&lt;/contributors&gt;&lt;titles&gt;&lt;title&gt;Exploration of the utility of a brief swallow screening protocol with comparison to concurrent videofluoroscopy&lt;/title&gt;&lt;secondary-title&gt;Canadian Journal of Speech-Language Pathology &amp;amp; Audiology&lt;/secondary-title&gt;&lt;/titles&gt;&lt;periodical&gt;&lt;full-title&gt;Canadian Journal of Speech-Language Pathology &amp;amp; Audiology&lt;/full-title&gt;&lt;/periodical&gt;&lt;volume&gt;35&lt;/volume&gt;&lt;number&gt;3&lt;/number&gt;&lt;dates&gt;&lt;year&gt;2011&lt;/year&gt;&lt;/dates&gt;&lt;isbn&gt;1913-200X&lt;/isbn&gt;&lt;urls&gt;&lt;/urls&gt;&lt;/record&gt;&lt;/Cite&gt;&lt;/EndNote&gt;</w:instrText>
      </w:r>
      <w:r w:rsidR="00A60D1E">
        <w:rPr>
          <w:rFonts w:ascii="Times New Roman" w:hAnsi="Times New Roman" w:cs="Times New Roman"/>
          <w:sz w:val="24"/>
          <w:szCs w:val="24"/>
        </w:rPr>
        <w:fldChar w:fldCharType="separate"/>
      </w:r>
      <w:r w:rsidR="00A60D1E">
        <w:rPr>
          <w:rFonts w:ascii="Times New Roman" w:hAnsi="Times New Roman" w:cs="Times New Roman"/>
          <w:noProof/>
          <w:sz w:val="24"/>
          <w:szCs w:val="24"/>
        </w:rPr>
        <w:t>(7)</w:t>
      </w:r>
      <w:r w:rsidR="00A60D1E">
        <w:rPr>
          <w:rFonts w:ascii="Times New Roman" w:hAnsi="Times New Roman" w:cs="Times New Roman"/>
          <w:sz w:val="24"/>
          <w:szCs w:val="24"/>
        </w:rPr>
        <w:fldChar w:fldCharType="end"/>
      </w:r>
      <w:r w:rsidR="00A60D1E" w:rsidRPr="007B7482">
        <w:rPr>
          <w:rFonts w:ascii="Times New Roman" w:hAnsi="Times New Roman" w:cs="Times New Roman"/>
          <w:sz w:val="24"/>
          <w:szCs w:val="24"/>
        </w:rPr>
        <w:t xml:space="preserve">. </w:t>
      </w:r>
      <w:r w:rsidR="00F103D8" w:rsidRPr="007B7482">
        <w:rPr>
          <w:rFonts w:ascii="Times New Roman" w:hAnsi="Times New Roman" w:cs="Times New Roman"/>
          <w:sz w:val="24"/>
          <w:szCs w:val="24"/>
        </w:rPr>
        <w:t xml:space="preserve">En los pacientes de la unidad de cuidados intensivos una vez que han sido liberados del ventilador y extubados actualmente no hay </w:t>
      </w:r>
      <w:del w:id="39" w:author="Luis Alexander Garcia Quiroz" w:date="2017-05-07T22:01:00Z">
        <w:r w:rsidR="00F103D8" w:rsidRPr="007B7482" w:rsidDel="00BD20EF">
          <w:rPr>
            <w:rFonts w:ascii="Times New Roman" w:hAnsi="Times New Roman" w:cs="Times New Roman"/>
            <w:sz w:val="24"/>
            <w:szCs w:val="24"/>
          </w:rPr>
          <w:delText>directrices  sobre</w:delText>
        </w:r>
      </w:del>
      <w:ins w:id="40" w:author="Luis Alexander Garcia Quiroz" w:date="2017-05-07T22:01:00Z">
        <w:r w:rsidR="00BD20EF" w:rsidRPr="007B7482">
          <w:rPr>
            <w:rFonts w:ascii="Times New Roman" w:hAnsi="Times New Roman" w:cs="Times New Roman"/>
            <w:sz w:val="24"/>
            <w:szCs w:val="24"/>
          </w:rPr>
          <w:t>directrices sobre</w:t>
        </w:r>
      </w:ins>
      <w:r w:rsidR="00F103D8" w:rsidRPr="007B7482">
        <w:rPr>
          <w:rFonts w:ascii="Times New Roman" w:hAnsi="Times New Roman" w:cs="Times New Roman"/>
          <w:sz w:val="24"/>
          <w:szCs w:val="24"/>
        </w:rPr>
        <w:t xml:space="preserve"> cómo hacer la evaluación de la deglución para decidir el inicio de vía oral. </w:t>
      </w:r>
    </w:p>
    <w:p w14:paraId="74775FE6" w14:textId="349DFA43" w:rsidR="005F51E2" w:rsidRPr="007B7482" w:rsidRDefault="00CB4ADA" w:rsidP="007B7482">
      <w:pPr>
        <w:pStyle w:val="Textoindependiente"/>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w:t>
      </w:r>
      <w:r w:rsidR="005F51E2" w:rsidRPr="007B7482">
        <w:rPr>
          <w:rFonts w:ascii="Times New Roman" w:hAnsi="Times New Roman" w:cs="Times New Roman"/>
          <w:sz w:val="24"/>
          <w:szCs w:val="24"/>
        </w:rPr>
        <w:t xml:space="preserve">en cuenta que la prevalencia de disfagia post extubación es alta y muchas veces silenciosa y que tanto la alteración de la deglución como la aspiración tienen consecuencias adversas para los pacientes, </w:t>
      </w:r>
      <w:r>
        <w:rPr>
          <w:rFonts w:ascii="Times New Roman" w:hAnsi="Times New Roman" w:cs="Times New Roman"/>
          <w:sz w:val="24"/>
          <w:szCs w:val="24"/>
        </w:rPr>
        <w:t xml:space="preserve">se </w:t>
      </w:r>
      <w:r w:rsidR="005F51E2" w:rsidRPr="007B7482">
        <w:rPr>
          <w:rFonts w:ascii="Times New Roman" w:hAnsi="Times New Roman" w:cs="Times New Roman"/>
          <w:sz w:val="24"/>
          <w:szCs w:val="24"/>
        </w:rPr>
        <w:t xml:space="preserve">hace necesario contar con una prueba de tamizaje al lado de la cabecera del paciente y que esta tuviera una adecuada sensibilidad y especificidad y que estuviera validada en lo pacientes críticos recientemente extubados. </w:t>
      </w:r>
      <w:r w:rsidR="00040E4B">
        <w:rPr>
          <w:rFonts w:ascii="Times New Roman" w:hAnsi="Times New Roman" w:cs="Times New Roman"/>
          <w:sz w:val="24"/>
          <w:szCs w:val="24"/>
        </w:rPr>
        <w:t xml:space="preserve">La prueba de deglución de agua tiene características operativas claramente definidas en los pacientes con enfermedad </w:t>
      </w:r>
      <w:r w:rsidR="0087004D">
        <w:rPr>
          <w:rFonts w:ascii="Times New Roman" w:hAnsi="Times New Roman" w:cs="Times New Roman"/>
          <w:sz w:val="24"/>
          <w:szCs w:val="24"/>
        </w:rPr>
        <w:t>cerebr</w:t>
      </w:r>
      <w:r w:rsidR="00040E4B">
        <w:rPr>
          <w:rFonts w:ascii="Times New Roman" w:hAnsi="Times New Roman" w:cs="Times New Roman"/>
          <w:sz w:val="24"/>
          <w:szCs w:val="24"/>
        </w:rPr>
        <w:t>ovas</w:t>
      </w:r>
      <w:r w:rsidR="0087004D">
        <w:rPr>
          <w:rFonts w:ascii="Times New Roman" w:hAnsi="Times New Roman" w:cs="Times New Roman"/>
          <w:sz w:val="24"/>
          <w:szCs w:val="24"/>
        </w:rPr>
        <w:t>c</w:t>
      </w:r>
      <w:r w:rsidR="00040E4B">
        <w:rPr>
          <w:rFonts w:ascii="Times New Roman" w:hAnsi="Times New Roman" w:cs="Times New Roman"/>
          <w:sz w:val="24"/>
          <w:szCs w:val="24"/>
        </w:rPr>
        <w:t>ular. En los pacientes críticamente enfermos recientemente extubado</w:t>
      </w:r>
      <w:r w:rsidR="0087004D">
        <w:rPr>
          <w:rFonts w:ascii="Times New Roman" w:hAnsi="Times New Roman" w:cs="Times New Roman"/>
          <w:sz w:val="24"/>
          <w:szCs w:val="24"/>
        </w:rPr>
        <w:t>s</w:t>
      </w:r>
      <w:r w:rsidR="00040E4B">
        <w:rPr>
          <w:rFonts w:ascii="Times New Roman" w:hAnsi="Times New Roman" w:cs="Times New Roman"/>
          <w:sz w:val="24"/>
          <w:szCs w:val="24"/>
        </w:rPr>
        <w:t xml:space="preserve"> no conocemos </w:t>
      </w:r>
      <w:r w:rsidR="0087004D">
        <w:rPr>
          <w:rFonts w:ascii="Times New Roman" w:hAnsi="Times New Roman" w:cs="Times New Roman"/>
          <w:sz w:val="24"/>
          <w:szCs w:val="24"/>
        </w:rPr>
        <w:t>su desempeño y si puede ser útil para el tamizaje inicial de los pacientes y permitir el inicio seguro de la vía oral.</w:t>
      </w:r>
    </w:p>
    <w:p w14:paraId="38DAAE26" w14:textId="77777777" w:rsidR="00A60D1E" w:rsidRDefault="00A60D1E" w:rsidP="007B7482">
      <w:pPr>
        <w:spacing w:after="0" w:line="360" w:lineRule="auto"/>
        <w:jc w:val="both"/>
        <w:rPr>
          <w:rFonts w:ascii="Times New Roman" w:hAnsi="Times New Roman" w:cs="Times New Roman"/>
          <w:sz w:val="24"/>
          <w:szCs w:val="24"/>
          <w:u w:val="single"/>
        </w:rPr>
      </w:pPr>
    </w:p>
    <w:p w14:paraId="35AE7C9B" w14:textId="77777777" w:rsidR="00533935" w:rsidRPr="007B7482" w:rsidRDefault="00533935"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Pregunta de investigación</w:t>
      </w:r>
    </w:p>
    <w:p w14:paraId="1B013C45" w14:textId="13981627" w:rsidR="00A60D1E" w:rsidRDefault="00034CC7"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w:t>
      </w:r>
      <w:r w:rsidRPr="000D326E">
        <w:rPr>
          <w:rFonts w:ascii="Times New Roman" w:hAnsi="Times New Roman" w:cs="Times New Roman"/>
          <w:sz w:val="24"/>
          <w:szCs w:val="24"/>
          <w:highlight w:val="yellow"/>
          <w:rPrChange w:id="41" w:author="Luis Alexander Garcia Quiroz" w:date="2017-04-23T20:35:00Z">
            <w:rPr>
              <w:rFonts w:ascii="Times New Roman" w:hAnsi="Times New Roman" w:cs="Times New Roman"/>
              <w:sz w:val="24"/>
              <w:szCs w:val="24"/>
            </w:rPr>
          </w:rPrChange>
        </w:rPr>
        <w:t>C</w:t>
      </w:r>
      <w:r w:rsidR="00533935" w:rsidRPr="000D326E">
        <w:rPr>
          <w:rFonts w:ascii="Times New Roman" w:hAnsi="Times New Roman" w:cs="Times New Roman"/>
          <w:sz w:val="24"/>
          <w:szCs w:val="24"/>
          <w:highlight w:val="yellow"/>
          <w:rPrChange w:id="42" w:author="Luis Alexander Garcia Quiroz" w:date="2017-04-23T20:35:00Z">
            <w:rPr>
              <w:rFonts w:ascii="Times New Roman" w:hAnsi="Times New Roman" w:cs="Times New Roman"/>
              <w:sz w:val="24"/>
              <w:szCs w:val="24"/>
            </w:rPr>
          </w:rPrChange>
        </w:rPr>
        <w:t>uál es el rendimiento diagnostico en cuanto a sensibilidad, especificidad, valor predictivo positivo y negativo</w:t>
      </w:r>
      <w:ins w:id="43" w:author="Nelson Dario Giraldo Ramirez" w:date="2017-01-01T15:39:00Z">
        <w:r w:rsidR="001F0C75" w:rsidRPr="000D326E">
          <w:rPr>
            <w:rFonts w:ascii="Times New Roman" w:hAnsi="Times New Roman" w:cs="Times New Roman"/>
            <w:sz w:val="24"/>
            <w:szCs w:val="24"/>
            <w:highlight w:val="yellow"/>
            <w:rPrChange w:id="44" w:author="Luis Alexander Garcia Quiroz" w:date="2017-04-23T20:35:00Z">
              <w:rPr>
                <w:rFonts w:ascii="Times New Roman" w:hAnsi="Times New Roman" w:cs="Times New Roman"/>
                <w:sz w:val="24"/>
                <w:szCs w:val="24"/>
              </w:rPr>
            </w:rPrChange>
          </w:rPr>
          <w:t xml:space="preserve"> y</w:t>
        </w:r>
      </w:ins>
      <w:r w:rsidR="00533935" w:rsidRPr="000D326E">
        <w:rPr>
          <w:rFonts w:ascii="Times New Roman" w:hAnsi="Times New Roman" w:cs="Times New Roman"/>
          <w:sz w:val="24"/>
          <w:szCs w:val="24"/>
          <w:highlight w:val="yellow"/>
          <w:rPrChange w:id="45" w:author="Luis Alexander Garcia Quiroz" w:date="2017-04-23T20:35:00Z">
            <w:rPr>
              <w:rFonts w:ascii="Times New Roman" w:hAnsi="Times New Roman" w:cs="Times New Roman"/>
              <w:sz w:val="24"/>
              <w:szCs w:val="24"/>
            </w:rPr>
          </w:rPrChange>
        </w:rPr>
        <w:t xml:space="preserve"> de</w:t>
      </w:r>
      <w:r w:rsidRPr="000D326E">
        <w:rPr>
          <w:rFonts w:ascii="Times New Roman" w:hAnsi="Times New Roman" w:cs="Times New Roman"/>
          <w:sz w:val="24"/>
          <w:szCs w:val="24"/>
          <w:highlight w:val="yellow"/>
          <w:rPrChange w:id="46" w:author="Luis Alexander Garcia Quiroz" w:date="2017-04-23T20:35:00Z">
            <w:rPr>
              <w:rFonts w:ascii="Times New Roman" w:hAnsi="Times New Roman" w:cs="Times New Roman"/>
              <w:sz w:val="24"/>
              <w:szCs w:val="24"/>
            </w:rPr>
          </w:rPrChange>
        </w:rPr>
        <w:t xml:space="preserve"> la prueba de deglución de agua</w:t>
      </w:r>
      <w:r w:rsidR="00533935" w:rsidRPr="000D326E">
        <w:rPr>
          <w:rFonts w:ascii="Times New Roman" w:hAnsi="Times New Roman" w:cs="Times New Roman"/>
          <w:sz w:val="24"/>
          <w:szCs w:val="24"/>
          <w:highlight w:val="yellow"/>
          <w:rPrChange w:id="47" w:author="Luis Alexander Garcia Quiroz" w:date="2017-04-23T20:35:00Z">
            <w:rPr>
              <w:rFonts w:ascii="Times New Roman" w:hAnsi="Times New Roman" w:cs="Times New Roman"/>
              <w:sz w:val="24"/>
              <w:szCs w:val="24"/>
            </w:rPr>
          </w:rPrChange>
        </w:rPr>
        <w:t xml:space="preserve"> para el diagnóstico de disfagia post extubación en los pacientes críticamente enfermos comparad</w:t>
      </w:r>
      <w:r w:rsidR="006A2EE5" w:rsidRPr="000D326E">
        <w:rPr>
          <w:rFonts w:ascii="Times New Roman" w:hAnsi="Times New Roman" w:cs="Times New Roman"/>
          <w:sz w:val="24"/>
          <w:szCs w:val="24"/>
          <w:highlight w:val="yellow"/>
          <w:rPrChange w:id="48" w:author="Luis Alexander Garcia Quiroz" w:date="2017-04-23T20:35:00Z">
            <w:rPr>
              <w:rFonts w:ascii="Times New Roman" w:hAnsi="Times New Roman" w:cs="Times New Roman"/>
              <w:sz w:val="24"/>
              <w:szCs w:val="24"/>
            </w:rPr>
          </w:rPrChange>
        </w:rPr>
        <w:t xml:space="preserve">a con la </w:t>
      </w:r>
      <w:r w:rsidR="00533935" w:rsidRPr="000D326E">
        <w:rPr>
          <w:rFonts w:ascii="Times New Roman" w:hAnsi="Times New Roman" w:cs="Times New Roman"/>
          <w:sz w:val="24"/>
          <w:szCs w:val="24"/>
          <w:highlight w:val="yellow"/>
          <w:rPrChange w:id="49" w:author="Luis Alexander Garcia Quiroz" w:date="2017-04-23T20:35:00Z">
            <w:rPr>
              <w:rFonts w:ascii="Times New Roman" w:hAnsi="Times New Roman" w:cs="Times New Roman"/>
              <w:sz w:val="24"/>
              <w:szCs w:val="24"/>
            </w:rPr>
          </w:rPrChange>
        </w:rPr>
        <w:t>nasofibrolaringoscopia</w:t>
      </w:r>
      <w:r w:rsidR="00533935" w:rsidRPr="007B7482">
        <w:rPr>
          <w:rFonts w:ascii="Times New Roman" w:hAnsi="Times New Roman" w:cs="Times New Roman"/>
          <w:sz w:val="24"/>
          <w:szCs w:val="24"/>
        </w:rPr>
        <w:t>?</w:t>
      </w:r>
    </w:p>
    <w:p w14:paraId="40FB1041" w14:textId="77777777" w:rsidR="00A60D1E" w:rsidRDefault="00A60D1E" w:rsidP="00A60D1E">
      <w:pPr>
        <w:pStyle w:val="Textoindependiente"/>
        <w:spacing w:after="0" w:line="360" w:lineRule="auto"/>
        <w:jc w:val="both"/>
        <w:rPr>
          <w:rFonts w:ascii="Times New Roman" w:hAnsi="Times New Roman" w:cs="Times New Roman"/>
          <w:sz w:val="24"/>
          <w:szCs w:val="24"/>
        </w:rPr>
      </w:pPr>
    </w:p>
    <w:p w14:paraId="2EEE214A" w14:textId="77777777" w:rsidR="004307DC" w:rsidRDefault="004307DC">
      <w:pPr>
        <w:rPr>
          <w:rFonts w:ascii="Times New Roman" w:hAnsi="Times New Roman" w:cs="Times New Roman"/>
          <w:b/>
          <w:sz w:val="24"/>
          <w:szCs w:val="24"/>
        </w:rPr>
      </w:pPr>
      <w:r>
        <w:rPr>
          <w:rFonts w:ascii="Times New Roman" w:hAnsi="Times New Roman" w:cs="Times New Roman"/>
          <w:b/>
          <w:sz w:val="24"/>
          <w:szCs w:val="24"/>
        </w:rPr>
        <w:br w:type="page"/>
      </w:r>
    </w:p>
    <w:p w14:paraId="4802525F" w14:textId="45176E45" w:rsidR="00A60D1E" w:rsidRDefault="00A60D1E" w:rsidP="00A60D1E">
      <w:pPr>
        <w:pStyle w:val="Textoindependiente"/>
        <w:spacing w:after="0" w:line="360" w:lineRule="auto"/>
        <w:jc w:val="both"/>
        <w:rPr>
          <w:rFonts w:ascii="Times New Roman" w:hAnsi="Times New Roman" w:cs="Times New Roman"/>
          <w:b/>
          <w:sz w:val="24"/>
          <w:szCs w:val="24"/>
        </w:rPr>
      </w:pPr>
      <w:r w:rsidRPr="00A60D1E">
        <w:rPr>
          <w:rFonts w:ascii="Times New Roman" w:hAnsi="Times New Roman" w:cs="Times New Roman"/>
          <w:b/>
          <w:sz w:val="24"/>
          <w:szCs w:val="24"/>
        </w:rPr>
        <w:lastRenderedPageBreak/>
        <w:t>M</w:t>
      </w:r>
      <w:r w:rsidR="005F51E2" w:rsidRPr="007B7482">
        <w:rPr>
          <w:rFonts w:ascii="Times New Roman" w:hAnsi="Times New Roman" w:cs="Times New Roman"/>
          <w:b/>
          <w:sz w:val="24"/>
          <w:szCs w:val="24"/>
        </w:rPr>
        <w:t xml:space="preserve">arco </w:t>
      </w:r>
      <w:r w:rsidRPr="007B7482">
        <w:rPr>
          <w:rFonts w:ascii="Times New Roman" w:hAnsi="Times New Roman" w:cs="Times New Roman"/>
          <w:b/>
          <w:sz w:val="24"/>
          <w:szCs w:val="24"/>
        </w:rPr>
        <w:t>Teórico</w:t>
      </w:r>
    </w:p>
    <w:p w14:paraId="258F461B"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falla respiratoria aguda (FRA) ocurre por un sinnúmero de causas como las enfermedades pulmonares, neuromusculares y cardiovasculares.  Estos pacientes requieren ingreso a una unidad de cuidados intensivos (UCI) para soporte ventilatorio.  Además de estos, la necesidad de protección de la vía aérea por otra condición clínica o la necesidad de ofrecer soporte ventilatorio temporal luego de una cirugía mayor, son otras causas que requieren mantener una vía aérea artificial, iniciar soporte ventilatorio y el ingreso a la UCI </w:t>
      </w:r>
      <w:r w:rsidRPr="007B7482">
        <w:rPr>
          <w:rFonts w:ascii="Times New Roman" w:hAnsi="Times New Roman" w:cs="Times New Roman"/>
          <w:sz w:val="24"/>
          <w:szCs w:val="24"/>
        </w:rPr>
        <w:fldChar w:fldCharType="begin">
          <w:fldData xml:space="preserve">PEVuZE5vdGU+PENpdGU+PEF1dGhvcj5XdW5zY2g8L0F1dGhvcj48WWVhcj4yMDEwPC9ZZWFyPjxS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PEVuZE5vdGU+PENpdGU+PEF1dGhvcj5XdW5zY2g8L0F1dGhvcj48WWVhcj4yMDEwPC9ZZWFyPjxS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(9)</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250985F7"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Así la FRA es la principal causa de ingreso a la UCI, de tal forma que el 32% de los pacientes ingresan a la UCI con insuficiencia respiratoria y hasta un 24% la desarrollan durante su estancia en la unidad </w:t>
      </w:r>
      <w:r w:rsidRPr="007B7482">
        <w:rPr>
          <w:rFonts w:ascii="Times New Roman" w:hAnsi="Times New Roman" w:cs="Times New Roman"/>
          <w:sz w:val="24"/>
          <w:szCs w:val="24"/>
        </w:rPr>
        <w:fldChar w:fldCharType="begin">
          <w:fldData xml:space="preserve">PEVuZE5vdGU+PENpdGU+PEF1dGhvcj5WaW5jZW50PC9BdXRob3I+PFllYXI+MjAwMjwvWWVhcj48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==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PEVuZE5vdGU+PENpdGU+PEF1dGhvcj5WaW5jZW50PC9BdXRob3I+PFllYXI+MjAwMjwvWWVhcj48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==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(10)</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En ese orden de ideas, entre el 33% y el 55% de los pacientes hospitalizados en la UCI requieren soporte ventilatorio durante su estancia con una duración media de una semana </w:t>
      </w:r>
      <w:r w:rsidRPr="007B7482">
        <w:rPr>
          <w:rFonts w:ascii="Times New Roman" w:hAnsi="Times New Roman" w:cs="Times New Roman"/>
          <w:sz w:val="24"/>
          <w:szCs w:val="24"/>
        </w:rPr>
        <w:fldChar w:fldCharType="begin">
          <w:fldData xml:space="preserve">PEVuZE5vdGU+PENpdGU+PEF1dGhvcj5Fc3RlYmFuPC9BdXRob3I+PFllYXI+MjAwMjwvWWVhcj48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=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PEVuZE5vdGU+PENpdGU+PEF1dGhvcj5Fc3RlYmFuPC9BdXRob3I+PFllYXI+MjAwMjwvWWVhcj48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=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(9-13)</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6545AB35" w14:textId="4B257CD6"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Para los pacientes con FRA, la ventilación mecánica (VM) es una medida salvadora, no obstante, esta herramienta no está exenta de complicaciones, algunas de ellas mortales, por lo cual es importante tomar la decisión de retirarla a la mayor brevedad posible. La liberación del soporte ventilatorio es un proceso complejo, tan es así, que más del 40% del tiempo que un paciente está conectado a un ventilador se gast</w:t>
      </w:r>
      <w:r w:rsidR="00CB4ADA">
        <w:rPr>
          <w:rFonts w:ascii="Times New Roman" w:hAnsi="Times New Roman" w:cs="Times New Roman"/>
          <w:sz w:val="24"/>
          <w:szCs w:val="24"/>
        </w:rPr>
        <w:t>a en el proceso del retiro de di</w:t>
      </w:r>
      <w:r w:rsidRPr="007B7482">
        <w:rPr>
          <w:rFonts w:ascii="Times New Roman" w:hAnsi="Times New Roman" w:cs="Times New Roman"/>
          <w:sz w:val="24"/>
          <w:szCs w:val="24"/>
        </w:rPr>
        <w:t xml:space="preserve">cho soporte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&lt;EndNote&gt;&lt;Cite&gt;&lt;Author&gt;Esteban&lt;/Author&gt;&lt;Year&gt;1994&lt;/Year&gt;&lt;RecNum&gt;7&lt;/RecNum&gt;&lt;DisplayText&gt;(14)&lt;/DisplayText&gt;&lt;record&gt;&lt;rec-number&gt;7&lt;/rec-number&gt;&lt;foreign-keys&gt;&lt;key app="EN" db-id="s2xx2t9apaxxv0eddro5dt28zv05dew50zae" timestamp="1451874152"&gt;7&lt;/key&gt;&lt;/foreign-keys&gt;&lt;ref-type name="Journal Article"&gt;17&lt;/ref-type&gt;&lt;contributors&gt;&lt;authors&gt;&lt;author&gt;Esteban, A.&lt;/author&gt;&lt;author&gt;Alia, I.&lt;/author&gt;&lt;author&gt;Ibanez, J.&lt;/author&gt;&lt;author&gt;Benito, S.&lt;/author&gt;&lt;author&gt;Tobin, M. J.&lt;/author&gt;&lt;/authors&gt;&lt;/contributors&gt;&lt;auth-address&gt;Intensive Care Unit, Hospital Universitario de Getafe, Madrid, Spain.&lt;/auth-address&gt;&lt;titles&gt;&lt;title&gt;Modes of mechanical ventilation and weaning. A national survey of Spanish hospitals. The Spanish Lung Failure Collaborative Group&lt;/title&gt;&lt;secondary-title&gt;Chest&lt;/secondary-title&gt;&lt;alt-title&gt;Chest&lt;/alt-title&gt;&lt;/titles&gt;&lt;periodical&gt;&lt;full-title&gt;Chest&lt;/full-title&gt;&lt;abbr-1&gt;Chest&lt;/abbr-1&gt;&lt;/periodical&gt;&lt;alt-periodical&gt;&lt;full-title&gt;Chest&lt;/full-title&gt;&lt;abbr-1&gt;Chest&lt;/abbr-1&gt;&lt;/alt-periodical&gt;&lt;pages&gt;1188-93&lt;/pages&gt;&lt;volume&gt;106&lt;/volume&gt;&lt;number&gt;4&lt;/number&gt;&lt;edition&gt;1994/10/01&lt;/edition&gt;&lt;keywords&gt;&lt;keyword&gt;Apache&lt;/keyword&gt;&lt;keyword&gt;Cross-Sectional Studies&lt;/keyword&gt;&lt;keyword&gt;Female&lt;/keyword&gt;&lt;keyword&gt;Hospitals, Teaching/statistics &amp;amp; numerical data&lt;/keyword&gt;&lt;keyword&gt;Humans&lt;/keyword&gt;&lt;keyword&gt;Intensive Care Units/statistics &amp;amp; numerical data&lt;/keyword&gt;&lt;keyword&gt;Male&lt;/keyword&gt;&lt;keyword&gt;Middle Aged&lt;/keyword&gt;&lt;keyword&gt;Multicenter Studies as Topic&lt;/keyword&gt;&lt;keyword&gt;Respiration, Artificial/*methods/statistics &amp;amp; numerical data/utilization&lt;/keyword&gt;&lt;keyword&gt;Spain&lt;/keyword&gt;&lt;keyword&gt;Time Factors&lt;/keyword&gt;&lt;keyword&gt;Ventilator Weaning/*methods/statistics &amp;amp; numerical data&lt;/keyword&gt;&lt;/keywords&gt;&lt;dates&gt;&lt;year&gt;1994&lt;/year&gt;&lt;pub-dates&gt;&lt;date&gt;Oct&lt;/date&gt;&lt;/pub-dates&gt;&lt;/dates&gt;&lt;isbn&gt;0012-3692 (Print)&amp;#xD;0012-3692&lt;/isbn&gt;&lt;accession-num&gt;7924494&lt;/accession-num&gt;&lt;urls&gt;&lt;/urls&gt;&lt;remote-database-provider&gt;NLM&lt;/remote-database-provider&gt;&lt;language&gt;eng&lt;/language&gt;&lt;/record&gt;&lt;/Cite&gt;&lt;/EndNote&gt;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(14)</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09660E28"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Cuando hubo mejoría o resolución de la causa que llevó a la insuficiencia respiratoria se empieza el proceso de retiro de la VM, el cual implica dos aspectos estrechamente relacionados, la discontinuación del soporte ventilatorio y el retiro de la vía aérea artificial.  Una vez el paciente es capaz de mantener la respiración espontánea, se debe evaluar la capacidad que tiene para proteger la vía aérea, con base en el estado mental, la integridad de los mecanismos de protección, la capacidad para toser y la características de las secreciones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&lt;EndNote&gt;&lt;Cite&gt;&lt;Author&gt;Alia&lt;/Author&gt;&lt;Year&gt;2000&lt;/Year&gt;&lt;RecNum&gt;6&lt;/RecNum&gt;&lt;DisplayText&gt;(15)&lt;/DisplayText&gt;&lt;record&gt;&lt;rec-number&gt;6&lt;/rec-number&gt;&lt;foreign-keys&gt;&lt;key app="EN" db-id="s2xx2t9apaxxv0eddro5dt28zv05dew50zae" timestamp="1451874132"&gt;6&lt;/key&gt;&lt;/foreign-keys&gt;&lt;ref-type name="Journal Article"&gt;17&lt;/ref-type&gt;&lt;contributors&gt;&lt;authors&gt;&lt;author&gt;Alia, I.&lt;/author&gt;&lt;author&gt;Esteban, A.&lt;/author&gt;&lt;/authors&gt;&lt;/contributors&gt;&lt;auth-address&gt;Hospital Universitario de Getafe, Madrid, Spain.&lt;/auth-address&gt;&lt;titles&gt;&lt;title&gt;Weaning from mechanical ventilation&lt;/title&gt;&lt;secondary-title&gt;Crit Care&lt;/secondary-title&gt;&lt;alt-title&gt;Critical care (London, England)&lt;/alt-title&gt;&lt;/titles&gt;&lt;periodical&gt;&lt;full-title&gt;Crit Care&lt;/full-title&gt;&lt;abbr-1&gt;Critical care (London, England)&lt;/abbr-1&gt;&lt;/periodical&gt;&lt;alt-periodical&gt;&lt;full-title&gt;Crit Care&lt;/full-title&gt;&lt;abbr-1&gt;Critical care (London, England)&lt;/abbr-1&gt;&lt;/alt-periodical&gt;&lt;pages&gt;72-80&lt;/pages&gt;&lt;volume&gt;4&lt;/volume&gt;&lt;number&gt;2&lt;/number&gt;&lt;edition&gt;2000/11/30&lt;/edition&gt;&lt;keywords&gt;&lt;keyword&gt;Aged&lt;/keyword&gt;&lt;keyword&gt;Aged, 80 and over&lt;/keyword&gt;&lt;keyword&gt;Critical Care/methods&lt;/keyword&gt;&lt;keyword&gt;Female&lt;/keyword&gt;&lt;keyword&gt;Humans&lt;/keyword&gt;&lt;keyword&gt;Male&lt;/keyword&gt;&lt;keyword&gt;Middle Aged&lt;/keyword&gt;&lt;keyword&gt;Monitoring, Physiologic&lt;/keyword&gt;&lt;keyword&gt;Prognosis&lt;/keyword&gt;&lt;keyword&gt;Randomized Controlled Trials as Topic&lt;/keyword&gt;&lt;keyword&gt;Respiration, Artificial/*methods&lt;/keyword&gt;&lt;keyword&gt;Respiratory Function Tests&lt;/keyword&gt;&lt;keyword&gt;Respiratory Mechanics&lt;/keyword&gt;&lt;keyword&gt;Risk Assessment&lt;/keyword&gt;&lt;keyword&gt;Ventilator Weaning/*methods&lt;/keyword&gt;&lt;/keywords&gt;&lt;dates&gt;&lt;year&gt;2000&lt;/year&gt;&lt;/dates&gt;&lt;isbn&gt;1364-8535 (Print)&amp;#xD;1364-8535&lt;/isbn&gt;&lt;accession-num&gt;11094496&lt;/accession-num&gt;&lt;urls&gt;&lt;/urls&gt;&lt;custom2&gt;Pmc137330&lt;/custom2&gt;&lt;electronic-resource-num&gt;10.1186/cc660&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(15)</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Si el paciente reúne las condiciones para iniciar el retiro del soporte ventilatorio, debe ser liberado y extubado.  </w:t>
      </w:r>
    </w:p>
    <w:p w14:paraId="7F71897F" w14:textId="13A1DDAE" w:rsidR="00A60D1E" w:rsidRDefault="00CB4ADA" w:rsidP="00A60D1E">
      <w:pPr>
        <w:pStyle w:val="Textoindependiente"/>
        <w:spacing w:after="0" w:line="360" w:lineRule="auto"/>
        <w:jc w:val="both"/>
        <w:rPr>
          <w:rFonts w:ascii="Times New Roman" w:hAnsi="Times New Roman" w:cs="Times New Roman"/>
          <w:sz w:val="24"/>
          <w:szCs w:val="24"/>
        </w:rPr>
      </w:pPr>
      <w:r>
        <w:rPr>
          <w:rFonts w:ascii="Times New Roman" w:hAnsi="Times New Roman" w:cs="Times New Roman"/>
          <w:sz w:val="24"/>
          <w:szCs w:val="24"/>
        </w:rPr>
        <w:t>La mortalidad de l</w:t>
      </w:r>
      <w:r w:rsidR="007B7482" w:rsidRPr="007B7482">
        <w:rPr>
          <w:rFonts w:ascii="Times New Roman" w:hAnsi="Times New Roman" w:cs="Times New Roman"/>
          <w:sz w:val="24"/>
          <w:szCs w:val="24"/>
        </w:rPr>
        <w:t>os pacientes que ingresan a la UCI está asociada a la edad, las enfermedad</w:t>
      </w:r>
      <w:r>
        <w:rPr>
          <w:rFonts w:ascii="Times New Roman" w:hAnsi="Times New Roman" w:cs="Times New Roman"/>
          <w:sz w:val="24"/>
          <w:szCs w:val="24"/>
        </w:rPr>
        <w:t>es</w:t>
      </w:r>
      <w:r w:rsidR="007B7482" w:rsidRPr="007B7482">
        <w:rPr>
          <w:rFonts w:ascii="Times New Roman" w:hAnsi="Times New Roman" w:cs="Times New Roman"/>
          <w:sz w:val="24"/>
          <w:szCs w:val="24"/>
        </w:rPr>
        <w:t xml:space="preserve"> concomitantes, la gravedad de la enfermedad crítica y la presencia de algunas complicaciones durante su estancia en la UCI </w:t>
      </w:r>
      <w:r w:rsidR="007B7482" w:rsidRPr="007B7482">
        <w:rPr>
          <w:rFonts w:ascii="Times New Roman" w:hAnsi="Times New Roman" w:cs="Times New Roman"/>
          <w:sz w:val="24"/>
          <w:szCs w:val="24"/>
        </w:rPr>
        <w:fldChar w:fldCharType="begin">
          <w:fldData xml:space="preserve">PEVuZE5vdGU+PENpdGU+PEF1dGhvcj5XaWxsaWFtczwvQXV0aG9yPjxZZWFyPjIwMDg8L1llYXI+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PEVuZE5vdGU+PENpdGU+PEF1dGhvcj5XaWxsaWFtczwvQXV0aG9yPjxZZWFyPjIwMDg8L1llYXI+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007B7482" w:rsidRPr="007B7482">
        <w:rPr>
          <w:rFonts w:ascii="Times New Roman" w:hAnsi="Times New Roman" w:cs="Times New Roman"/>
          <w:sz w:val="24"/>
          <w:szCs w:val="24"/>
        </w:rPr>
      </w:r>
      <w:r w:rsidR="007B7482"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(16, 17)</w:t>
      </w:r>
      <w:r w:rsidR="007B7482" w:rsidRPr="007B7482">
        <w:rPr>
          <w:rFonts w:ascii="Times New Roman" w:hAnsi="Times New Roman" w:cs="Times New Roman"/>
          <w:sz w:val="24"/>
          <w:szCs w:val="24"/>
        </w:rPr>
        <w:fldChar w:fldCharType="end"/>
      </w:r>
      <w:r w:rsidR="007B7482" w:rsidRPr="007B7482">
        <w:rPr>
          <w:rFonts w:ascii="Times New Roman" w:hAnsi="Times New Roman" w:cs="Times New Roman"/>
          <w:sz w:val="24"/>
          <w:szCs w:val="24"/>
        </w:rPr>
        <w:t xml:space="preserve">. Con el aumento en la supervivencia de los pacientes a la enfermedad crítica, han surgido algunas complicaciones </w:t>
      </w:r>
      <w:r w:rsidR="007B7482" w:rsidRPr="007B7482">
        <w:rPr>
          <w:rFonts w:ascii="Times New Roman" w:hAnsi="Times New Roman" w:cs="Times New Roman"/>
          <w:sz w:val="24"/>
          <w:szCs w:val="24"/>
        </w:rPr>
        <w:lastRenderedPageBreak/>
        <w:t xml:space="preserve">posteriores al ingreso a la unidad, algunas de ellas reportadas hasta 5 años después del egreso, tales como el deterioro en la función pulmonar, complicaciones neuromusculares, alteraciones físicas, psiquiátricas y cognitivas, las cuales están relacionadas con pobre estado funcional, disminución de la calidad de vida e incremento en la necesidad de cuidado luego del egreso </w:t>
      </w:r>
      <w:r w:rsidR="007B7482" w:rsidRPr="007B7482">
        <w:rPr>
          <w:rFonts w:ascii="Times New Roman" w:hAnsi="Times New Roman" w:cs="Times New Roman"/>
          <w:sz w:val="24"/>
          <w:szCs w:val="24"/>
        </w:rPr>
        <w:fldChar w:fldCharType="begin">
          <w:fldData xml:space="preserve">PEVuZE5vdGU+PENpdGU+PEF1dGhvcj5HcmlmZml0aHM8L0F1dGhvcj48WWVhcj4xOTk5PC9ZZWFy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PEVuZE5vdGU+PENpdGU+PEF1dGhvcj5HcmlmZml0aHM8L0F1dGhvcj48WWVhcj4xOTk5PC9ZZWFy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007B7482" w:rsidRPr="007B7482">
        <w:rPr>
          <w:rFonts w:ascii="Times New Roman" w:hAnsi="Times New Roman" w:cs="Times New Roman"/>
          <w:sz w:val="24"/>
          <w:szCs w:val="24"/>
        </w:rPr>
      </w:r>
      <w:r w:rsidR="007B7482"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(18, 19)</w:t>
      </w:r>
      <w:r w:rsidR="007B7482" w:rsidRPr="007B7482">
        <w:rPr>
          <w:rFonts w:ascii="Times New Roman" w:hAnsi="Times New Roman" w:cs="Times New Roman"/>
          <w:sz w:val="24"/>
          <w:szCs w:val="24"/>
        </w:rPr>
        <w:fldChar w:fldCharType="end"/>
      </w:r>
      <w:r w:rsidR="007B7482" w:rsidRPr="007B7482">
        <w:rPr>
          <w:rFonts w:ascii="Times New Roman" w:hAnsi="Times New Roman" w:cs="Times New Roman"/>
          <w:sz w:val="24"/>
          <w:szCs w:val="24"/>
        </w:rPr>
        <w:t xml:space="preserve">. </w:t>
      </w:r>
    </w:p>
    <w:p w14:paraId="25C6D174" w14:textId="58B94B2D"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Dentro de las complicaciones neuromusculares está la </w:t>
      </w:r>
      <w:del w:id="50" w:author="Luis Alexander Garcia Quiroz" w:date="2017-05-07T22:02:00Z">
        <w:r w:rsidRPr="007B7482" w:rsidDel="00BD20EF">
          <w:rPr>
            <w:rFonts w:ascii="Times New Roman" w:hAnsi="Times New Roman" w:cs="Times New Roman"/>
            <w:sz w:val="24"/>
            <w:szCs w:val="24"/>
          </w:rPr>
          <w:delText>polineuropatía</w:delText>
        </w:r>
      </w:del>
      <w:ins w:id="51" w:author="Luis Alexander Garcia Quiroz" w:date="2017-05-07T22:02:00Z">
        <w:r w:rsidR="00BD20EF" w:rsidRPr="007B7482">
          <w:rPr>
            <w:rFonts w:ascii="Times New Roman" w:hAnsi="Times New Roman" w:cs="Times New Roman"/>
            <w:sz w:val="24"/>
            <w:szCs w:val="24"/>
          </w:rPr>
          <w:t>poli neuropatía</w:t>
        </w:r>
      </w:ins>
      <w:r w:rsidRPr="007B7482">
        <w:rPr>
          <w:rFonts w:ascii="Times New Roman" w:hAnsi="Times New Roman" w:cs="Times New Roman"/>
          <w:sz w:val="24"/>
          <w:szCs w:val="24"/>
        </w:rPr>
        <w:t xml:space="preserve"> axonal y la miopatía asociada a la enfermedad crítica, agrupadas con el término de debilidad adquirida en la UCI. Esta condición clínica está asociada a la lesión inflamatoria axonal, rompimiento muscular, reducción en la excitabilidad nerviosa por daño de los canales de sodio y el desgaste muscular secundario al catabolismo de la enfermedad crítica </w:t>
      </w:r>
      <w:r w:rsidRPr="007B7482">
        <w:rPr>
          <w:rFonts w:ascii="Times New Roman" w:hAnsi="Times New Roman" w:cs="Times New Roman"/>
          <w:sz w:val="24"/>
          <w:szCs w:val="24"/>
        </w:rPr>
        <w:fldChar w:fldCharType="begin">
          <w:fldData xml:space="preserve">PEVuZE5vdGU+PENpdGU+PEF1dGhvcj5EZXNhaTwvQXV0aG9yPjxZZWFyPjIwMTE8L1llYXI+PFJl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PEVuZE5vdGU+PENpdGU+PEF1dGhvcj5EZXNhaTwvQXV0aG9yPjxZZWFyPjIwMTE8L1llYXI+PFJl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(19)</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La debilidad adquirida en la UCI está presente hasta en el 50% de los pacientes que egresan de la unidad y está relacionada con un incremento en la estancia y con grave discapacidad luego del egreso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&lt;EndNote&gt;&lt;Cite&gt;&lt;Author&gt;Stevens&lt;/Author&gt;&lt;Year&gt;2007&lt;/Year&gt;&lt;RecNum&gt;18&lt;/RecNum&gt;&lt;DisplayText&gt;(20)&lt;/DisplayText&gt;&lt;record&gt;&lt;rec-number&gt;18&lt;/rec-number&gt;&lt;foreign-keys&gt;&lt;key app="EN" db-id="s2xx2t9apaxxv0eddro5dt28zv05dew50zae" timestamp="1452984047"&gt;18&lt;/key&gt;&lt;/foreign-keys&gt;&lt;ref-type name="Journal Article"&gt;17&lt;/ref-type&gt;&lt;contributors&gt;&lt;authors&gt;&lt;author&gt;Stevens, R. D.&lt;/author&gt;&lt;author&gt;Dowdy, D. W.&lt;/author&gt;&lt;author&gt;Michaels, R. K.&lt;/author&gt;&lt;author&gt;Mendez-Tellez, P. A.&lt;/author&gt;&lt;author&gt;Pronovost, P. J.&lt;/author&gt;&lt;author&gt;Needham, D. M.&lt;/author&gt;&lt;/authors&gt;&lt;/contributors&gt;&lt;auth-address&gt;Department of Anesthesiology/Critical Care Medicine, Johns Hopkins University School of Medicine, 600 N Wolfe St, Meyer 8-140, Baltimore, MD 21287, USA. rstevens@jhmi.edu&lt;/auth-address&gt;&lt;titles&gt;&lt;title&gt;Neuromuscular dysfunction acquired in critical illness: a systematic review&lt;/title&gt;&lt;secondary-title&gt;Intensive Care Med&lt;/secondary-title&gt;&lt;alt-title&gt;Intensive care medicine&lt;/alt-title&gt;&lt;/titles&gt;&lt;periodical&gt;&lt;full-title&gt;Intensive Care Med&lt;/full-title&gt;&lt;abbr-1&gt;Intensive care medicine&lt;/abbr-1&gt;&lt;/periodical&gt;&lt;alt-periodical&gt;&lt;full-title&gt;Intensive Care Med&lt;/full-title&gt;&lt;abbr-1&gt;Intensive care medicine&lt;/abbr-1&gt;&lt;/alt-periodical&gt;&lt;pages&gt;1876-91&lt;/pages&gt;&lt;volume&gt;33&lt;/volume&gt;&lt;number&gt;11&lt;/number&gt;&lt;edition&gt;2007/07/20&lt;/edition&gt;&lt;keywords&gt;&lt;keyword&gt;Critical Care&lt;/keyword&gt;&lt;keyword&gt;*Critical Illness&lt;/keyword&gt;&lt;keyword&gt;Humans&lt;/keyword&gt;&lt;keyword&gt;Neuromuscular Diseases/epidemiology/*etiology&lt;/keyword&gt;&lt;keyword&gt;Outcome Assessment (Health Care)&lt;/keyword&gt;&lt;keyword&gt;United States/epidemiology&lt;/keyword&gt;&lt;/keywords&gt;&lt;dates&gt;&lt;year&gt;2007&lt;/year&gt;&lt;pub-dates&gt;&lt;date&gt;Nov&lt;/date&gt;&lt;/pub-dates&gt;&lt;/dates&gt;&lt;isbn&gt;0342-4642 (Print)&amp;#xD;0342-4642&lt;/isbn&gt;&lt;accession-num&gt;17639340&lt;/accession-num&gt;&lt;urls&gt;&lt;/urls&gt;&lt;electronic-resource-num&gt;10.1007/s00134-007-0772-2&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(20)</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La debilidad muscular generalizada además genera una disminución en la fuerza de la tos con la consiguiente limitación para depurar las secreciones y la debilidad de la musculatura de la faringe puede desencadenar trastornos de la deglución </w:t>
      </w:r>
      <w:r w:rsidRPr="007B7482">
        <w:rPr>
          <w:rFonts w:ascii="Times New Roman" w:hAnsi="Times New Roman" w:cs="Times New Roman"/>
          <w:sz w:val="24"/>
          <w:szCs w:val="24"/>
        </w:rPr>
        <w:fldChar w:fldCharType="begin">
          <w:fldData xml:space="preserve">PEVuZE5vdGU+PENpdGU+PEF1dGhvcj5HcmlmZml0aHM8L0F1dGhvcj48WWVhcj4xOTk5PC9ZZWFy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=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PEVuZE5vdGU+PENpdGU+PEF1dGhvcj5HcmlmZml0aHM8L0F1dGhvcj48WWVhcj4xOTk5PC9ZZWFy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=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(18, 21)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4C393538"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Una persona sana deglute en promedio una vez cada minuto.  El objetivo principal de la deglución entre comidas es remover la saliva, la cual se produce a una tasa de 0,5 mililitro (ml) por minuto, facilitar el inicio de la deglución y lubricar la comida en su tránsito desde la boca hasta el estómago.  El proceso de la deglución involucra varios grupos musculares, además de vías nerviosas sensitivas y motoras.  Tiene cuatro etapas bien delimitadas que son: la fase preparatoria oral, la tránsito oral, la fase faríngea y la fase esofágica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&lt;EndNote&gt;&lt;Cite&gt;&lt;Author&gt;Macht&lt;/Author&gt;&lt;Year&gt;2013&lt;/Year&gt;&lt;RecNum&gt;8&lt;/RecNum&gt;&lt;DisplayText&gt;(21)&lt;/DisplayText&gt;&lt;record&gt;&lt;rec-number&gt;8&lt;/rec-number&gt;&lt;foreign-keys&gt;&lt;key app="EN" db-id="s2xx2t9apaxxv0eddro5dt28zv05dew50zae" timestamp="1451874534"&gt;8&lt;/key&gt;&lt;/foreign-keys&gt;&lt;ref-type name="Journal Article"&gt;17&lt;/ref-type&gt;&lt;contributors&gt;&lt;authors&gt;&lt;author&gt;Macht, M.&lt;/author&gt;&lt;author&gt;Wimbish, T.&lt;/author&gt;&lt;author&gt;Bodine, C.&lt;/author&gt;&lt;author&gt;Moss, M.&lt;/author&gt;&lt;/authors&gt;&lt;/contributors&gt;&lt;auth-address&gt;1Division of Pulmonary Sciences and Critical Care Medicine, University of Colorado Denver, Aurora, CO. 2Rehabilitation Therapy, University of Colorado Hospital, Aurora, CO. 3Assistive Technology Partners, Department of Physical Medicine and Rehabilitation, University of Colorado Denver, Aurora, CO.&lt;/auth-address&gt;&lt;titles&gt;&lt;title&gt;ICU-acquired swallowing disorders&lt;/title&gt;&lt;secondary-title&gt;Crit Care Med&lt;/secondary-title&gt;&lt;alt-title&gt;Critical care medicine&lt;/alt-title&gt;&lt;/titles&gt;&lt;periodical&gt;&lt;full-title&gt;Crit Care Med&lt;/full-title&gt;&lt;abbr-1&gt;Critical care medicine&lt;/abbr-1&gt;&lt;/periodical&gt;&lt;alt-periodical&gt;&lt;full-title&gt;Crit Care Med&lt;/full-title&gt;&lt;abbr-1&gt;Critical care medicine&lt;/abbr-1&gt;&lt;/alt-periodical&gt;&lt;pages&gt;2396-405&lt;/pages&gt;&lt;volume&gt;41&lt;/volume&gt;&lt;number&gt;10&lt;/number&gt;&lt;edition&gt;2013/08/14&lt;/edition&gt;&lt;keywords&gt;&lt;keyword&gt;Databases, Factual&lt;/keyword&gt;&lt;keyword&gt;Deglutition Disorders/diagnosis/*etiology/therapy&lt;/keyword&gt;&lt;keyword&gt;Humans&lt;/keyword&gt;&lt;keyword&gt;*Intensive Care Units&lt;/keyword&gt;&lt;keyword&gt;Intubation, Intratracheal/adverse effects&lt;/keyword&gt;&lt;keyword&gt;Risk Factors&lt;/keyword&gt;&lt;keyword&gt;Treatment Outcome&lt;/keyword&gt;&lt;/keywords&gt;&lt;dates&gt;&lt;year&gt;2013&lt;/year&gt;&lt;pub-dates&gt;&lt;date&gt;Oct&lt;/date&gt;&lt;/pub-dates&gt;&lt;/dates&gt;&lt;isbn&gt;0090-3493&lt;/isbn&gt;&lt;accession-num&gt;23939361&lt;/accession-num&gt;&lt;urls&gt;&lt;/urls&gt;&lt;electronic-resource-num&gt;10.1097/CCM.0b013e31829caf33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328C3426"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Los trastornos de la deglución típicamente incluyen la disfagia, el reflujo gastroesofágico (RGE) y la aspiración. La disfagia se refiere a trastornos para tragar sólidos, semisólidos o líquidos, generalmente ocurre una alteración en el tránsito entre la boca y el estómago. El RGE denota el paso retrógrado del contenido gástrico a la vía respiratoria. La aspiración es definida como el paso de comida o líquidos a través de las cuerdas vocales hacia la tráquea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&lt;EndNote&gt;&lt;Cite&gt;&lt;Author&gt;Macht&lt;/Author&gt;&lt;Year&gt;2013&lt;/Year&gt;&lt;RecNum&gt;8&lt;/RecNum&gt;&lt;DisplayText&gt;(21)&lt;/DisplayText&gt;&lt;record&gt;&lt;rec-number&gt;8&lt;/rec-number&gt;&lt;foreign-keys&gt;&lt;key app="EN" db-id="s2xx2t9apaxxv0eddro5dt28zv05dew50zae" timestamp="1451874534"&gt;8&lt;/key&gt;&lt;/foreign-keys&gt;&lt;ref-type name="Journal Article"&gt;17&lt;/ref-type&gt;&lt;contributors&gt;&lt;authors&gt;&lt;author&gt;Macht, M.&lt;/author&gt;&lt;author&gt;Wimbish, T.&lt;/author&gt;&lt;author&gt;Bodine, C.&lt;/author&gt;&lt;author&gt;Moss, M.&lt;/author&gt;&lt;/authors&gt;&lt;/contributors&gt;&lt;auth-address&gt;1Division of Pulmonary Sciences and Critical Care Medicine, University of Colorado Denver, Aurora, CO. 2Rehabilitation Therapy, University of Colorado Hospital, Aurora, CO. 3Assistive Technology Partners, Department of Physical Medicine and Rehabilitation, University of Colorado Denver, Aurora, CO.&lt;/auth-address&gt;&lt;titles&gt;&lt;title&gt;ICU-acquired swallowing disorders&lt;/title&gt;&lt;secondary-title&gt;Crit Care Med&lt;/secondary-title&gt;&lt;alt-title&gt;Critical care medicine&lt;/alt-title&gt;&lt;/titles&gt;&lt;periodical&gt;&lt;full-title&gt;Crit Care Med&lt;/full-title&gt;&lt;abbr-1&gt;Critical care medicine&lt;/abbr-1&gt;&lt;/periodical&gt;&lt;alt-periodical&gt;&lt;full-title&gt;Crit Care Med&lt;/full-title&gt;&lt;abbr-1&gt;Critical care medicine&lt;/abbr-1&gt;&lt;/alt-periodical&gt;&lt;pages&gt;2396-405&lt;/pages&gt;&lt;volume&gt;41&lt;/volume&gt;&lt;number&gt;10&lt;/number&gt;&lt;edition&gt;2013/08/14&lt;/edition&gt;&lt;keywords&gt;&lt;keyword&gt;Databases, Factual&lt;/keyword&gt;&lt;keyword&gt;Deglutition Disorders/diagnosis/*etiology/therapy&lt;/keyword&gt;&lt;keyword&gt;Humans&lt;/keyword&gt;&lt;keyword&gt;*Intensive Care Units&lt;/keyword&gt;&lt;keyword&gt;Intubation, Intratracheal/adverse effects&lt;/keyword&gt;&lt;keyword&gt;Risk Factors&lt;/keyword&gt;&lt;keyword&gt;Treatment Outcome&lt;/keyword&gt;&lt;/keywords&gt;&lt;dates&gt;&lt;year&gt;2013&lt;/year&gt;&lt;pub-dates&gt;&lt;date&gt;Oct&lt;/date&gt;&lt;/pub-dates&gt;&lt;/dates&gt;&lt;isbn&gt;0090-3493&lt;/isbn&gt;&lt;accession-num&gt;23939361&lt;/accession-num&gt;&lt;urls&gt;&lt;/urls&gt;&lt;electronic-resource-num&gt;10.1097/CCM.0b013e31829caf33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568A0B29"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Los episodios de aspiración, en pacientes neurológicamente intactos, van a conllevar a la aparición de signos y síntomas como dolor o tos al tragar, la sensación de comida atascada en la garganta, voz ronca o húmeda después de comer o la aparición de sensación de regurgitación.  Desafortunadamente, muchos pacientes no presentan síntomas luego de la </w:t>
      </w:r>
      <w:r w:rsidRPr="007B7482">
        <w:rPr>
          <w:rFonts w:ascii="Times New Roman" w:hAnsi="Times New Roman" w:cs="Times New Roman"/>
          <w:sz w:val="24"/>
          <w:szCs w:val="24"/>
        </w:rPr>
        <w:lastRenderedPageBreak/>
        <w:t xml:space="preserve">aspiración, fenómeno conocido como aspiración silente, la cual está presente hasta en el 50% de los pacientes con trastornos de la deglución </w:t>
      </w:r>
      <w:r w:rsidRPr="007B7482">
        <w:rPr>
          <w:rFonts w:ascii="Times New Roman" w:hAnsi="Times New Roman" w:cs="Times New Roman"/>
          <w:sz w:val="24"/>
          <w:szCs w:val="24"/>
        </w:rPr>
        <w:fldChar w:fldCharType="begin">
          <w:fldData xml:space="preserve">PEVuZE5vdGU+PENpdGU+PEF1dGhvcj5HYXJvbjwvQXV0aG9yPjxZZWFyPjIwMDk8L1llYXI+PFJl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PEVuZE5vdGU+PENpdGU+PEF1dGhvcj5HYXJvbjwvQXV0aG9yPjxZZWFyPjIwMDk8L1llYXI+PFJl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(22)</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32F3AC32"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disfagia que ocurre en los pacientes de la UCI luego de la extubación, frecuentemente se reconoce como disfagia post-extubación, la cual es una alteración adquirida en la UCI.  Si bien no es clara la prevalencia de esta alteración, algunos autores han estimado una prevalencia que va del 3% hasta el 62%, dependiente de la técnica utilizada para hacer el diagnóstico </w:t>
      </w:r>
      <w:r w:rsidRPr="007B7482">
        <w:rPr>
          <w:rFonts w:ascii="Times New Roman" w:hAnsi="Times New Roman" w:cs="Times New Roman"/>
          <w:sz w:val="24"/>
          <w:szCs w:val="24"/>
        </w:rPr>
        <w:fldChar w:fldCharType="begin">
          <w:fldData xml:space="preserve">PEVuZE5vdGU+PENpdGU+PEF1dGhvcj5Ta29yZXR6PC9BdXRob3I+PFllYXI+MjAxMDwvWWVhcj48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==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PEVuZE5vdGU+PENpdGU+PEF1dGhvcj5Ta29yZXR6PC9BdXRob3I+PFllYXI+MjAxMDwvWWVhcj48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==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(3, 23, 24)</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024E7082" w14:textId="4903EB6A"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Los pacientes en estado crítico pueden desarrollar alteraciones de la deglución por 6 causas principales: el trauma local, la polineuromiopatía del paciente crítico, las alteraciones en la sensibilidad de la faringe y la oro-faringe, el deterioro en el estado de conciencia, la presencia de RGE y la </w:t>
      </w:r>
      <w:del w:id="52" w:author="Luis Alexander Garcia Quiroz" w:date="2017-05-07T22:02:00Z">
        <w:r w:rsidRPr="007B7482" w:rsidDel="00BD20EF">
          <w:rPr>
            <w:rFonts w:ascii="Times New Roman" w:hAnsi="Times New Roman" w:cs="Times New Roman"/>
            <w:sz w:val="24"/>
            <w:szCs w:val="24"/>
          </w:rPr>
          <w:delText>asincronía</w:delText>
        </w:r>
      </w:del>
      <w:ins w:id="53" w:author="Luis Alexander Garcia Quiroz" w:date="2017-05-07T22:02:00Z">
        <w:r w:rsidR="00BD20EF" w:rsidRPr="007B7482">
          <w:rPr>
            <w:rFonts w:ascii="Times New Roman" w:hAnsi="Times New Roman" w:cs="Times New Roman"/>
            <w:sz w:val="24"/>
            <w:szCs w:val="24"/>
          </w:rPr>
          <w:t>asincronia</w:t>
        </w:r>
      </w:ins>
      <w:r w:rsidRPr="007B7482">
        <w:rPr>
          <w:rFonts w:ascii="Times New Roman" w:hAnsi="Times New Roman" w:cs="Times New Roman"/>
          <w:sz w:val="24"/>
          <w:szCs w:val="24"/>
        </w:rPr>
        <w:t xml:space="preserve"> entre la respiración y la deglución en pacientes con deterioro de la función respiratoria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&lt;EndNote&gt;&lt;Cite&gt;&lt;Author&gt;Macht&lt;/Author&gt;&lt;Year&gt;2013&lt;/Year&gt;&lt;RecNum&gt;8&lt;/RecNum&gt;&lt;DisplayText&gt;(21)&lt;/DisplayText&gt;&lt;record&gt;&lt;rec-number&gt;8&lt;/rec-number&gt;&lt;foreign-keys&gt;&lt;key app="EN" db-id="s2xx2t9apaxxv0eddro5dt28zv05dew50zae" timestamp="1451874534"&gt;8&lt;/key&gt;&lt;/foreign-keys&gt;&lt;ref-type name="Journal Article"&gt;17&lt;/ref-type&gt;&lt;contributors&gt;&lt;authors&gt;&lt;author&gt;Macht, M.&lt;/author&gt;&lt;author&gt;Wimbish, T.&lt;/author&gt;&lt;author&gt;Bodine, C.&lt;/author&gt;&lt;author&gt;Moss, M.&lt;/author&gt;&lt;/authors&gt;&lt;/contributors&gt;&lt;auth-address&gt;1Division of Pulmonary Sciences and Critical Care Medicine, University of Colorado Denver, Aurora, CO. 2Rehabilitation Therapy, University of Colorado Hospital, Aurora, CO. 3Assistive Technology Partners, Department of Physical Medicine and Rehabilitation, University of Colorado Denver, Aurora, CO.&lt;/auth-address&gt;&lt;titles&gt;&lt;title&gt;ICU-acquired swallowing disorders&lt;/title&gt;&lt;secondary-title&gt;Crit Care Med&lt;/secondary-title&gt;&lt;alt-title&gt;Critical care medicine&lt;/alt-title&gt;&lt;/titles&gt;&lt;periodical&gt;&lt;full-title&gt;Crit Care Med&lt;/full-title&gt;&lt;abbr-1&gt;Critical care medicine&lt;/abbr-1&gt;&lt;/periodical&gt;&lt;alt-periodical&gt;&lt;full-title&gt;Crit Care Med&lt;/full-title&gt;&lt;abbr-1&gt;Critical care medicine&lt;/abbr-1&gt;&lt;/alt-periodical&gt;&lt;pages&gt;2396-405&lt;/pages&gt;&lt;volume&gt;41&lt;/volume&gt;&lt;number&gt;10&lt;/number&gt;&lt;edition&gt;2013/08/14&lt;/edition&gt;&lt;keywords&gt;&lt;keyword&gt;Databases, Factual&lt;/keyword&gt;&lt;keyword&gt;Deglutition Disorders/diagnosis/*etiology/therapy&lt;/keyword&gt;&lt;keyword&gt;Humans&lt;/keyword&gt;&lt;keyword&gt;*Intensive Care Units&lt;/keyword&gt;&lt;keyword&gt;Intubation, Intratracheal/adverse effects&lt;/keyword&gt;&lt;keyword&gt;Risk Factors&lt;/keyword&gt;&lt;keyword&gt;Treatment Outcome&lt;/keyword&gt;&lt;/keywords&gt;&lt;dates&gt;&lt;year&gt;2013&lt;/year&gt;&lt;pub-dates&gt;&lt;date&gt;Oct&lt;/date&gt;&lt;/pub-dates&gt;&lt;/dates&gt;&lt;isbn&gt;0090-3493&lt;/isbn&gt;&lt;accession-num&gt;23939361&lt;/accession-num&gt;&lt;urls&gt;&lt;/urls&gt;&lt;electronic-resource-num&gt;10.1097/CCM.0b013e31829caf33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6DA911BC" w14:textId="0767BE89"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tubo oro-traqueal y algunos procedimientos y dispositivos utilizados para monitoria pueden generar trauma local e inflamación en las cuerdas vocales, la epiglotis o los cartílagos aritenoides </w:t>
      </w:r>
      <w:r w:rsidRPr="007B7482">
        <w:rPr>
          <w:rFonts w:ascii="Times New Roman" w:hAnsi="Times New Roman" w:cs="Times New Roman"/>
          <w:sz w:val="24"/>
          <w:szCs w:val="24"/>
        </w:rPr>
        <w:fldChar w:fldCharType="begin">
          <w:fldData xml:space="preserve">PEVuZE5vdGU+PENpdGU+PEF1dGhvcj5kZSBMYXJtaW5hdDwvQXV0aG9yPjxZZWFyPjE5OTU8L1ll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PEVuZE5vdGU+PENpdGU+PEF1dGhvcj5kZSBMYXJtaW5hdDwvQXV0aG9yPjxZZWFyPjE5OTU8L1ll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(4, 5, 25)</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De por </w:t>
      </w:r>
      <w:r w:rsidR="00CB4ADA" w:rsidRPr="007B7482">
        <w:rPr>
          <w:rFonts w:ascii="Times New Roman" w:hAnsi="Times New Roman" w:cs="Times New Roman"/>
          <w:sz w:val="24"/>
          <w:szCs w:val="24"/>
        </w:rPr>
        <w:t>sí</w:t>
      </w:r>
      <w:r w:rsidRPr="007B7482">
        <w:rPr>
          <w:rFonts w:ascii="Times New Roman" w:hAnsi="Times New Roman" w:cs="Times New Roman"/>
          <w:sz w:val="24"/>
          <w:szCs w:val="24"/>
        </w:rPr>
        <w:t xml:space="preserve">, la vía aérea artificial puede tener efectos negativos sobre la competencia laríngea y la fisiología de la deglución, tanto, que la intubación oro-traqueal (IOT) prolongada tiene mayor riesgo de tener disfagia post-extubación y los estudios en donde reportan mayor prevalencia de esta alteración, son aquellos en donde los pacientes tuvieron VM más prolongada </w:t>
      </w:r>
      <w:r w:rsidRPr="007B7482">
        <w:rPr>
          <w:rFonts w:ascii="Times New Roman" w:hAnsi="Times New Roman" w:cs="Times New Roman"/>
          <w:sz w:val="24"/>
          <w:szCs w:val="24"/>
        </w:rPr>
        <w:fldChar w:fldCharType="begin">
          <w:fldData xml:space="preserve">PEVuZE5vdGU+PENpdGU+PEF1dGhvcj5Ub2xlcDwvQXV0aG9yPjxZZWFyPjE5OTY8L1llYXI+PFJl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==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PEVuZE5vdGU+PENpdGU+PEF1dGhvcj5Ub2xlcDwvQXV0aG9yPjxZZWFyPjE5OTY8L1llYXI+PFJl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==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(3, 25)</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4BF47116"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polineuromiopatía con la debilidad muscular generalizada y la alteración en las vías neuronales, puede generar trastornos en los diferentes grupos musculares que intervienen en el proceso normal de la deglución e interrupciones en las vía sensitivas, y desencadenar disfagia y episodios de aspiración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&lt;EndNote&gt;&lt;Cite&gt;&lt;Author&gt;Macht&lt;/Author&gt;&lt;Year&gt;2013&lt;/Year&gt;&lt;RecNum&gt;8&lt;/RecNum&gt;&lt;DisplayText&gt;(21)&lt;/DisplayText&gt;&lt;record&gt;&lt;rec-number&gt;8&lt;/rec-number&gt;&lt;foreign-keys&gt;&lt;key app="EN" db-id="s2xx2t9apaxxv0eddro5dt28zv05dew50zae" timestamp="1451874534"&gt;8&lt;/key&gt;&lt;/foreign-keys&gt;&lt;ref-type name="Journal Article"&gt;17&lt;/ref-type&gt;&lt;contributors&gt;&lt;authors&gt;&lt;author&gt;Macht, M.&lt;/author&gt;&lt;author&gt;Wimbish, T.&lt;/author&gt;&lt;author&gt;Bodine, C.&lt;/author&gt;&lt;author&gt;Moss, M.&lt;/author&gt;&lt;/authors&gt;&lt;/contributors&gt;&lt;auth-address&gt;1Division of Pulmonary Sciences and Critical Care Medicine, University of Colorado Denver, Aurora, CO. 2Rehabilitation Therapy, University of Colorado Hospital, Aurora, CO. 3Assistive Technology Partners, Department of Physical Medicine and Rehabilitation, University of Colorado Denver, Aurora, CO.&lt;/auth-address&gt;&lt;titles&gt;&lt;title&gt;ICU-acquired swallowing disorders&lt;/title&gt;&lt;secondary-title&gt;Crit Care Med&lt;/secondary-title&gt;&lt;alt-title&gt;Critical care medicine&lt;/alt-title&gt;&lt;/titles&gt;&lt;periodical&gt;&lt;full-title&gt;Crit Care Med&lt;/full-title&gt;&lt;abbr-1&gt;Critical care medicine&lt;/abbr-1&gt;&lt;/periodical&gt;&lt;alt-periodical&gt;&lt;full-title&gt;Crit Care Med&lt;/full-title&gt;&lt;abbr-1&gt;Critical care medicine&lt;/abbr-1&gt;&lt;/alt-periodical&gt;&lt;pages&gt;2396-405&lt;/pages&gt;&lt;volume&gt;41&lt;/volume&gt;&lt;number&gt;10&lt;/number&gt;&lt;edition&gt;2013/08/14&lt;/edition&gt;&lt;keywords&gt;&lt;keyword&gt;Databases, Factual&lt;/keyword&gt;&lt;keyword&gt;Deglutition Disorders/diagnosis/*etiology/therapy&lt;/keyword&gt;&lt;keyword&gt;Humans&lt;/keyword&gt;&lt;keyword&gt;*Intensive Care Units&lt;/keyword&gt;&lt;keyword&gt;Intubation, Intratracheal/adverse effects&lt;/keyword&gt;&lt;keyword&gt;Risk Factors&lt;/keyword&gt;&lt;keyword&gt;Treatment Outcome&lt;/keyword&gt;&lt;/keywords&gt;&lt;dates&gt;&lt;year&gt;2013&lt;/year&gt;&lt;pub-dates&gt;&lt;date&gt;Oct&lt;/date&gt;&lt;/pub-dates&gt;&lt;/dates&gt;&lt;isbn&gt;0090-3493&lt;/isbn&gt;&lt;accession-num&gt;23939361&lt;/accession-num&gt;&lt;urls&gt;&lt;/urls&gt;&lt;electronic-resource-num&gt;10.1097/CCM.0b013e31829caf33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12B8DC76"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estado de consciencia post-extubación es uno de los principales factores de riesgo para disfagia y aspiración broncopulmonar. Leder y colaboradores, evaluaron de forma retrospectiva si existía una diferencia entre la aspiración de líquidos en los pacientes con capacidad de obedecer órdenes sencillas y en los que no.  Ellos encontraron que hasta el 24% de los pacientes capaces de obedecer órdenes sencillas presentaban aspiración de líquidos durante la evaluación endoscópica de la deglución y este porcentaje aumentaba hasta un 56% en el grupo de pacientes que no eran capaces de obedecer órdenes sencillas </w:t>
      </w:r>
      <w:r w:rsidRPr="007B7482">
        <w:rPr>
          <w:rFonts w:ascii="Times New Roman" w:hAnsi="Times New Roman" w:cs="Times New Roman"/>
          <w:sz w:val="24"/>
          <w:szCs w:val="24"/>
        </w:rPr>
        <w:fldChar w:fldCharType="begin">
          <w:fldData xml:space="preserve">PEVuZE5vdGU+PENpdGU+PEF1dGhvcj5MZWRlcjwvQXV0aG9yPjxZZWFyPjIwMDk8L1llYXI+PFJl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==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PEVuZE5vdGU+PENpdGU+PEF1dGhvcj5MZWRlcjwvQXV0aG9yPjxZZWFyPjIwMDk8L1llYXI+PFJl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==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(26)</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79DA0482"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 xml:space="preserve">Existen varios factores asociados con disfagia de paciente crítico como: 1) la presencia de disfagia previa; 2) el antecedente quirúrgico, de malignidad o de radioterapia en la cabeza, cuello o esófago; 3) la presencia de delirium, la necesidad de sedación profunda o la coexistencia de demencia; 4) el antecedente de enfermedades neuromusculares o enfermedad cerebrovascular (ECV); 5) larga duración de la VM; 6) múltiples intentos de IOT; 7) traqueostomía; 8) el uso de relajantes musculares; 9) posición supina y 10) ecocardiografía tras-esofágica peri-operatoria </w:t>
      </w:r>
      <w:r w:rsidRPr="007B7482">
        <w:rPr>
          <w:rFonts w:ascii="Times New Roman" w:hAnsi="Times New Roman" w:cs="Times New Roman"/>
          <w:sz w:val="24"/>
          <w:szCs w:val="24"/>
        </w:rPr>
        <w:fldChar w:fldCharType="begin">
          <w:fldData xml:space="preserve">PEVuZE5vdGU+PENpdGU+PEF1dGhvcj5NYWNodDwvQXV0aG9yPjxZZWFyPjIwMTM8L1llYXI+PFJl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PEVuZE5vdGU+PENpdGU+PEF1dGhvcj5NYWNodDwvQXV0aG9yPjxZZWFyPjIwMTM8L1llYXI+PFJl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(6, 21)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2E3539CA" w14:textId="0B9A77BB"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duración de la IOT y la VM están relacionadas con la disfagia y los episodios de aspiración.  De Larminat y colaboradores encontraron que un porcentaje significativo de pacientes que habían estado intubados por más de 24 horas tenían alteración de la deglución; sin embargo, estas alteraciones eran transitorias y se corregían cerca al séptimo día </w:t>
      </w:r>
      <w:r w:rsidRPr="007B7482">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&lt;EndNote&gt;&lt;Cite&gt;&lt;Author&gt;de Larminat&lt;/Author&gt;&lt;Year&gt;1995&lt;/Year&gt;&lt;RecNum&gt;14&lt;/RecNum&gt;&lt;DisplayText&gt;(4)&lt;/DisplayText&gt;&lt;record&gt;&lt;rec-number&gt;14&lt;/rec-number&gt;&lt;foreign-keys&gt;&lt;key app="EN" db-id="s2xx2t9apaxxv0eddro5dt28zv05dew50zae" timestamp="1452131786"&gt;14&lt;/key&gt;&lt;/foreign-keys&gt;&lt;ref-type name="Journal Article"&gt;17&lt;/ref-type&gt;&lt;contributors&gt;&lt;authors&gt;&lt;author&gt;de Larminat, V.&lt;/author&gt;&lt;author&gt;Montravers, P.&lt;/author&gt;&lt;author&gt;Dureuil, B.&lt;/author&gt;&lt;author&gt;Desmonts, J. M.&lt;/author&gt;&lt;/authors&gt;&lt;/contributors&gt;&lt;auth-address&gt;Departement d&amp;apos;Anesthesie-Reanimation Chirurgicale, Hopital Bichat, Paris, France.&lt;/auth-address&gt;&lt;titles&gt;&lt;title&gt;Alteration in swallowing reflex after extubation in intensive care unit patients&lt;/title&gt;&lt;secondary-title&gt;Crit Care Med&lt;/secondary-title&gt;&lt;alt-title&gt;Critical care medicine&lt;/alt-title&gt;&lt;/titles&gt;&lt;periodical&gt;&lt;full-title&gt;Crit Care Med&lt;/full-title&gt;&lt;abbr-1&gt;Critical care medicine&lt;/abbr-1&gt;&lt;/periodical&gt;&lt;alt-periodical&gt;&lt;full-title&gt;Crit Care Med&lt;/full-title&gt;&lt;abbr-1&gt;Critical care medicine&lt;/abbr-1&gt;&lt;/alt-periodical&gt;&lt;pages&gt;486-90&lt;/pages&gt;&lt;volume&gt;23&lt;/volume&gt;&lt;number&gt;3&lt;/number&gt;&lt;edition&gt;1995/03/01&lt;/edition&gt;&lt;keywords&gt;&lt;keyword&gt;Aged&lt;/keyword&gt;&lt;keyword&gt;*Deglutition&lt;/keyword&gt;&lt;keyword&gt;Deglutition Disorders/physiopathology&lt;/keyword&gt;&lt;keyword&gt;Female&lt;/keyword&gt;&lt;keyword&gt;Humans&lt;/keyword&gt;&lt;keyword&gt;*Intubation, Gastrointestinal/adverse effects&lt;/keyword&gt;&lt;keyword&gt;Male&lt;/keyword&gt;&lt;keyword&gt;Middle Aged&lt;/keyword&gt;&lt;keyword&gt;Pneumonia, Aspiration/physiopathology&lt;/keyword&gt;&lt;keyword&gt;Prospective Studies&lt;/keyword&gt;&lt;keyword&gt;Reaction Time&lt;/keyword&gt;&lt;keyword&gt;Time Factors&lt;/keyword&gt;&lt;/keywords&gt;&lt;dates&gt;&lt;year&gt;1995&lt;/year&gt;&lt;pub-dates&gt;&lt;date&gt;Mar&lt;/date&gt;&lt;/pub-dates&gt;&lt;/dates&gt;&lt;isbn&gt;0090-3493 (Print)&amp;#xD;0090-3493&lt;/isbn&gt;&lt;accession-num&gt;7874899&lt;/accession-num&gt;&lt;urls&gt;&lt;/urls&gt;&lt;remote-database-provider&gt;NLM&lt;/remote-database-provider&gt;&lt;language&gt;eng&lt;/language&gt;&lt;/record&gt;&lt;/Cite&gt;&lt;/EndNote&gt;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(4)</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30F9BE07"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edad es otro factor importante asociado. El Solh y colaboradores, en mayores de 65 años encontraron una prevalencia de disfunción de la deglución del 52% en los pacientes intubados por más de 48 horas, de los cuales, el 36% presentaron aspiraciones silenciosas </w:t>
      </w:r>
      <w:r w:rsidRPr="007B7482">
        <w:rPr>
          <w:rFonts w:ascii="Times New Roman" w:hAnsi="Times New Roman" w:cs="Times New Roman"/>
          <w:sz w:val="24"/>
          <w:szCs w:val="24"/>
        </w:rPr>
        <w:fldChar w:fldCharType="begin">
          <w:fldData xml:space="preserve">PEVuZE5vdGU+PENpdGU+PEF1dGhvcj5FbCBTb2xoPC9BdXRob3I+PFllYXI+MjAwMzwvWWVhcj48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</w:fldData>
        </w:fldChar>
      </w:r>
      <w:r w:rsidR="00B06B7D">
        <w:rPr>
          <w:rFonts w:ascii="Times New Roman" w:hAnsi="Times New Roman" w:cs="Times New Roman"/>
          <w:sz w:val="24"/>
          <w:szCs w:val="24"/>
        </w:rPr>
        <w:instrText xml:space="preserve"> ADDIN EN.CITE </w:instrText>
      </w:r>
      <w:r w:rsidR="00B06B7D">
        <w:rPr>
          <w:rFonts w:ascii="Times New Roman" w:hAnsi="Times New Roman" w:cs="Times New Roman"/>
          <w:sz w:val="24"/>
          <w:szCs w:val="24"/>
        </w:rPr>
        <w:fldChar w:fldCharType="begin">
          <w:fldData xml:space="preserve">PEVuZE5vdGU+PENpdGU+PEF1dGhvcj5FbCBTb2xoPC9BdXRob3I+PFllYXI+MjAwMzwvWWVhcj48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</w:fldData>
        </w:fldChar>
      </w:r>
      <w:r w:rsidR="00B06B7D">
        <w:rPr>
          <w:rFonts w:ascii="Times New Roman" w:hAnsi="Times New Roman" w:cs="Times New Roman"/>
          <w:sz w:val="24"/>
          <w:szCs w:val="24"/>
        </w:rPr>
        <w:instrText xml:space="preserve"> ADDIN EN.CITE.DATA </w:instrText>
      </w:r>
      <w:r w:rsidR="00B06B7D">
        <w:rPr>
          <w:rFonts w:ascii="Times New Roman" w:hAnsi="Times New Roman" w:cs="Times New Roman"/>
          <w:sz w:val="24"/>
          <w:szCs w:val="24"/>
        </w:rPr>
      </w:r>
      <w:r w:rsidR="00B06B7D">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(5)</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2840C5D7"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disfagia post-extubación tiene muchas complicaciones como la deshidratación, el desequilibrio electrolítico, la malnutrición, la aspiración de secreciones orales, comida o líquidos, y eventualmente la ocurrencia de neumonía con un aumento en el riesgo de morir </w:t>
      </w:r>
      <w:r w:rsidRPr="007B7482">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&lt;EndNote&gt;&lt;Cite&gt;&lt;Author&gt;Skoretz&lt;/Author&gt;&lt;Year&gt;2010&lt;/Year&gt;&lt;RecNum&gt;12&lt;/RecNum&gt;&lt;DisplayText&gt;(3)&lt;/DisplayText&gt;&lt;record&gt;&lt;rec-number&gt;12&lt;/rec-number&gt;&lt;foreign-keys&gt;&lt;key app="EN" db-id="s2xx2t9apaxxv0eddro5dt28zv05dew50zae" timestamp="1452046907"&gt;12&lt;/key&gt;&lt;/foreign-keys&gt;&lt;ref-type name="Journal Article"&gt;17&lt;/ref-type&gt;&lt;contributors&gt;&lt;authors&gt;&lt;author&gt;Skoretz, S. A.&lt;/author&gt;&lt;author&gt;Flowers, H. L.&lt;/author&gt;&lt;author&gt;Martino, R.&lt;/author&gt;&lt;/authors&gt;&lt;/contributors&gt;&lt;auth-address&gt;Department of Speech-language Pathology, University of Toronto, Toronto, Canada. stacey.skoretz@utoronto.ca&lt;/auth-address&gt;&lt;titles&gt;&lt;title&gt;The incidence of dysphagia following endotracheal intubation: a systematic review&lt;/title&gt;&lt;secondary-title&gt;Chest&lt;/secondary-title&gt;&lt;alt-title&gt;Chest&lt;/alt-title&gt;&lt;/titles&gt;&lt;periodical&gt;&lt;full-title&gt;Chest&lt;/full-title&gt;&lt;abbr-1&gt;Chest&lt;/abbr-1&gt;&lt;/periodical&gt;&lt;alt-periodical&gt;&lt;full-title&gt;Chest&lt;/full-title&gt;&lt;abbr-1&gt;Chest&lt;/abbr-1&gt;&lt;/alt-periodical&gt;&lt;pages&gt;665-73&lt;/pages&gt;&lt;volume&gt;137&lt;/volume&gt;&lt;number&gt;3&lt;/number&gt;&lt;edition&gt;2010/03/06&lt;/edition&gt;&lt;keywords&gt;&lt;keyword&gt;Deglutition Disorders/*epidemiology/etiology&lt;/keyword&gt;&lt;keyword&gt;Humans&lt;/keyword&gt;&lt;keyword&gt;Incidence&lt;/keyword&gt;&lt;keyword&gt;Intubation, Intratracheal/*adverse effects&lt;/keyword&gt;&lt;keyword&gt;Ontario/epidemiology&lt;/keyword&gt;&lt;keyword&gt;Risk Factors&lt;/keyword&gt;&lt;keyword&gt;Time Factors&lt;/keyword&gt;&lt;/keywords&gt;&lt;dates&gt;&lt;year&gt;2010&lt;/year&gt;&lt;pub-dates&gt;&lt;date&gt;Mar&lt;/date&gt;&lt;/pub-dates&gt;&lt;/dates&gt;&lt;isbn&gt;0012-3692&lt;/isbn&gt;&lt;accession-num&gt;20202948&lt;/accession-num&gt;&lt;urls&gt;&lt;/urls&gt;&lt;electronic-resource-num&gt;10.1378/chest.09-1823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(3)</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La aspiración implica el paso de contenido oral a la tráquea y puede ser sintomática o silenciosa. Hay una asociación entre la alteración de la deglución y la aspiración pulmonar, con pobres resultados clínicos como re-IOT, neumonía nosocomial, aumento de la estancia hospitalaria y aumento de la mortalidad </w:t>
      </w:r>
      <w:r w:rsidRPr="007B7482">
        <w:rPr>
          <w:rFonts w:ascii="Times New Roman" w:hAnsi="Times New Roman" w:cs="Times New Roman"/>
          <w:sz w:val="24"/>
          <w:szCs w:val="24"/>
        </w:rPr>
        <w:fldChar w:fldCharType="begin">
          <w:fldData xml:space="preserve">PEVuZE5vdGU+PENpdGU+PEF1dGhvcj5NYWNodDwvQXV0aG9yPjxZZWFyPjIwMTE8L1llYXI+PFJl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PEVuZE5vdGU+PENpdGU+PEF1dGhvcj5NYWNodDwvQXV0aG9yPjxZZWFyPjIwMTE8L1llYXI+PFJl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(6)</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767E1ED8" w14:textId="12771589"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 todos los pacientes luego de una isquemia cerebral se les debe realizar un</w:t>
      </w:r>
      <w:r w:rsidR="00040E4B">
        <w:rPr>
          <w:rFonts w:ascii="Times New Roman" w:hAnsi="Times New Roman" w:cs="Times New Roman"/>
          <w:sz w:val="24"/>
          <w:szCs w:val="24"/>
        </w:rPr>
        <w:t>a</w:t>
      </w:r>
      <w:r w:rsidRPr="007B7482">
        <w:rPr>
          <w:rFonts w:ascii="Times New Roman" w:hAnsi="Times New Roman" w:cs="Times New Roman"/>
          <w:sz w:val="24"/>
          <w:szCs w:val="24"/>
        </w:rPr>
        <w:t xml:space="preserve"> prueba de tamizaje para disfagia.  No obstante, para los pacientes en estado crítico en estado post-extubación, no existe una recomendación igual.  Tradicionalmente, a los pacientes post-extubación se les pide que beban una cantidad de agua, varía desde 3 ml hasta 90 ml, mientras son observados por enfermería, fonoaudiología o el médico tratante con el objetivo de evaluar la presencia de signos y sínt</w:t>
      </w:r>
      <w:r w:rsidR="00040E4B">
        <w:rPr>
          <w:rFonts w:ascii="Times New Roman" w:hAnsi="Times New Roman" w:cs="Times New Roman"/>
          <w:sz w:val="24"/>
          <w:szCs w:val="24"/>
        </w:rPr>
        <w:t xml:space="preserve">omas de disfagia y aspiración. </w:t>
      </w:r>
      <w:r w:rsidRPr="007B7482">
        <w:rPr>
          <w:rFonts w:ascii="Times New Roman" w:hAnsi="Times New Roman" w:cs="Times New Roman"/>
          <w:sz w:val="24"/>
          <w:szCs w:val="24"/>
        </w:rPr>
        <w:t xml:space="preserve">Aunque esta prueba de tamizaje ha sido debatida por diferentes investigadores, Suiter y colaboradores, en un grupo mixto de pacientes hospitalizados, encontraron que una prueba de deglución de </w:t>
      </w:r>
      <w:r w:rsidRPr="007B7482">
        <w:rPr>
          <w:rFonts w:ascii="Times New Roman" w:hAnsi="Times New Roman" w:cs="Times New Roman"/>
          <w:sz w:val="24"/>
          <w:szCs w:val="24"/>
        </w:rPr>
        <w:lastRenderedPageBreak/>
        <w:t xml:space="preserve">3 onzas de agua, tenía 96,5% de sensibilidad y 48,7% de especificidad para aspiración detectada por endoscopia a la cabecera del paciente </w:t>
      </w:r>
      <w:r w:rsidRPr="007B7482">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&lt;EndNote&gt;&lt;Cite&gt;&lt;Author&gt;Suiter&lt;/Author&gt;&lt;Year&gt;2008&lt;/Year&gt;&lt;RecNum&gt;26&lt;/RecNum&gt;&lt;DisplayText&gt;(1)&lt;/DisplayText&gt;&lt;record&gt;&lt;rec-number&gt;26&lt;/rec-number&gt;&lt;foreign-keys&gt;&lt;key app="EN" db-id="s2xx2t9apaxxv0eddro5dt28zv05dew50zae" timestamp="1452985935"&gt;26&lt;/key&gt;&lt;/foreign-keys&gt;&lt;ref-type name="Journal Article"&gt;17&lt;/ref-type&gt;&lt;contributors&gt;&lt;authors&gt;&lt;author&gt;Suiter, D. M.&lt;/author&gt;&lt;author&gt;Leder, S. B.&lt;/author&gt;&lt;/authors&gt;&lt;/contributors&gt;&lt;auth-address&gt;School of Audiology and Speech-Language Pathology, The University of Memphis, Memphis, Tennessee 38105, USA. dsuiter@memphis.edu&lt;/auth-address&gt;&lt;titles&gt;&lt;title&gt;Clinical utility of the 3-ounce water swallow test&lt;/title&gt;&lt;secondary-title&gt;Dysphagia&lt;/secondary-title&gt;&lt;alt-title&gt;Dysphagia&lt;/alt-title&gt;&lt;/titles&gt;&lt;periodical&gt;&lt;full-title&gt;Dysphagia&lt;/full-title&gt;&lt;abbr-1&gt;Dysphagia&lt;/abbr-1&gt;&lt;/periodical&gt;&lt;alt-periodical&gt;&lt;full-title&gt;Dysphagia&lt;/full-title&gt;&lt;abbr-1&gt;Dysphagia&lt;/abbr-1&gt;&lt;/alt-periodical&gt;&lt;pages&gt;244-50&lt;/pages&gt;&lt;volume&gt;23&lt;/volume&gt;&lt;number&gt;3&lt;/number&gt;&lt;edition&gt;2007/12/07&lt;/edition&gt;&lt;keywords&gt;&lt;keyword&gt;Adolescent&lt;/keyword&gt;&lt;keyword&gt;Adult&lt;/keyword&gt;&lt;keyword&gt;Aged&lt;/keyword&gt;&lt;keyword&gt;Aged, 80 and over&lt;/keyword&gt;&lt;keyword&gt;Child&lt;/keyword&gt;&lt;keyword&gt;Child, Preschool&lt;/keyword&gt;&lt;keyword&gt;*Deglutition&lt;/keyword&gt;&lt;keyword&gt;Deglutition Disorders/*diagnosis&lt;/keyword&gt;&lt;keyword&gt;Female&lt;/keyword&gt;&lt;keyword&gt;Health Status Indicators&lt;/keyword&gt;&lt;keyword&gt;Humans&lt;/keyword&gt;&lt;keyword&gt;Male&lt;/keyword&gt;&lt;keyword&gt;Mass Screening&lt;/keyword&gt;&lt;keyword&gt;Middle Aged&lt;/keyword&gt;&lt;keyword&gt;Pilot Projects&lt;/keyword&gt;&lt;keyword&gt;Respiratory Aspiration/prevention &amp;amp; control&lt;/keyword&gt;&lt;keyword&gt;Sensitivity and Specificity&lt;/keyword&gt;&lt;/keywords&gt;&lt;dates&gt;&lt;year&gt;2008&lt;/year&gt;&lt;pub-dates&gt;&lt;date&gt;Sep&lt;/date&gt;&lt;/pub-dates&gt;&lt;/dates&gt;&lt;isbn&gt;0179-051X (Print)&amp;#xD;0179-051x&lt;/isbn&gt;&lt;accession-num&gt;18058175&lt;/accession-num&gt;&lt;urls&gt;&lt;/urls&gt;&lt;electronic-resource-num&gt;10.1007/s00455-007-9127-y&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(1)</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Esta prueba tiene muy buena </w:t>
      </w:r>
      <w:del w:id="54" w:author="Luis Alexander Garcia Quiroz" w:date="2017-05-07T22:03:00Z">
        <w:r w:rsidRPr="007B7482" w:rsidDel="00BD20EF">
          <w:rPr>
            <w:rFonts w:ascii="Times New Roman" w:hAnsi="Times New Roman" w:cs="Times New Roman"/>
            <w:sz w:val="24"/>
            <w:szCs w:val="24"/>
          </w:rPr>
          <w:delText>sensibilidad</w:delText>
        </w:r>
      </w:del>
      <w:ins w:id="55" w:author="Luis Alexander Garcia Quiroz" w:date="2017-05-07T22:03:00Z">
        <w:r w:rsidR="00BD20EF" w:rsidRPr="007B7482">
          <w:rPr>
            <w:rFonts w:ascii="Times New Roman" w:hAnsi="Times New Roman" w:cs="Times New Roman"/>
            <w:sz w:val="24"/>
            <w:szCs w:val="24"/>
          </w:rPr>
          <w:t>sensibilidad,</w:t>
        </w:r>
      </w:ins>
      <w:r w:rsidRPr="007B7482">
        <w:rPr>
          <w:rFonts w:ascii="Times New Roman" w:hAnsi="Times New Roman" w:cs="Times New Roman"/>
          <w:sz w:val="24"/>
          <w:szCs w:val="24"/>
        </w:rPr>
        <w:t xml:space="preserve"> pero carece de una especificidad adecuada dado que la mitad de los pacientes que no pasaron la prueba no se aspiraron en la evaluación endoscópica.  Como resultado de esto, la mitad de los pacientes serían referidos innecesariamente para evaluaciones adicionales.  </w:t>
      </w:r>
    </w:p>
    <w:p w14:paraId="6C97F6AB"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Adicional a la prueba de deglución de agua, existen otras pruebas para el diagnóstico de disfagia como la videofluoroscopia (trago de bario), la manometría esofágica y la evaluación por nasofibroscopia de la deglución. De estas, la videofluoroscopia es considerada como el “Gold Estándar” </w:t>
      </w:r>
      <w:r w:rsidRPr="007B7482">
        <w:rPr>
          <w:rFonts w:ascii="Times New Roman" w:hAnsi="Times New Roman" w:cs="Times New Roman"/>
          <w:sz w:val="24"/>
          <w:szCs w:val="24"/>
        </w:rPr>
        <w:fldChar w:fldCharType="begin">
          <w:fldData xml:space="preserve">PEVuZE5vdGU+PENpdGU+PEF1dGhvcj5NYWNodDwvQXV0aG9yPjxZZWFyPjIwMTM8L1llYXI+PFJl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PEVuZE5vdGU+PENpdGU+PEF1dGhvcj5NYWNodDwvQXV0aG9yPjxZZWFyPjIwMTM8L1llYXI+PFJl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(21, 27)</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740EEC40" w14:textId="4B60A88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paciente en posición sentada bajo visión </w:t>
      </w:r>
      <w:r w:rsidR="00040E4B" w:rsidRPr="007B7482">
        <w:rPr>
          <w:rFonts w:ascii="Times New Roman" w:hAnsi="Times New Roman" w:cs="Times New Roman"/>
          <w:sz w:val="24"/>
          <w:szCs w:val="24"/>
        </w:rPr>
        <w:t>fluoroscopica</w:t>
      </w:r>
      <w:r w:rsidRPr="007B7482">
        <w:rPr>
          <w:rFonts w:ascii="Times New Roman" w:hAnsi="Times New Roman" w:cs="Times New Roman"/>
          <w:sz w:val="24"/>
          <w:szCs w:val="24"/>
        </w:rPr>
        <w:t xml:space="preserve"> deglute comida con bario.  Esto permite una valoración completa de todas las fases de la deglución e inclusive permite evaluar la fase esofágica. Esta prueba tiene limitaciones como son el traslado de pacientes críticos a otro servicio, la exposición a radiación y la necesidad de equipo y personal especializado. La evaluación por nasofibroscopia consiste en pasar un endoscopio a través de la nariz a la oro-faringe para visualizar la glotis y registrar el proceso de deglución de líquidos, semisólidos y sólidos. Se puede realizar a la cabecera de la cama del paciente, tiene adecuada sensibilidad y especificidad para el diagnóstico de aspiración comparado con la videofluoroscopia, permite determinar la severidad de la aspiración, no implica exposición a radiación y tiene una baja tasa de complicaciones. Sus principales limitaciones son la imposibilidad de evaluar la fase esofágica y la disponibilidad del recurso técnico y humano </w:t>
      </w:r>
      <w:r w:rsidRPr="007B7482">
        <w:rPr>
          <w:rFonts w:ascii="Times New Roman" w:hAnsi="Times New Roman" w:cs="Times New Roman"/>
          <w:sz w:val="24"/>
          <w:szCs w:val="24"/>
        </w:rPr>
        <w:fldChar w:fldCharType="begin"/>
      </w:r>
      <w:r w:rsidR="00B06B7D">
        <w:rPr>
          <w:rFonts w:ascii="Times New Roman" w:hAnsi="Times New Roman" w:cs="Times New Roman"/>
          <w:sz w:val="24"/>
          <w:szCs w:val="24"/>
        </w:rPr>
        <w:instrText xml:space="preserve"> ADDIN EN.CITE &lt;EndNote&gt;&lt;Cite&gt;&lt;Author&gt;Skoretz&lt;/Author&gt;&lt;Year&gt;2010&lt;/Year&gt;&lt;RecNum&gt;12&lt;/RecNum&gt;&lt;DisplayText&gt;(3)&lt;/DisplayText&gt;&lt;record&gt;&lt;rec-number&gt;12&lt;/rec-number&gt;&lt;foreign-keys&gt;&lt;key app="EN" db-id="s2xx2t9apaxxv0eddro5dt28zv05dew50zae" timestamp="1452046907"&gt;12&lt;/key&gt;&lt;/foreign-keys&gt;&lt;ref-type name="Journal Article"&gt;17&lt;/ref-type&gt;&lt;contributors&gt;&lt;authors&gt;&lt;author&gt;Skoretz, S. A.&lt;/author&gt;&lt;author&gt;Flowers, H. L.&lt;/author&gt;&lt;author&gt;Martino, R.&lt;/author&gt;&lt;/authors&gt;&lt;/contributors&gt;&lt;auth-address&gt;Department of Speech-language Pathology, University of Toronto, Toronto, Canada. stacey.skoretz@utoronto.ca&lt;/auth-address&gt;&lt;titles&gt;&lt;title&gt;The incidence of dysphagia following endotracheal intubation: a systematic review&lt;/title&gt;&lt;secondary-title&gt;Chest&lt;/secondary-title&gt;&lt;alt-title&gt;Chest&lt;/alt-title&gt;&lt;/titles&gt;&lt;periodical&gt;&lt;full-title&gt;Chest&lt;/full-title&gt;&lt;abbr-1&gt;Chest&lt;/abbr-1&gt;&lt;/periodical&gt;&lt;alt-periodical&gt;&lt;full-title&gt;Chest&lt;/full-title&gt;&lt;abbr-1&gt;Chest&lt;/abbr-1&gt;&lt;/alt-periodical&gt;&lt;pages&gt;665-73&lt;/pages&gt;&lt;volume&gt;137&lt;/volume&gt;&lt;number&gt;3&lt;/number&gt;&lt;edition&gt;2010/03/06&lt;/edition&gt;&lt;keywords&gt;&lt;keyword&gt;Deglutition Disorders/*epidemiology/etiology&lt;/keyword&gt;&lt;keyword&gt;Humans&lt;/keyword&gt;&lt;keyword&gt;Incidence&lt;/keyword&gt;&lt;keyword&gt;Intubation, Intratracheal/*adverse effects&lt;/keyword&gt;&lt;keyword&gt;Ontario/epidemiology&lt;/keyword&gt;&lt;keyword&gt;Risk Factors&lt;/keyword&gt;&lt;keyword&gt;Time Factors&lt;/keyword&gt;&lt;/keywords&gt;&lt;dates&gt;&lt;year&gt;2010&lt;/year&gt;&lt;pub-dates&gt;&lt;date&gt;Mar&lt;/date&gt;&lt;/pub-dates&gt;&lt;/dates&gt;&lt;isbn&gt;0012-3692&lt;/isbn&gt;&lt;accession-num&gt;20202948&lt;/accession-num&gt;&lt;urls&gt;&lt;/urls&gt;&lt;electronic-resource-num&gt;10.1378/chest.09-1823&lt;/electronic-resource-num&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(3)</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w:t>
      </w:r>
    </w:p>
    <w:p w14:paraId="4FE43093"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Actualmente no hay directrices claras sobre la evaluación de la deglución en los pacientes críticos en estado post-extubación. La prueba más utilizada es la evaluación de la deglución a la cabecera del paciente que consiste en realizar una historia clínica completa con un examen físico centrado en la fuerza muscular y la competencia de la deglución y la evaluación de signos potenciales de aspiración como la presencia de tos después de deglutir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&lt;EndNote&gt;&lt;Cite&gt;&lt;Author&gt;Steele&lt;/Author&gt;&lt;Year&gt;2011&lt;/Year&gt;&lt;RecNum&gt;22&lt;/RecNum&gt;&lt;DisplayText&gt;(7)&lt;/DisplayText&gt;&lt;record&gt;&lt;rec-number&gt;22&lt;/rec-number&gt;&lt;foreign-keys&gt;&lt;key app="EN" db-id="s2xx2t9apaxxv0eddro5dt28zv05dew50zae" timestamp="1452985438"&gt;22&lt;/key&gt;&lt;/foreign-keys&gt;&lt;ref-type name="Journal Article"&gt;17&lt;/ref-type&gt;&lt;contributors&gt;&lt;authors&gt;&lt;author&gt;Steele, Catriona M&lt;/author&gt;&lt;author&gt;Molfenter, Sonja M&lt;/author&gt;&lt;author&gt;Bailey, Gemma L&lt;/author&gt;&lt;author&gt;Polacco, Rebecca Cliffe&lt;/author&gt;&lt;author&gt;Waito, Ashley A&lt;/author&gt;&lt;author&gt;Zoratto, Dana CBH&lt;/author&gt;&lt;author&gt;Chau, Tom&lt;/author&gt;&lt;/authors&gt;&lt;/contributors&gt;&lt;titles&gt;&lt;title&gt;Exploration of the utility of a brief swallow screening protocol with comparison to concurrent videofluoroscopy&lt;/title&gt;&lt;secondary-title&gt;Canadian Journal of Speech-Language Pathology &amp;amp; Audiology&lt;/secondary-title&gt;&lt;/titles&gt;&lt;periodical&gt;&lt;full-title&gt;Canadian Journal of Speech-Language Pathology &amp;amp; Audiology&lt;/full-title&gt;&lt;/periodical&gt;&lt;volume&gt;35&lt;/volume&gt;&lt;number&gt;3&lt;/number&gt;&lt;dates&gt;&lt;year&gt;2011&lt;/year&gt;&lt;/dates&gt;&lt;isbn&gt;1913-200X&lt;/isbn&gt;&lt;urls&gt;&lt;/urls&gt;&lt;/record&gt;&lt;/Cite&gt;&lt;/EndNote&gt;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(7)</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6F28DBFF"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En una revisión de la literatura se encontró que solo en el 41% de los hospitales se les realizaba una evaluación de rutina de la deglución post extubación a los pacientes, principalmente con la prueba de deglución de agua. La videofluoroscopia era utilizada solo </w:t>
      </w:r>
      <w:r w:rsidRPr="007B7482">
        <w:rPr>
          <w:rFonts w:ascii="Times New Roman" w:hAnsi="Times New Roman" w:cs="Times New Roman"/>
          <w:sz w:val="24"/>
          <w:szCs w:val="24"/>
        </w:rPr>
        <w:lastRenderedPageBreak/>
        <w:t xml:space="preserve">en el 32% de los casos y su empleo estuvo asociado a diagnóstico incierto después de la prueba de agua, sospecha de aspiración silenciosa, neumonía recurrente, presencia de traqueostomía, cáncer de laringe o trauma raquimedular </w:t>
      </w:r>
      <w:r w:rsidRPr="007B7482">
        <w:rPr>
          <w:rFonts w:ascii="Times New Roman" w:hAnsi="Times New Roman" w:cs="Times New Roman"/>
          <w:sz w:val="24"/>
          <w:szCs w:val="24"/>
        </w:rPr>
        <w:fldChar w:fldCharType="begin">
          <w:fldData xml:space="preserve">PEVuZE5vdGU+PENpdGU+PEF1dGhvcj5NYWNodDwvQXV0aG9yPjxZZWFyPjIwMTI8L1llYXI+PFJl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PEVuZE5vdGU+PENpdGU+PEF1dGhvcj5NYWNodDwvQXV0aG9yPjxZZWFyPjIwMTI8L1llYXI+PFJl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(27)</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07173631" w14:textId="0D536E4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objetivo de una prueba de tamizaje es identificar los casos antes de que aparezcan eventos adversos, dado que no identificar la presencia de disfagia puede tener consecuencias serias como neumonía por aspiración traqueal. </w:t>
      </w:r>
      <w:del w:id="56" w:author="Luis Alexander Garcia Quiroz" w:date="2017-05-07T22:03:00Z">
        <w:r w:rsidRPr="007B7482" w:rsidDel="00BD20EF">
          <w:rPr>
            <w:rFonts w:ascii="Times New Roman" w:hAnsi="Times New Roman" w:cs="Times New Roman"/>
            <w:sz w:val="24"/>
            <w:szCs w:val="24"/>
          </w:rPr>
          <w:delText>Además</w:delText>
        </w:r>
      </w:del>
      <w:ins w:id="57" w:author="Luis Alexander Garcia Quiroz" w:date="2017-05-07T22:03:00Z">
        <w:r w:rsidR="00BD20EF" w:rsidRPr="007B7482">
          <w:rPr>
            <w:rFonts w:ascii="Times New Roman" w:hAnsi="Times New Roman" w:cs="Times New Roman"/>
            <w:sz w:val="24"/>
            <w:szCs w:val="24"/>
          </w:rPr>
          <w:t>Además,</w:t>
        </w:r>
      </w:ins>
      <w:r w:rsidRPr="007B7482">
        <w:rPr>
          <w:rFonts w:ascii="Times New Roman" w:hAnsi="Times New Roman" w:cs="Times New Roman"/>
          <w:sz w:val="24"/>
          <w:szCs w:val="24"/>
        </w:rPr>
        <w:t xml:space="preserve"> es necesario que la prueba tenga un alto valor predictivo negativo para evitar realizar estudios adicionales, exponer a los pacientes a riesgos innecesarios y aumentar los costos. Arbitrariamente se considera un rendimiento diagnóstico adecuado, pruebas con una sensibilidad &gt;70% y una especificad &gt;60% </w:t>
      </w:r>
      <w:r w:rsidRPr="007B7482">
        <w:rPr>
          <w:rFonts w:ascii="Times New Roman" w:hAnsi="Times New Roman" w:cs="Times New Roman"/>
          <w:sz w:val="24"/>
          <w:szCs w:val="24"/>
        </w:rPr>
        <w:fldChar w:fldCharType="begin">
          <w:fldData xml:space="preserve">PEVuZE5vdGU+PENpdGU+PEF1dGhvcj5Cb3VyczwvQXV0aG9yPjxZZWFyPjIwMDk8L1llYXI+PFJl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</w:fldData>
        </w:fldChar>
      </w:r>
      <w:r w:rsidR="00A60D1E">
        <w:rPr>
          <w:rFonts w:ascii="Times New Roman" w:hAnsi="Times New Roman" w:cs="Times New Roman"/>
          <w:sz w:val="24"/>
          <w:szCs w:val="24"/>
        </w:rPr>
        <w:instrText xml:space="preserve"> ADDIN EN.CITE </w:instrText>
      </w:r>
      <w:r w:rsidR="00A60D1E">
        <w:rPr>
          <w:rFonts w:ascii="Times New Roman" w:hAnsi="Times New Roman" w:cs="Times New Roman"/>
          <w:sz w:val="24"/>
          <w:szCs w:val="24"/>
        </w:rPr>
        <w:fldChar w:fldCharType="begin">
          <w:fldData xml:space="preserve">PEVuZE5vdGU+PENpdGU+PEF1dGhvcj5Cb3VyczwvQXV0aG9yPjxZZWFyPjIwMDk8L1llYXI+PFJl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</w:fldData>
        </w:fldChar>
      </w:r>
      <w:r w:rsidR="00A60D1E">
        <w:rPr>
          <w:rFonts w:ascii="Times New Roman" w:hAnsi="Times New Roman" w:cs="Times New Roman"/>
          <w:sz w:val="24"/>
          <w:szCs w:val="24"/>
        </w:rPr>
        <w:instrText xml:space="preserve"> ADDIN EN.CITE.DATA </w:instrText>
      </w:r>
      <w:r w:rsidR="00A60D1E">
        <w:rPr>
          <w:rFonts w:ascii="Times New Roman" w:hAnsi="Times New Roman" w:cs="Times New Roman"/>
          <w:sz w:val="24"/>
          <w:szCs w:val="24"/>
        </w:rPr>
      </w:r>
      <w:r w:rsidR="00A60D1E">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(28)</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71A81626" w14:textId="77777777" w:rsidR="00A60D1E"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Como prueba de tamizaje se utiliza la prueba de deglución de agua, la cual se considera fallida si el paciente no es capaz de beber agua continuamente o si presenta tos o voz húmeda durante o al finalizar la ingesta. Si el paciente falla la prueba es referido a una evaluación más exhaustiva ya sea con trago de bario modificado o  a video-nasofibroscopia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&lt;EndNote&gt;&lt;Cite&gt;&lt;Author&gt;Steele&lt;/Author&gt;&lt;Year&gt;2011&lt;/Year&gt;&lt;RecNum&gt;22&lt;/RecNum&gt;&lt;DisplayText&gt;(7)&lt;/DisplayText&gt;&lt;record&gt;&lt;rec-number&gt;22&lt;/rec-number&gt;&lt;foreign-keys&gt;&lt;key app="EN" db-id="s2xx2t9apaxxv0eddro5dt28zv05dew50zae" timestamp="1452985438"&gt;22&lt;/key&gt;&lt;/foreign-keys&gt;&lt;ref-type name="Journal Article"&gt;17&lt;/ref-type&gt;&lt;contributors&gt;&lt;authors&gt;&lt;author&gt;Steele, Catriona M&lt;/author&gt;&lt;author&gt;Molfenter, Sonja M&lt;/author&gt;&lt;author&gt;Bailey, Gemma L&lt;/author&gt;&lt;author&gt;Polacco, Rebecca Cliffe&lt;/author&gt;&lt;author&gt;Waito, Ashley A&lt;/author&gt;&lt;author&gt;Zoratto, Dana CBH&lt;/author&gt;&lt;author&gt;Chau, Tom&lt;/author&gt;&lt;/authors&gt;&lt;/contributors&gt;&lt;titles&gt;&lt;title&gt;Exploration of the utility of a brief swallow screening protocol with comparison to concurrent videofluoroscopy&lt;/title&gt;&lt;secondary-title&gt;Canadian Journal of Speech-Language Pathology &amp;amp; Audiology&lt;/secondary-title&gt;&lt;/titles&gt;&lt;periodical&gt;&lt;full-title&gt;Canadian Journal of Speech-Language Pathology &amp;amp; Audiology&lt;/full-title&gt;&lt;/periodical&gt;&lt;volume&gt;35&lt;/volume&gt;&lt;number&gt;3&lt;/number&gt;&lt;dates&gt;&lt;year&gt;2011&lt;/year&gt;&lt;/dates&gt;&lt;isbn&gt;1913-200X&lt;/isbn&gt;&lt;urls&gt;&lt;/urls&gt;&lt;/record&gt;&lt;/Cite&gt;&lt;/EndNote&gt;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(7)</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xml:space="preserve"> </w:t>
      </w:r>
    </w:p>
    <w:p w14:paraId="09DCC11E" w14:textId="7E06E6C8" w:rsidR="007B7482" w:rsidRPr="007B7482" w:rsidRDefault="007B7482" w:rsidP="00A60D1E">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Martino y colaboradores, diseñaron y validaron la prueba de tamizaje de Toronto en pacientes con isquemia cerebral con el objetivo de proveer una prueba simple, con alta sensibilidad y alto valor predictivo negativo, y que además, pueda ser realizada por personal no experto. Esta prueba comparada con la videofluoroscopia tuvo una sensibilidad del 91% y especificidad del 93% para el diagnóstico de disfagia en pacientes con ECV </w:t>
      </w:r>
      <w:r w:rsidRPr="007B7482">
        <w:rPr>
          <w:rFonts w:ascii="Times New Roman" w:hAnsi="Times New Roman" w:cs="Times New Roman"/>
          <w:sz w:val="24"/>
          <w:szCs w:val="24"/>
        </w:rPr>
        <w:fldChar w:fldCharType="begin">
          <w:fldData xml:space="preserve">PEVuZE5vdGU+PENpdGU+PEF1dGhvcj5NYXJ0aW5vPC9BdXRob3I+PFllYXI+MjAwOTwvWWVhcj48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</w:fldData>
        </w:fldChar>
      </w:r>
      <w:r w:rsidR="00B06B7D">
        <w:rPr>
          <w:rFonts w:ascii="Times New Roman" w:hAnsi="Times New Roman" w:cs="Times New Roman"/>
          <w:sz w:val="24"/>
          <w:szCs w:val="24"/>
        </w:rPr>
        <w:instrText xml:space="preserve"> ADDIN EN.CITE </w:instrText>
      </w:r>
      <w:r w:rsidR="00B06B7D">
        <w:rPr>
          <w:rFonts w:ascii="Times New Roman" w:hAnsi="Times New Roman" w:cs="Times New Roman"/>
          <w:sz w:val="24"/>
          <w:szCs w:val="24"/>
        </w:rPr>
        <w:fldChar w:fldCharType="begin">
          <w:fldData xml:space="preserve">PEVuZE5vdGU+PENpdGU+PEF1dGhvcj5NYXJ0aW5vPC9BdXRob3I+PFllYXI+MjAwOTwvWWVhcj48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</w:fldData>
        </w:fldChar>
      </w:r>
      <w:r w:rsidR="00B06B7D">
        <w:rPr>
          <w:rFonts w:ascii="Times New Roman" w:hAnsi="Times New Roman" w:cs="Times New Roman"/>
          <w:sz w:val="24"/>
          <w:szCs w:val="24"/>
        </w:rPr>
        <w:instrText xml:space="preserve"> ADDIN EN.CITE.DATA </w:instrText>
      </w:r>
      <w:r w:rsidR="00B06B7D">
        <w:rPr>
          <w:rFonts w:ascii="Times New Roman" w:hAnsi="Times New Roman" w:cs="Times New Roman"/>
          <w:sz w:val="24"/>
          <w:szCs w:val="24"/>
        </w:rPr>
      </w:r>
      <w:r w:rsidR="00B06B7D">
        <w:rPr>
          <w:rFonts w:ascii="Times New Roman" w:hAnsi="Times New Roman" w:cs="Times New Roman"/>
          <w:sz w:val="24"/>
          <w:szCs w:val="24"/>
        </w:rPr>
        <w:fldChar w:fldCharType="end"/>
      </w:r>
      <w:r w:rsidRPr="007B7482">
        <w:rPr>
          <w:rFonts w:ascii="Times New Roman" w:hAnsi="Times New Roman" w:cs="Times New Roman"/>
          <w:sz w:val="24"/>
          <w:szCs w:val="24"/>
        </w:rPr>
      </w:r>
      <w:r w:rsidRPr="007B7482">
        <w:rPr>
          <w:rFonts w:ascii="Times New Roman" w:hAnsi="Times New Roman" w:cs="Times New Roman"/>
          <w:sz w:val="24"/>
          <w:szCs w:val="24"/>
        </w:rPr>
        <w:fldChar w:fldCharType="separate"/>
      </w:r>
      <w:r w:rsidR="00B06B7D">
        <w:rPr>
          <w:rFonts w:ascii="Times New Roman" w:hAnsi="Times New Roman" w:cs="Times New Roman"/>
          <w:noProof/>
          <w:sz w:val="24"/>
          <w:szCs w:val="24"/>
        </w:rPr>
        <w:t>(2)</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Chong y colaboradores en 50 pacientes con ECV evaluaron la prueba de deglución de 50 ml de agua combinada con monitoria de la saturación de oxígeno (prueba de aspiración clínica).  Se consideró clínicamente importante una disminución mayor del 2% en la saturación de oxígeno.  Ellos encontraron una sensibilidad de 94.1%, especificida</w:t>
      </w:r>
      <w:r w:rsidR="00A60D1E">
        <w:rPr>
          <w:rFonts w:ascii="Times New Roman" w:hAnsi="Times New Roman" w:cs="Times New Roman"/>
          <w:sz w:val="24"/>
          <w:szCs w:val="24"/>
        </w:rPr>
        <w:t xml:space="preserve">d 62.5%, </w:t>
      </w:r>
      <w:r w:rsidRPr="007B7482">
        <w:rPr>
          <w:rFonts w:ascii="Times New Roman" w:hAnsi="Times New Roman" w:cs="Times New Roman"/>
          <w:sz w:val="24"/>
          <w:szCs w:val="24"/>
        </w:rPr>
        <w:t xml:space="preserve">valor predictivo positivo 82.4% y valor predictivo negativo de 83.3% </w:t>
      </w:r>
      <w:r w:rsidRPr="007B7482">
        <w:rPr>
          <w:rFonts w:ascii="Times New Roman" w:hAnsi="Times New Roman" w:cs="Times New Roman"/>
          <w:sz w:val="24"/>
          <w:szCs w:val="24"/>
        </w:rPr>
        <w:fldChar w:fldCharType="begin"/>
      </w:r>
      <w:r w:rsidR="00A60D1E">
        <w:rPr>
          <w:rFonts w:ascii="Times New Roman" w:hAnsi="Times New Roman" w:cs="Times New Roman"/>
          <w:sz w:val="24"/>
          <w:szCs w:val="24"/>
        </w:rPr>
        <w:instrText xml:space="preserve"> ADDIN EN.CITE &lt;EndNote&gt;&lt;Cite&gt;&lt;Author&gt;Chong&lt;/Author&gt;&lt;Year&gt;2003&lt;/Year&gt;&lt;RecNum&gt;28&lt;/RecNum&gt;&lt;DisplayText&gt;(29)&lt;/DisplayText&gt;&lt;record&gt;&lt;rec-number&gt;28&lt;/rec-number&gt;&lt;foreign-keys&gt;&lt;key app="EN" db-id="s2xx2t9apaxxv0eddro5dt28zv05dew50zae" timestamp="1452986070"&gt;28&lt;/key&gt;&lt;/foreign-keys&gt;&lt;ref-type name="Journal Article"&gt;17&lt;/ref-type&gt;&lt;contributors&gt;&lt;authors&gt;&lt;author&gt;Chong, M. S.&lt;/author&gt;&lt;author&gt;Lieu, P. K.&lt;/author&gt;&lt;author&gt;Sitoh, Y. Y.&lt;/author&gt;&lt;author&gt;Meng, Y. Y.&lt;/author&gt;&lt;author&gt;Leow, L. P.&lt;/author&gt;&lt;/authors&gt;&lt;/contributors&gt;&lt;auth-address&gt;Department of Geriatric Medicine, Tan Tock Seng Hospital, 11 Jalan Tan Tock Seng, Singapore 308433. Mei_Sian_Chong@ttsh.com.sg&lt;/auth-address&gt;&lt;titles&gt;&lt;title&gt;Bedside clinical methods useful as screening test for aspiration in elderly patients with recent and previous strokes&lt;/title&gt;&lt;secondary-title&gt;Ann Acad Med Singapore&lt;/secondary-title&gt;&lt;alt-title&gt;Annals of the Academy of Medicine, Singapore&lt;/alt-title&gt;&lt;/titles&gt;&lt;periodical&gt;&lt;full-title&gt;Ann Acad Med Singapore&lt;/full-title&gt;&lt;abbr-1&gt;Annals of the Academy of Medicine, Singapore&lt;/abbr-1&gt;&lt;/periodical&gt;&lt;alt-periodical&gt;&lt;full-title&gt;Ann Acad Med Singapore&lt;/full-title&gt;&lt;abbr-1&gt;Annals of the Academy of Medicine, Singapore&lt;/abbr-1&gt;&lt;/alt-periodical&gt;&lt;pages&gt;790-4&lt;/pages&gt;&lt;volume&gt;32&lt;/volume&gt;&lt;number&gt;6&lt;/number&gt;&lt;edition&gt;2004/01/14&lt;/edition&gt;&lt;keywords&gt;&lt;keyword&gt;Aged&lt;/keyword&gt;&lt;keyword&gt;Deglutition Disorders/*diagnosis/etiology&lt;/keyword&gt;&lt;keyword&gt;Female&lt;/keyword&gt;&lt;keyword&gt;Humans&lt;/keyword&gt;&lt;keyword&gt;Laryngoscopy&lt;/keyword&gt;&lt;keyword&gt;Male&lt;/keyword&gt;&lt;keyword&gt;Mass Screening/methods&lt;/keyword&gt;&lt;keyword&gt;Sensitivity and Specificity&lt;/keyword&gt;&lt;keyword&gt;Stroke/complications&lt;/keyword&gt;&lt;/keywords&gt;&lt;dates&gt;&lt;year&gt;2003&lt;/year&gt;&lt;pub-dates&gt;&lt;date&gt;Nov&lt;/date&gt;&lt;/pub-dates&gt;&lt;/dates&gt;&lt;isbn&gt;0304-4602 (Print)&amp;#xD;0304-4602&lt;/isbn&gt;&lt;accession-num&gt;14716948&lt;/accession-num&gt;&lt;urls&gt;&lt;/urls&gt;&lt;remote-database-provider&gt;NLM&lt;/remote-database-provider&gt;&lt;language&gt;eng&lt;/language&gt;&lt;/record&gt;&lt;/Cite&gt;&lt;/EndNote&gt;</w:instrText>
      </w:r>
      <w:r w:rsidRPr="007B7482">
        <w:rPr>
          <w:rFonts w:ascii="Times New Roman" w:hAnsi="Times New Roman" w:cs="Times New Roman"/>
          <w:sz w:val="24"/>
          <w:szCs w:val="24"/>
        </w:rPr>
        <w:fldChar w:fldCharType="separate"/>
      </w:r>
      <w:r w:rsidR="00A60D1E">
        <w:rPr>
          <w:rFonts w:ascii="Times New Roman" w:hAnsi="Times New Roman" w:cs="Times New Roman"/>
          <w:noProof/>
          <w:sz w:val="24"/>
          <w:szCs w:val="24"/>
        </w:rPr>
        <w:t>(29)</w:t>
      </w:r>
      <w:r w:rsidRPr="007B7482">
        <w:rPr>
          <w:rFonts w:ascii="Times New Roman" w:hAnsi="Times New Roman" w:cs="Times New Roman"/>
          <w:sz w:val="24"/>
          <w:szCs w:val="24"/>
        </w:rPr>
        <w:fldChar w:fldCharType="end"/>
      </w:r>
      <w:r w:rsidRPr="007B7482">
        <w:rPr>
          <w:rFonts w:ascii="Times New Roman" w:hAnsi="Times New Roman" w:cs="Times New Roman"/>
          <w:sz w:val="24"/>
          <w:szCs w:val="24"/>
        </w:rPr>
        <w:t>.  Ninguna de estas pruebas ha sido validada en los sobrevivientes de enfermedad crítica post-extubación.</w:t>
      </w:r>
    </w:p>
    <w:p w14:paraId="42BD46FA" w14:textId="77777777" w:rsidR="00614867" w:rsidRPr="007B7482" w:rsidRDefault="00614867" w:rsidP="007B7482">
      <w:pPr>
        <w:pStyle w:val="Ttulo1"/>
        <w:spacing w:before="0" w:line="360" w:lineRule="auto"/>
        <w:jc w:val="both"/>
        <w:rPr>
          <w:rFonts w:ascii="Times New Roman" w:hAnsi="Times New Roman" w:cs="Times New Roman"/>
          <w:color w:val="auto"/>
          <w:sz w:val="24"/>
          <w:szCs w:val="24"/>
        </w:rPr>
      </w:pPr>
    </w:p>
    <w:p w14:paraId="42015B3B" w14:textId="77777777" w:rsidR="004307DC" w:rsidRDefault="004307DC">
      <w:pPr>
        <w:rPr>
          <w:rFonts w:ascii="Times New Roman" w:hAnsi="Times New Roman" w:cs="Times New Roman"/>
          <w:b/>
          <w:sz w:val="24"/>
          <w:szCs w:val="24"/>
        </w:rPr>
      </w:pPr>
      <w:r>
        <w:rPr>
          <w:rFonts w:ascii="Times New Roman" w:hAnsi="Times New Roman" w:cs="Times New Roman"/>
          <w:b/>
          <w:sz w:val="24"/>
          <w:szCs w:val="24"/>
        </w:rPr>
        <w:br w:type="page"/>
      </w:r>
    </w:p>
    <w:p w14:paraId="3EF222D2" w14:textId="007FCDA8" w:rsidR="005F51E2" w:rsidRPr="007B7482" w:rsidRDefault="005F51E2" w:rsidP="007B7482">
      <w:pPr>
        <w:tabs>
          <w:tab w:val="left" w:pos="1377"/>
        </w:tabs>
        <w:spacing w:after="0" w:line="360" w:lineRule="auto"/>
        <w:jc w:val="both"/>
        <w:rPr>
          <w:rFonts w:ascii="Times New Roman" w:hAnsi="Times New Roman" w:cs="Times New Roman"/>
          <w:b/>
          <w:sz w:val="24"/>
          <w:szCs w:val="24"/>
        </w:rPr>
      </w:pPr>
      <w:r w:rsidRPr="007B7482">
        <w:rPr>
          <w:rFonts w:ascii="Times New Roman" w:hAnsi="Times New Roman" w:cs="Times New Roman"/>
          <w:b/>
          <w:sz w:val="24"/>
          <w:szCs w:val="24"/>
        </w:rPr>
        <w:lastRenderedPageBreak/>
        <w:t>Objetivos</w:t>
      </w:r>
      <w:r w:rsidRPr="007B7482">
        <w:rPr>
          <w:rFonts w:ascii="Times New Roman" w:hAnsi="Times New Roman" w:cs="Times New Roman"/>
          <w:b/>
          <w:sz w:val="24"/>
          <w:szCs w:val="24"/>
        </w:rPr>
        <w:tab/>
      </w:r>
    </w:p>
    <w:p w14:paraId="305B58E9" w14:textId="6CBDA963" w:rsidR="005F51E2" w:rsidRPr="000D326E" w:rsidRDefault="005F51E2" w:rsidP="007B7482">
      <w:pPr>
        <w:pStyle w:val="Prrafodelista"/>
        <w:numPr>
          <w:ilvl w:val="0"/>
          <w:numId w:val="20"/>
        </w:numPr>
        <w:spacing w:after="0" w:line="360" w:lineRule="auto"/>
        <w:jc w:val="both"/>
        <w:rPr>
          <w:rFonts w:ascii="Times New Roman" w:hAnsi="Times New Roman" w:cs="Times New Roman"/>
          <w:sz w:val="24"/>
          <w:szCs w:val="24"/>
        </w:rPr>
      </w:pPr>
      <w:r w:rsidRPr="000D326E">
        <w:rPr>
          <w:rFonts w:ascii="Times New Roman" w:hAnsi="Times New Roman" w:cs="Times New Roman"/>
          <w:sz w:val="24"/>
          <w:szCs w:val="24"/>
          <w:highlight w:val="yellow"/>
          <w:rPrChange w:id="58" w:author="Luis Alexander Garcia Quiroz" w:date="2017-04-23T20:37:00Z">
            <w:rPr>
              <w:rFonts w:ascii="Times New Roman" w:hAnsi="Times New Roman" w:cs="Times New Roman"/>
              <w:sz w:val="24"/>
              <w:szCs w:val="24"/>
            </w:rPr>
          </w:rPrChange>
        </w:rPr>
        <w:t>Determinar la sensibilidad, la especificidad, el valor predictivo positivo, valor predictivo negativo y razó</w:t>
      </w:r>
      <w:r w:rsidR="007B7482" w:rsidRPr="000D326E">
        <w:rPr>
          <w:rFonts w:ascii="Times New Roman" w:hAnsi="Times New Roman" w:cs="Times New Roman"/>
          <w:sz w:val="24"/>
          <w:szCs w:val="24"/>
          <w:highlight w:val="yellow"/>
          <w:rPrChange w:id="59" w:author="Luis Alexander Garcia Quiroz" w:date="2017-04-23T20:37:00Z">
            <w:rPr>
              <w:rFonts w:ascii="Times New Roman" w:hAnsi="Times New Roman" w:cs="Times New Roman"/>
              <w:sz w:val="24"/>
              <w:szCs w:val="24"/>
            </w:rPr>
          </w:rPrChange>
        </w:rPr>
        <w:t xml:space="preserve">n de </w:t>
      </w:r>
      <w:del w:id="60" w:author="Nelson Dario Giraldo Ramirez" w:date="2017-01-01T15:40:00Z">
        <w:r w:rsidR="007B7482" w:rsidRPr="000D326E" w:rsidDel="001F0C75">
          <w:rPr>
            <w:rFonts w:ascii="Times New Roman" w:hAnsi="Times New Roman" w:cs="Times New Roman"/>
            <w:sz w:val="24"/>
            <w:szCs w:val="24"/>
            <w:highlight w:val="yellow"/>
            <w:rPrChange w:id="61" w:author="Luis Alexander Garcia Quiroz" w:date="2017-04-23T20:37:00Z">
              <w:rPr>
                <w:rFonts w:ascii="Times New Roman" w:hAnsi="Times New Roman" w:cs="Times New Roman"/>
                <w:sz w:val="24"/>
                <w:szCs w:val="24"/>
              </w:rPr>
            </w:rPrChange>
          </w:rPr>
          <w:delText xml:space="preserve">máxima </w:delText>
        </w:r>
      </w:del>
      <w:r w:rsidR="007B7482" w:rsidRPr="000D326E">
        <w:rPr>
          <w:rFonts w:ascii="Times New Roman" w:hAnsi="Times New Roman" w:cs="Times New Roman"/>
          <w:sz w:val="24"/>
          <w:szCs w:val="24"/>
          <w:highlight w:val="yellow"/>
          <w:rPrChange w:id="62" w:author="Luis Alexander Garcia Quiroz" w:date="2017-04-23T20:37:00Z">
            <w:rPr>
              <w:rFonts w:ascii="Times New Roman" w:hAnsi="Times New Roman" w:cs="Times New Roman"/>
              <w:sz w:val="24"/>
              <w:szCs w:val="24"/>
            </w:rPr>
          </w:rPrChange>
        </w:rPr>
        <w:t xml:space="preserve">verosimilitud (LR) </w:t>
      </w:r>
      <w:r w:rsidRPr="000D326E">
        <w:rPr>
          <w:rFonts w:ascii="Times New Roman" w:hAnsi="Times New Roman" w:cs="Times New Roman"/>
          <w:sz w:val="24"/>
          <w:szCs w:val="24"/>
          <w:highlight w:val="yellow"/>
          <w:rPrChange w:id="63" w:author="Luis Alexander Garcia Quiroz" w:date="2017-04-23T20:37:00Z">
            <w:rPr>
              <w:rFonts w:ascii="Times New Roman" w:hAnsi="Times New Roman" w:cs="Times New Roman"/>
              <w:sz w:val="24"/>
              <w:szCs w:val="24"/>
            </w:rPr>
          </w:rPrChange>
        </w:rPr>
        <w:t>de la prueba de deglución de agua de 50 ml para la detección de disfagia post extubación en pacientes críticamente enfermos</w:t>
      </w:r>
      <w:r w:rsidRPr="000D326E">
        <w:rPr>
          <w:rFonts w:ascii="Times New Roman" w:hAnsi="Times New Roman" w:cs="Times New Roman"/>
          <w:sz w:val="24"/>
          <w:szCs w:val="24"/>
        </w:rPr>
        <w:t>.</w:t>
      </w:r>
    </w:p>
    <w:p w14:paraId="3D9F6430" w14:textId="141F6666" w:rsidR="005F51E2" w:rsidRPr="007B7482" w:rsidRDefault="005F51E2" w:rsidP="007B7482">
      <w:pPr>
        <w:pStyle w:val="Prrafodelista"/>
        <w:numPr>
          <w:ilvl w:val="0"/>
          <w:numId w:val="20"/>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Determinar la prevalencia de la alteración en la deglución en los pacientes</w:t>
      </w:r>
      <w:ins w:id="64" w:author="Nelson Dario Giraldo Ramirez" w:date="2017-01-01T15:45:00Z">
        <w:r w:rsidR="00171426">
          <w:rPr>
            <w:rFonts w:ascii="Times New Roman" w:hAnsi="Times New Roman" w:cs="Times New Roman"/>
            <w:sz w:val="24"/>
            <w:szCs w:val="24"/>
          </w:rPr>
          <w:t xml:space="preserve"> </w:t>
        </w:r>
        <w:r w:rsidR="00171426" w:rsidRPr="000D326E">
          <w:rPr>
            <w:rFonts w:ascii="Times New Roman" w:hAnsi="Times New Roman" w:cs="Times New Roman"/>
            <w:sz w:val="24"/>
            <w:szCs w:val="24"/>
            <w:rPrChange w:id="65" w:author="Luis Alexander Garcia Quiroz" w:date="2017-04-23T20:36:00Z">
              <w:rPr>
                <w:rFonts w:ascii="Times New Roman" w:hAnsi="Times New Roman" w:cs="Times New Roman"/>
                <w:sz w:val="24"/>
                <w:szCs w:val="24"/>
                <w:highlight w:val="yellow"/>
              </w:rPr>
            </w:rPrChange>
          </w:rPr>
          <w:t>de la muestra del estudio</w:t>
        </w:r>
      </w:ins>
      <w:ins w:id="66" w:author="Nelson Dario Giraldo Ramirez" w:date="2017-01-01T15:46:00Z">
        <w:r w:rsidR="00171426" w:rsidRPr="000D326E">
          <w:rPr>
            <w:rFonts w:ascii="Times New Roman" w:hAnsi="Times New Roman" w:cs="Times New Roman"/>
            <w:sz w:val="24"/>
            <w:szCs w:val="24"/>
            <w:rPrChange w:id="67" w:author="Luis Alexander Garcia Quiroz" w:date="2017-04-23T20:36:00Z">
              <w:rPr>
                <w:rFonts w:ascii="Times New Roman" w:hAnsi="Times New Roman" w:cs="Times New Roman"/>
                <w:sz w:val="24"/>
                <w:szCs w:val="24"/>
                <w:highlight w:val="yellow"/>
              </w:rPr>
            </w:rPrChange>
          </w:rPr>
          <w:t xml:space="preserve"> basados en el Gold estándar</w:t>
        </w:r>
      </w:ins>
      <w:ins w:id="68" w:author="Nelson Dario Giraldo Ramirez" w:date="2017-01-01T15:45:00Z">
        <w:r w:rsidR="00171426" w:rsidRPr="000D326E">
          <w:rPr>
            <w:rFonts w:ascii="Times New Roman" w:hAnsi="Times New Roman" w:cs="Times New Roman"/>
            <w:sz w:val="24"/>
            <w:szCs w:val="24"/>
          </w:rPr>
          <w:t>,</w:t>
        </w:r>
      </w:ins>
      <w:r w:rsidRPr="000D326E">
        <w:rPr>
          <w:rFonts w:ascii="Times New Roman" w:hAnsi="Times New Roman" w:cs="Times New Roman"/>
          <w:sz w:val="24"/>
          <w:szCs w:val="24"/>
        </w:rPr>
        <w:t xml:space="preserve"> que permanecieron intubados p</w:t>
      </w:r>
      <w:r w:rsidRPr="007B7482">
        <w:rPr>
          <w:rFonts w:ascii="Times New Roman" w:hAnsi="Times New Roman" w:cs="Times New Roman"/>
          <w:sz w:val="24"/>
          <w:szCs w:val="24"/>
        </w:rPr>
        <w:t>or más de 48 horas</w:t>
      </w:r>
      <w:r w:rsidR="006A2EE5">
        <w:rPr>
          <w:rFonts w:ascii="Times New Roman" w:hAnsi="Times New Roman" w:cs="Times New Roman"/>
          <w:sz w:val="24"/>
          <w:szCs w:val="24"/>
        </w:rPr>
        <w:t xml:space="preserve"> en las primeras 24 horas de extubación y sin requerir asistencia ventilatoria post extubaci</w:t>
      </w:r>
      <w:ins w:id="69" w:author="Nelson Dario Giraldo Ramirez" w:date="2017-01-01T15:47:00Z">
        <w:r w:rsidR="00171426">
          <w:rPr>
            <w:rFonts w:ascii="Times New Roman" w:hAnsi="Times New Roman" w:cs="Times New Roman"/>
            <w:sz w:val="24"/>
            <w:szCs w:val="24"/>
          </w:rPr>
          <w:t xml:space="preserve">ón </w:t>
        </w:r>
      </w:ins>
    </w:p>
    <w:p w14:paraId="7E50E13B" w14:textId="77777777" w:rsidR="007B7482" w:rsidRDefault="007B7482" w:rsidP="007B7482">
      <w:pPr>
        <w:spacing w:after="0" w:line="360" w:lineRule="auto"/>
        <w:jc w:val="both"/>
        <w:rPr>
          <w:rFonts w:ascii="Times New Roman" w:hAnsi="Times New Roman" w:cs="Times New Roman"/>
          <w:sz w:val="24"/>
          <w:szCs w:val="24"/>
          <w:u w:val="single"/>
        </w:rPr>
      </w:pPr>
    </w:p>
    <w:p w14:paraId="27E4D884" w14:textId="71B8ED1A" w:rsidR="00614867" w:rsidRPr="007B7482" w:rsidRDefault="005F51E2"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 xml:space="preserve">Hipótesis de </w:t>
      </w:r>
      <w:r w:rsidR="007B7482" w:rsidRPr="007B7482">
        <w:rPr>
          <w:rFonts w:ascii="Times New Roman" w:hAnsi="Times New Roman" w:cs="Times New Roman"/>
          <w:sz w:val="24"/>
          <w:szCs w:val="24"/>
          <w:u w:val="single"/>
        </w:rPr>
        <w:t>Investigación</w:t>
      </w:r>
    </w:p>
    <w:p w14:paraId="3A95CFFA" w14:textId="5DFBA39A" w:rsidR="005F51E2" w:rsidRPr="007B7482" w:rsidRDefault="00533935"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La prueba de </w:t>
      </w:r>
      <w:r w:rsidR="00034CC7" w:rsidRPr="007B7482">
        <w:rPr>
          <w:rFonts w:ascii="Times New Roman" w:hAnsi="Times New Roman" w:cs="Times New Roman"/>
          <w:sz w:val="24"/>
          <w:szCs w:val="24"/>
        </w:rPr>
        <w:t xml:space="preserve">deglución de agua de 50 </w:t>
      </w:r>
      <w:del w:id="70" w:author="Luis Alexander Garcia Quiroz" w:date="2017-05-07T22:04:00Z">
        <w:r w:rsidR="00034CC7" w:rsidRPr="007B7482" w:rsidDel="00BD20EF">
          <w:rPr>
            <w:rFonts w:ascii="Times New Roman" w:hAnsi="Times New Roman" w:cs="Times New Roman"/>
            <w:sz w:val="24"/>
            <w:szCs w:val="24"/>
          </w:rPr>
          <w:delText>ml</w:delText>
        </w:r>
        <w:r w:rsidR="006A2EE5" w:rsidDel="00BD20EF">
          <w:rPr>
            <w:rFonts w:ascii="Times New Roman" w:hAnsi="Times New Roman" w:cs="Times New Roman"/>
            <w:sz w:val="24"/>
            <w:szCs w:val="24"/>
          </w:rPr>
          <w:delText xml:space="preserve"> </w:delText>
        </w:r>
        <w:r w:rsidR="00DA72C8" w:rsidRPr="007B7482" w:rsidDel="00BD20EF">
          <w:rPr>
            <w:rFonts w:ascii="Times New Roman" w:hAnsi="Times New Roman" w:cs="Times New Roman"/>
            <w:sz w:val="24"/>
            <w:szCs w:val="24"/>
          </w:rPr>
          <w:delText xml:space="preserve"> permite</w:delText>
        </w:r>
      </w:del>
      <w:ins w:id="71" w:author="Luis Alexander Garcia Quiroz" w:date="2017-05-07T22:04:00Z">
        <w:r w:rsidR="00BD20EF" w:rsidRPr="007B7482">
          <w:rPr>
            <w:rFonts w:ascii="Times New Roman" w:hAnsi="Times New Roman" w:cs="Times New Roman"/>
            <w:sz w:val="24"/>
            <w:szCs w:val="24"/>
          </w:rPr>
          <w:t>ml</w:t>
        </w:r>
        <w:r w:rsidR="00BD20EF">
          <w:rPr>
            <w:rFonts w:ascii="Times New Roman" w:hAnsi="Times New Roman" w:cs="Times New Roman"/>
            <w:sz w:val="24"/>
            <w:szCs w:val="24"/>
          </w:rPr>
          <w:t xml:space="preserve"> </w:t>
        </w:r>
        <w:r w:rsidR="00BD20EF" w:rsidRPr="007B7482">
          <w:rPr>
            <w:rFonts w:ascii="Times New Roman" w:hAnsi="Times New Roman" w:cs="Times New Roman"/>
            <w:sz w:val="24"/>
            <w:szCs w:val="24"/>
          </w:rPr>
          <w:t>permite</w:t>
        </w:r>
      </w:ins>
      <w:r w:rsidR="00DA72C8" w:rsidRPr="007B7482">
        <w:rPr>
          <w:rFonts w:ascii="Times New Roman" w:hAnsi="Times New Roman" w:cs="Times New Roman"/>
          <w:sz w:val="24"/>
          <w:szCs w:val="24"/>
        </w:rPr>
        <w:t xml:space="preserve"> discriminar los pacientes con disfagia post extubación después de estar i</w:t>
      </w:r>
      <w:r w:rsidR="00244053" w:rsidRPr="007B7482">
        <w:rPr>
          <w:rFonts w:ascii="Times New Roman" w:hAnsi="Times New Roman" w:cs="Times New Roman"/>
          <w:sz w:val="24"/>
          <w:szCs w:val="24"/>
        </w:rPr>
        <w:t>n</w:t>
      </w:r>
      <w:r w:rsidR="00DA72C8" w:rsidRPr="007B7482">
        <w:rPr>
          <w:rFonts w:ascii="Times New Roman" w:hAnsi="Times New Roman" w:cs="Times New Roman"/>
          <w:sz w:val="24"/>
          <w:szCs w:val="24"/>
        </w:rPr>
        <w:t xml:space="preserve">tubados en la unidad de cuidados intensivos por </w:t>
      </w:r>
      <w:r w:rsidR="00244053" w:rsidRPr="007B7482">
        <w:rPr>
          <w:rFonts w:ascii="Times New Roman" w:hAnsi="Times New Roman" w:cs="Times New Roman"/>
          <w:sz w:val="24"/>
          <w:szCs w:val="24"/>
        </w:rPr>
        <w:t>más</w:t>
      </w:r>
      <w:r w:rsidR="00DA72C8" w:rsidRPr="007B7482">
        <w:rPr>
          <w:rFonts w:ascii="Times New Roman" w:hAnsi="Times New Roman" w:cs="Times New Roman"/>
          <w:sz w:val="24"/>
          <w:szCs w:val="24"/>
        </w:rPr>
        <w:t xml:space="preserve"> de 48 horas</w:t>
      </w:r>
      <w:r w:rsidR="007B7482">
        <w:rPr>
          <w:rFonts w:ascii="Times New Roman" w:hAnsi="Times New Roman" w:cs="Times New Roman"/>
          <w:sz w:val="24"/>
          <w:szCs w:val="24"/>
        </w:rPr>
        <w:t>.</w:t>
      </w:r>
    </w:p>
    <w:p w14:paraId="6729CA3B" w14:textId="77777777" w:rsidR="00244053" w:rsidRPr="007B7482" w:rsidRDefault="00244053" w:rsidP="007B7482">
      <w:pPr>
        <w:spacing w:after="0" w:line="360" w:lineRule="auto"/>
        <w:jc w:val="both"/>
        <w:rPr>
          <w:rFonts w:ascii="Times New Roman" w:hAnsi="Times New Roman" w:cs="Times New Roman"/>
          <w:sz w:val="24"/>
          <w:szCs w:val="24"/>
        </w:rPr>
      </w:pPr>
    </w:p>
    <w:p w14:paraId="624A5CE4" w14:textId="77777777" w:rsidR="004307DC" w:rsidRDefault="004307D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588370" w14:textId="4915BEED" w:rsidR="005F51E2" w:rsidRPr="007B7482" w:rsidRDefault="005F51E2" w:rsidP="007B7482">
      <w:pPr>
        <w:spacing w:after="0" w:line="360" w:lineRule="auto"/>
        <w:jc w:val="both"/>
        <w:rPr>
          <w:rFonts w:ascii="Times New Roman" w:hAnsi="Times New Roman" w:cs="Times New Roman"/>
          <w:b/>
          <w:sz w:val="24"/>
          <w:szCs w:val="24"/>
          <w:u w:val="single"/>
        </w:rPr>
      </w:pPr>
      <w:r w:rsidRPr="007B7482">
        <w:rPr>
          <w:rFonts w:ascii="Times New Roman" w:hAnsi="Times New Roman" w:cs="Times New Roman"/>
          <w:b/>
          <w:sz w:val="24"/>
          <w:szCs w:val="24"/>
          <w:u w:val="single"/>
        </w:rPr>
        <w:lastRenderedPageBreak/>
        <w:t>Metodología</w:t>
      </w:r>
    </w:p>
    <w:p w14:paraId="3BD69CB2" w14:textId="77777777" w:rsidR="0013565C" w:rsidRPr="007B7482" w:rsidRDefault="0013565C" w:rsidP="007B7482">
      <w:pPr>
        <w:pStyle w:val="Ttulo2"/>
        <w:numPr>
          <w:ilvl w:val="1"/>
          <w:numId w:val="0"/>
        </w:numPr>
        <w:tabs>
          <w:tab w:val="num" w:pos="576"/>
        </w:tabs>
        <w:spacing w:before="0" w:line="360" w:lineRule="auto"/>
        <w:ind w:left="576" w:hanging="576"/>
        <w:jc w:val="both"/>
        <w:rPr>
          <w:rFonts w:ascii="Times New Roman" w:hAnsi="Times New Roman" w:cs="Times New Roman"/>
          <w:color w:val="auto"/>
          <w:sz w:val="24"/>
          <w:szCs w:val="24"/>
          <w:u w:val="single"/>
        </w:rPr>
      </w:pPr>
      <w:r w:rsidRPr="007B7482">
        <w:rPr>
          <w:rFonts w:ascii="Times New Roman" w:hAnsi="Times New Roman" w:cs="Times New Roman"/>
          <w:color w:val="auto"/>
          <w:sz w:val="24"/>
          <w:szCs w:val="24"/>
          <w:u w:val="single"/>
        </w:rPr>
        <w:t>Tipo de estudio</w:t>
      </w:r>
    </w:p>
    <w:p w14:paraId="3346308E" w14:textId="4C009CE4" w:rsidR="0013565C" w:rsidRPr="007B7482" w:rsidRDefault="007B7482" w:rsidP="007B7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Estudio de </w:t>
      </w:r>
      <w:r w:rsidR="006A2EE5">
        <w:rPr>
          <w:rFonts w:ascii="Times New Roman" w:hAnsi="Times New Roman" w:cs="Times New Roman"/>
          <w:sz w:val="24"/>
          <w:szCs w:val="24"/>
        </w:rPr>
        <w:t xml:space="preserve">validez de una prueba diagnóstica en una </w:t>
      </w:r>
      <w:r>
        <w:rPr>
          <w:rFonts w:ascii="Times New Roman" w:hAnsi="Times New Roman" w:cs="Times New Roman"/>
          <w:sz w:val="24"/>
          <w:szCs w:val="24"/>
        </w:rPr>
        <w:t>cohorte prospectiva.</w:t>
      </w:r>
    </w:p>
    <w:p w14:paraId="37EA270F" w14:textId="77777777" w:rsidR="006A2EE5" w:rsidRDefault="006A2EE5" w:rsidP="006A2EE5">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Sitio de estudio</w:t>
      </w:r>
    </w:p>
    <w:p w14:paraId="1E89C9FC" w14:textId="7915857C" w:rsidR="0013565C" w:rsidRPr="006A2EE5" w:rsidRDefault="0013565C" w:rsidP="006A2EE5">
      <w:pPr>
        <w:spacing w:after="0" w:line="360" w:lineRule="auto"/>
        <w:jc w:val="both"/>
        <w:rPr>
          <w:rFonts w:ascii="Times New Roman" w:hAnsi="Times New Roman" w:cs="Times New Roman"/>
          <w:sz w:val="24"/>
          <w:szCs w:val="24"/>
          <w:u w:val="single"/>
        </w:rPr>
      </w:pPr>
      <w:r w:rsidRPr="007B7482">
        <w:rPr>
          <w:rFonts w:ascii="Times New Roman" w:eastAsia="Calibri" w:hAnsi="Times New Roman" w:cs="Times New Roman"/>
          <w:sz w:val="24"/>
          <w:szCs w:val="24"/>
          <w:lang w:eastAsia="es-ES"/>
        </w:rPr>
        <w:t>Hospital</w:t>
      </w:r>
      <w:r w:rsidR="006A2EE5">
        <w:rPr>
          <w:rFonts w:ascii="Times New Roman" w:eastAsia="Calibri" w:hAnsi="Times New Roman" w:cs="Times New Roman"/>
          <w:sz w:val="24"/>
          <w:szCs w:val="24"/>
          <w:lang w:eastAsia="es-ES"/>
        </w:rPr>
        <w:t xml:space="preserve"> Pablo Tobón Uribe</w:t>
      </w:r>
      <w:r w:rsidRPr="007B7482">
        <w:rPr>
          <w:rFonts w:ascii="Times New Roman" w:eastAsia="Calibri" w:hAnsi="Times New Roman" w:cs="Times New Roman"/>
          <w:sz w:val="24"/>
          <w:szCs w:val="24"/>
          <w:lang w:eastAsia="es-ES"/>
        </w:rPr>
        <w:t>.</w:t>
      </w:r>
    </w:p>
    <w:p w14:paraId="73685D9A" w14:textId="10B19696" w:rsidR="0013565C" w:rsidRPr="007B7482" w:rsidRDefault="0013565C" w:rsidP="007B7482">
      <w:pPr>
        <w:spacing w:after="0" w:line="360" w:lineRule="auto"/>
        <w:jc w:val="both"/>
        <w:rPr>
          <w:rFonts w:ascii="Times New Roman" w:hAnsi="Times New Roman" w:cs="Times New Roman"/>
          <w:sz w:val="24"/>
          <w:szCs w:val="24"/>
        </w:rPr>
      </w:pPr>
      <w:r w:rsidRPr="007B7482">
        <w:rPr>
          <w:rFonts w:ascii="Times New Roman" w:eastAsia="Calibri" w:hAnsi="Times New Roman" w:cs="Times New Roman"/>
          <w:sz w:val="24"/>
          <w:szCs w:val="24"/>
          <w:lang w:eastAsia="es-ES"/>
        </w:rPr>
        <w:t xml:space="preserve">La población </w:t>
      </w:r>
      <w:r w:rsidRPr="007B7482">
        <w:rPr>
          <w:rFonts w:ascii="Times New Roman" w:hAnsi="Times New Roman" w:cs="Times New Roman"/>
          <w:sz w:val="24"/>
          <w:szCs w:val="24"/>
        </w:rPr>
        <w:t>corresponde a pacientes adultos críticamente enfermos extubados después de haber estado intubados y con soporte ventilatorio por más de 48 horas.</w:t>
      </w:r>
    </w:p>
    <w:p w14:paraId="27169A25" w14:textId="5D00A01A" w:rsidR="0013565C" w:rsidRPr="007B7482" w:rsidRDefault="0013565C" w:rsidP="007B7482">
      <w:pPr>
        <w:spacing w:after="0" w:line="360" w:lineRule="auto"/>
        <w:jc w:val="both"/>
        <w:rPr>
          <w:rFonts w:ascii="Times New Roman" w:hAnsi="Times New Roman" w:cs="Times New Roman"/>
          <w:sz w:val="24"/>
          <w:szCs w:val="24"/>
        </w:rPr>
      </w:pPr>
      <w:r w:rsidRPr="00BD20EF">
        <w:rPr>
          <w:rFonts w:ascii="Times New Roman" w:hAnsi="Times New Roman" w:cs="Times New Roman"/>
          <w:sz w:val="24"/>
          <w:szCs w:val="24"/>
          <w:highlight w:val="yellow"/>
          <w:rPrChange w:id="72" w:author="Luis Alexander Garcia Quiroz" w:date="2017-05-07T22:04:00Z">
            <w:rPr>
              <w:rFonts w:ascii="Times New Roman" w:hAnsi="Times New Roman" w:cs="Times New Roman"/>
              <w:sz w:val="24"/>
              <w:szCs w:val="24"/>
            </w:rPr>
          </w:rPrChange>
        </w:rPr>
        <w:t xml:space="preserve">La población de estudio serán </w:t>
      </w:r>
      <w:ins w:id="73" w:author="Luis Alexander Garcia Quiroz" w:date="2017-04-23T20:38:00Z">
        <w:r w:rsidR="000D326E" w:rsidRPr="00BD20EF">
          <w:rPr>
            <w:rFonts w:ascii="Times New Roman" w:hAnsi="Times New Roman" w:cs="Times New Roman"/>
            <w:sz w:val="24"/>
            <w:szCs w:val="24"/>
            <w:highlight w:val="yellow"/>
            <w:rPrChange w:id="74" w:author="Luis Alexander Garcia Quiroz" w:date="2017-05-07T22:04:00Z">
              <w:rPr>
                <w:rFonts w:ascii="Times New Roman" w:hAnsi="Times New Roman" w:cs="Times New Roman"/>
                <w:sz w:val="24"/>
                <w:szCs w:val="24"/>
              </w:rPr>
            </w:rPrChange>
          </w:rPr>
          <w:t>100</w:t>
        </w:r>
      </w:ins>
      <w:del w:id="75" w:author="Luis Alexander Garcia Quiroz" w:date="2017-04-23T20:38:00Z">
        <w:r w:rsidRPr="00BD20EF" w:rsidDel="000D326E">
          <w:rPr>
            <w:rFonts w:ascii="Times New Roman" w:hAnsi="Times New Roman" w:cs="Times New Roman"/>
            <w:sz w:val="24"/>
            <w:szCs w:val="24"/>
            <w:highlight w:val="yellow"/>
            <w:rPrChange w:id="76" w:author="Luis Alexander Garcia Quiroz" w:date="2017-05-07T22:04:00Z">
              <w:rPr>
                <w:rFonts w:ascii="Times New Roman" w:hAnsi="Times New Roman" w:cs="Times New Roman"/>
                <w:sz w:val="24"/>
                <w:szCs w:val="24"/>
              </w:rPr>
            </w:rPrChange>
          </w:rPr>
          <w:delText>366</w:delText>
        </w:r>
      </w:del>
      <w:r w:rsidRPr="00BD20EF">
        <w:rPr>
          <w:rFonts w:ascii="Times New Roman" w:hAnsi="Times New Roman" w:cs="Times New Roman"/>
          <w:sz w:val="24"/>
          <w:szCs w:val="24"/>
          <w:highlight w:val="yellow"/>
          <w:rPrChange w:id="77" w:author="Luis Alexander Garcia Quiroz" w:date="2017-05-07T22:04:00Z">
            <w:rPr>
              <w:rFonts w:ascii="Times New Roman" w:hAnsi="Times New Roman" w:cs="Times New Roman"/>
              <w:sz w:val="24"/>
              <w:szCs w:val="24"/>
            </w:rPr>
          </w:rPrChange>
        </w:rPr>
        <w:t xml:space="preserve"> pacientes adultos que han estado intubados por un periodo de por lo menos 48 horas en la UCI, durante un p</w:t>
      </w:r>
      <w:r w:rsidR="00E26E32" w:rsidRPr="00BD20EF">
        <w:rPr>
          <w:rFonts w:ascii="Times New Roman" w:hAnsi="Times New Roman" w:cs="Times New Roman"/>
          <w:sz w:val="24"/>
          <w:szCs w:val="24"/>
          <w:highlight w:val="yellow"/>
          <w:rPrChange w:id="78" w:author="Luis Alexander Garcia Quiroz" w:date="2017-05-07T22:04:00Z">
            <w:rPr>
              <w:rFonts w:ascii="Times New Roman" w:hAnsi="Times New Roman" w:cs="Times New Roman"/>
              <w:sz w:val="24"/>
              <w:szCs w:val="24"/>
            </w:rPr>
          </w:rPrChange>
        </w:rPr>
        <w:t xml:space="preserve">eriodo comprendido entre  </w:t>
      </w:r>
      <w:ins w:id="79" w:author="Luis Alexander Garcia Quiroz" w:date="2017-04-23T20:38:00Z">
        <w:r w:rsidR="000D326E" w:rsidRPr="00BD20EF">
          <w:rPr>
            <w:rFonts w:ascii="Times New Roman" w:hAnsi="Times New Roman" w:cs="Times New Roman"/>
            <w:sz w:val="24"/>
            <w:szCs w:val="24"/>
            <w:highlight w:val="yellow"/>
            <w:rPrChange w:id="80" w:author="Luis Alexander Garcia Quiroz" w:date="2017-05-07T22:04:00Z">
              <w:rPr>
                <w:rFonts w:ascii="Times New Roman" w:hAnsi="Times New Roman" w:cs="Times New Roman"/>
                <w:sz w:val="24"/>
                <w:szCs w:val="24"/>
              </w:rPr>
            </w:rPrChange>
          </w:rPr>
          <w:t>julio</w:t>
        </w:r>
      </w:ins>
      <w:del w:id="81" w:author="Luis Alexander Garcia Quiroz" w:date="2017-04-23T20:38:00Z">
        <w:r w:rsidR="00E26E32" w:rsidRPr="00BD20EF" w:rsidDel="000D326E">
          <w:rPr>
            <w:rFonts w:ascii="Times New Roman" w:hAnsi="Times New Roman" w:cs="Times New Roman"/>
            <w:sz w:val="24"/>
            <w:szCs w:val="24"/>
            <w:highlight w:val="yellow"/>
            <w:rPrChange w:id="82" w:author="Luis Alexander Garcia Quiroz" w:date="2017-05-07T22:04:00Z">
              <w:rPr>
                <w:rFonts w:ascii="Times New Roman" w:hAnsi="Times New Roman" w:cs="Times New Roman"/>
                <w:sz w:val="24"/>
                <w:szCs w:val="24"/>
              </w:rPr>
            </w:rPrChange>
          </w:rPr>
          <w:delText>enero</w:delText>
        </w:r>
      </w:del>
      <w:r w:rsidR="00E26E32" w:rsidRPr="00BD20EF">
        <w:rPr>
          <w:rFonts w:ascii="Times New Roman" w:hAnsi="Times New Roman" w:cs="Times New Roman"/>
          <w:sz w:val="24"/>
          <w:szCs w:val="24"/>
          <w:highlight w:val="yellow"/>
          <w:rPrChange w:id="83" w:author="Luis Alexander Garcia Quiroz" w:date="2017-05-07T22:04:00Z">
            <w:rPr>
              <w:rFonts w:ascii="Times New Roman" w:hAnsi="Times New Roman" w:cs="Times New Roman"/>
              <w:sz w:val="24"/>
              <w:szCs w:val="24"/>
            </w:rPr>
          </w:rPrChange>
        </w:rPr>
        <w:t xml:space="preserve"> 1 de 2017 y Julio 31 de 2018</w:t>
      </w:r>
    </w:p>
    <w:p w14:paraId="6E0C7684" w14:textId="77777777" w:rsidR="003C0694" w:rsidRPr="007B7482" w:rsidRDefault="0035258E"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Criterios de inclusión</w:t>
      </w:r>
    </w:p>
    <w:p w14:paraId="6F2B9B83" w14:textId="77777777" w:rsidR="001C4FDD" w:rsidRPr="007B7482" w:rsidRDefault="00B470DE" w:rsidP="007B7482">
      <w:pPr>
        <w:pStyle w:val="Lista"/>
        <w:numPr>
          <w:ilvl w:val="0"/>
          <w:numId w:val="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mayores de 18 años</w:t>
      </w:r>
      <w:r w:rsidR="00614867" w:rsidRPr="007B7482">
        <w:rPr>
          <w:rFonts w:ascii="Times New Roman" w:hAnsi="Times New Roman" w:cs="Times New Roman"/>
          <w:sz w:val="24"/>
          <w:szCs w:val="24"/>
        </w:rPr>
        <w:t>.</w:t>
      </w:r>
      <w:r w:rsidR="001C4FDD" w:rsidRPr="007B7482">
        <w:rPr>
          <w:rFonts w:ascii="Times New Roman" w:hAnsi="Times New Roman" w:cs="Times New Roman"/>
          <w:sz w:val="24"/>
          <w:szCs w:val="24"/>
        </w:rPr>
        <w:t xml:space="preserve"> </w:t>
      </w:r>
    </w:p>
    <w:p w14:paraId="364DF8CB" w14:textId="7D97E7C9" w:rsidR="006B2845" w:rsidRDefault="006B2845" w:rsidP="007B7482">
      <w:pPr>
        <w:pStyle w:val="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Ventilación mecánica de más de 48 horas de duración</w:t>
      </w:r>
    </w:p>
    <w:p w14:paraId="76F9F0A4" w14:textId="77B68614" w:rsidR="00B470DE" w:rsidRPr="007B7482" w:rsidRDefault="006B2845" w:rsidP="007B7482">
      <w:pPr>
        <w:pStyle w:val="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Extubación de menos de 24 horas.</w:t>
      </w:r>
    </w:p>
    <w:p w14:paraId="6D91ADC0" w14:textId="77777777" w:rsidR="00B470DE" w:rsidRPr="007B7482" w:rsidRDefault="00B470DE" w:rsidP="007B7482">
      <w:pPr>
        <w:pStyle w:val="Lista"/>
        <w:numPr>
          <w:ilvl w:val="0"/>
          <w:numId w:val="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Estado de consciencia apropiado determinado por un Glasgow mayor de 10 y la capacidad de obedecer órdenes sencillas: abrir la boca, sa</w:t>
      </w:r>
      <w:r w:rsidR="001C4FDD" w:rsidRPr="007B7482">
        <w:rPr>
          <w:rFonts w:ascii="Times New Roman" w:hAnsi="Times New Roman" w:cs="Times New Roman"/>
          <w:sz w:val="24"/>
          <w:szCs w:val="24"/>
        </w:rPr>
        <w:t>car la lengua y apretar la mano</w:t>
      </w:r>
      <w:r w:rsidR="00614867" w:rsidRPr="007B7482">
        <w:rPr>
          <w:rFonts w:ascii="Times New Roman" w:hAnsi="Times New Roman" w:cs="Times New Roman"/>
          <w:sz w:val="24"/>
          <w:szCs w:val="24"/>
        </w:rPr>
        <w:t>.</w:t>
      </w:r>
    </w:p>
    <w:p w14:paraId="08C3876E" w14:textId="77777777" w:rsidR="00B470DE" w:rsidRPr="007B7482" w:rsidRDefault="00184BC1" w:rsidP="007B7482">
      <w:pPr>
        <w:pStyle w:val="Lista"/>
        <w:numPr>
          <w:ilvl w:val="0"/>
          <w:numId w:val="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Satura</w:t>
      </w:r>
      <w:r w:rsidR="00614867" w:rsidRPr="007B7482">
        <w:rPr>
          <w:rFonts w:ascii="Times New Roman" w:hAnsi="Times New Roman" w:cs="Times New Roman"/>
          <w:sz w:val="24"/>
          <w:szCs w:val="24"/>
        </w:rPr>
        <w:t>ci</w:t>
      </w:r>
      <w:r w:rsidRPr="007B7482">
        <w:rPr>
          <w:rFonts w:ascii="Times New Roman" w:hAnsi="Times New Roman" w:cs="Times New Roman"/>
          <w:sz w:val="24"/>
          <w:szCs w:val="24"/>
        </w:rPr>
        <w:t>ón oxí</w:t>
      </w:r>
      <w:r w:rsidR="00B470DE" w:rsidRPr="007B7482">
        <w:rPr>
          <w:rFonts w:ascii="Times New Roman" w:hAnsi="Times New Roman" w:cs="Times New Roman"/>
          <w:sz w:val="24"/>
          <w:szCs w:val="24"/>
        </w:rPr>
        <w:t>geno mayor 90% con FiO</w:t>
      </w:r>
      <w:r w:rsidR="001C4FDD" w:rsidRPr="007B7482">
        <w:rPr>
          <w:rFonts w:ascii="Times New Roman" w:hAnsi="Times New Roman" w:cs="Times New Roman"/>
          <w:sz w:val="24"/>
          <w:szCs w:val="24"/>
        </w:rPr>
        <w:t xml:space="preserve">2 </w:t>
      </w:r>
      <w:r w:rsidR="00B470DE" w:rsidRPr="007B7482">
        <w:rPr>
          <w:rFonts w:ascii="Times New Roman" w:hAnsi="Times New Roman" w:cs="Times New Roman"/>
          <w:sz w:val="24"/>
          <w:szCs w:val="24"/>
        </w:rPr>
        <w:t>&lt;50% (con cánula nasal o Venturi)</w:t>
      </w:r>
      <w:r w:rsidR="00614867" w:rsidRPr="007B7482">
        <w:rPr>
          <w:rFonts w:ascii="Times New Roman" w:hAnsi="Times New Roman" w:cs="Times New Roman"/>
          <w:sz w:val="24"/>
          <w:szCs w:val="24"/>
        </w:rPr>
        <w:t>.</w:t>
      </w:r>
    </w:p>
    <w:p w14:paraId="502F30FF" w14:textId="77777777" w:rsidR="005E7737" w:rsidRPr="007B7482" w:rsidRDefault="005E7737" w:rsidP="007B7482">
      <w:pPr>
        <w:pStyle w:val="Lista"/>
        <w:numPr>
          <w:ilvl w:val="0"/>
          <w:numId w:val="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Consentimiento informado por el paciente o el familiar</w:t>
      </w:r>
      <w:r w:rsidR="00614867" w:rsidRPr="007B7482">
        <w:rPr>
          <w:rFonts w:ascii="Times New Roman" w:hAnsi="Times New Roman" w:cs="Times New Roman"/>
          <w:sz w:val="24"/>
          <w:szCs w:val="24"/>
        </w:rPr>
        <w:t>.</w:t>
      </w:r>
    </w:p>
    <w:p w14:paraId="3D777CA8" w14:textId="77777777" w:rsidR="00A46607" w:rsidRPr="007B7482" w:rsidRDefault="00A46607" w:rsidP="007B7482">
      <w:pPr>
        <w:pStyle w:val="Ttulo2"/>
        <w:spacing w:before="0" w:line="360" w:lineRule="auto"/>
        <w:jc w:val="both"/>
        <w:rPr>
          <w:rFonts w:ascii="Times New Roman" w:hAnsi="Times New Roman" w:cs="Times New Roman"/>
          <w:color w:val="auto"/>
          <w:sz w:val="24"/>
          <w:szCs w:val="24"/>
          <w:u w:val="single"/>
        </w:rPr>
      </w:pPr>
    </w:p>
    <w:p w14:paraId="2BF60097" w14:textId="77777777" w:rsidR="00B2206B" w:rsidRPr="007B7482" w:rsidRDefault="00B2206B" w:rsidP="007B7482">
      <w:pPr>
        <w:pStyle w:val="Ttulo2"/>
        <w:spacing w:before="0" w:line="360" w:lineRule="auto"/>
        <w:jc w:val="both"/>
        <w:rPr>
          <w:rFonts w:ascii="Times New Roman" w:hAnsi="Times New Roman" w:cs="Times New Roman"/>
          <w:color w:val="auto"/>
          <w:sz w:val="24"/>
          <w:szCs w:val="24"/>
          <w:u w:val="single"/>
        </w:rPr>
      </w:pPr>
      <w:r w:rsidRPr="007B7482">
        <w:rPr>
          <w:rFonts w:ascii="Times New Roman" w:hAnsi="Times New Roman" w:cs="Times New Roman"/>
          <w:color w:val="auto"/>
          <w:sz w:val="24"/>
          <w:szCs w:val="24"/>
          <w:u w:val="single"/>
        </w:rPr>
        <w:t>Criterios de exclusión</w:t>
      </w:r>
    </w:p>
    <w:p w14:paraId="1781663E" w14:textId="77777777" w:rsidR="00B2206B" w:rsidRPr="007B7482" w:rsidRDefault="00B2206B" w:rsidP="007B7482">
      <w:pPr>
        <w:pStyle w:val="Ttulo2"/>
        <w:numPr>
          <w:ilvl w:val="0"/>
          <w:numId w:val="6"/>
        </w:numPr>
        <w:spacing w:before="0" w:line="360" w:lineRule="auto"/>
        <w:ind w:left="714" w:hanging="357"/>
        <w:jc w:val="both"/>
        <w:rPr>
          <w:rFonts w:ascii="Times New Roman" w:hAnsi="Times New Roman" w:cs="Times New Roman"/>
          <w:color w:val="auto"/>
          <w:sz w:val="24"/>
          <w:szCs w:val="24"/>
        </w:rPr>
      </w:pPr>
      <w:r w:rsidRPr="007B7482">
        <w:rPr>
          <w:rFonts w:ascii="Times New Roman" w:hAnsi="Times New Roman" w:cs="Times New Roman"/>
          <w:color w:val="auto"/>
          <w:sz w:val="24"/>
          <w:szCs w:val="24"/>
        </w:rPr>
        <w:t xml:space="preserve">Pacientes con estridor post </w:t>
      </w:r>
      <w:r w:rsidR="006209CE" w:rsidRPr="007B7482">
        <w:rPr>
          <w:rFonts w:ascii="Times New Roman" w:hAnsi="Times New Roman" w:cs="Times New Roman"/>
          <w:color w:val="auto"/>
          <w:sz w:val="24"/>
          <w:szCs w:val="24"/>
        </w:rPr>
        <w:t>extubación</w:t>
      </w:r>
      <w:r w:rsidR="00614867" w:rsidRPr="007B7482">
        <w:rPr>
          <w:rFonts w:ascii="Times New Roman" w:hAnsi="Times New Roman" w:cs="Times New Roman"/>
          <w:color w:val="auto"/>
          <w:sz w:val="24"/>
          <w:szCs w:val="24"/>
        </w:rPr>
        <w:t>.</w:t>
      </w:r>
    </w:p>
    <w:p w14:paraId="5A3C13A4" w14:textId="77777777" w:rsidR="00B470DE" w:rsidRPr="007B7482" w:rsidRDefault="00B470DE" w:rsidP="007B7482">
      <w:pPr>
        <w:pStyle w:val="Prrafodelista"/>
        <w:numPr>
          <w:ilvl w:val="0"/>
          <w:numId w:val="6"/>
        </w:numPr>
        <w:spacing w:after="0" w:line="360" w:lineRule="auto"/>
        <w:ind w:left="714" w:hanging="357"/>
        <w:jc w:val="both"/>
        <w:rPr>
          <w:rFonts w:ascii="Times New Roman" w:hAnsi="Times New Roman" w:cs="Times New Roman"/>
          <w:sz w:val="24"/>
          <w:szCs w:val="24"/>
        </w:rPr>
      </w:pPr>
      <w:r w:rsidRPr="007B7482">
        <w:rPr>
          <w:rFonts w:ascii="Times New Roman" w:hAnsi="Times New Roman" w:cs="Times New Roman"/>
          <w:sz w:val="24"/>
          <w:szCs w:val="24"/>
        </w:rPr>
        <w:t>Pacientes con agitación motora</w:t>
      </w:r>
      <w:r w:rsidR="00614867" w:rsidRPr="007B7482">
        <w:rPr>
          <w:rFonts w:ascii="Times New Roman" w:hAnsi="Times New Roman" w:cs="Times New Roman"/>
          <w:sz w:val="24"/>
          <w:szCs w:val="24"/>
        </w:rPr>
        <w:t>.</w:t>
      </w:r>
    </w:p>
    <w:p w14:paraId="4DCA607B" w14:textId="2662ECE0" w:rsidR="000E2C0D" w:rsidRPr="007B7482" w:rsidRDefault="00A14B20" w:rsidP="007B7482">
      <w:pPr>
        <w:pStyle w:val="Prrafodelista"/>
        <w:numPr>
          <w:ilvl w:val="0"/>
          <w:numId w:val="6"/>
        </w:numPr>
        <w:spacing w:after="0" w:line="360" w:lineRule="auto"/>
        <w:ind w:left="714" w:hanging="357"/>
        <w:jc w:val="both"/>
        <w:rPr>
          <w:rFonts w:ascii="Times New Roman" w:hAnsi="Times New Roman" w:cs="Times New Roman"/>
          <w:sz w:val="24"/>
          <w:szCs w:val="24"/>
        </w:rPr>
      </w:pPr>
      <w:r w:rsidRPr="007B7482">
        <w:rPr>
          <w:rFonts w:ascii="Times New Roman" w:hAnsi="Times New Roman" w:cs="Times New Roman"/>
          <w:sz w:val="24"/>
          <w:szCs w:val="24"/>
        </w:rPr>
        <w:t xml:space="preserve">Pacientes con contraindicación para la </w:t>
      </w:r>
      <w:r w:rsidR="000E2C0D" w:rsidRPr="007B7482">
        <w:rPr>
          <w:rFonts w:ascii="Times New Roman" w:hAnsi="Times New Roman" w:cs="Times New Roman"/>
          <w:sz w:val="24"/>
          <w:szCs w:val="24"/>
        </w:rPr>
        <w:t>nasofibroscopi</w:t>
      </w:r>
      <w:r w:rsidRPr="007B7482">
        <w:rPr>
          <w:rFonts w:ascii="Times New Roman" w:hAnsi="Times New Roman" w:cs="Times New Roman"/>
          <w:sz w:val="24"/>
          <w:szCs w:val="24"/>
        </w:rPr>
        <w:t>a</w:t>
      </w:r>
      <w:r w:rsidR="00DF54AD" w:rsidRPr="007B7482">
        <w:rPr>
          <w:rFonts w:ascii="Times New Roman" w:hAnsi="Times New Roman" w:cs="Times New Roman"/>
          <w:sz w:val="24"/>
          <w:szCs w:val="24"/>
        </w:rPr>
        <w:t>.</w:t>
      </w:r>
    </w:p>
    <w:p w14:paraId="67E429B8" w14:textId="5A3E66F3" w:rsidR="00A14B20" w:rsidRPr="007B7482" w:rsidRDefault="000E2C0D" w:rsidP="007B7482">
      <w:pPr>
        <w:pStyle w:val="Prrafodelista"/>
        <w:numPr>
          <w:ilvl w:val="0"/>
          <w:numId w:val="6"/>
        </w:numPr>
        <w:spacing w:after="0" w:line="360" w:lineRule="auto"/>
        <w:ind w:left="714" w:hanging="357"/>
        <w:jc w:val="both"/>
        <w:rPr>
          <w:rFonts w:ascii="Times New Roman" w:hAnsi="Times New Roman" w:cs="Times New Roman"/>
          <w:sz w:val="24"/>
          <w:szCs w:val="24"/>
        </w:rPr>
      </w:pPr>
      <w:r w:rsidRPr="007B7482">
        <w:rPr>
          <w:rFonts w:ascii="Times New Roman" w:hAnsi="Times New Roman" w:cs="Times New Roman"/>
          <w:sz w:val="24"/>
          <w:szCs w:val="24"/>
        </w:rPr>
        <w:t>Pacientes con contraindicación a la vía oral</w:t>
      </w:r>
      <w:r w:rsidR="00DF54AD" w:rsidRPr="007B7482">
        <w:rPr>
          <w:rFonts w:ascii="Times New Roman" w:hAnsi="Times New Roman" w:cs="Times New Roman"/>
          <w:sz w:val="24"/>
          <w:szCs w:val="24"/>
        </w:rPr>
        <w:t xml:space="preserve"> por médico tratante.</w:t>
      </w:r>
      <w:r w:rsidR="00A14B20" w:rsidRPr="007B7482">
        <w:rPr>
          <w:rFonts w:ascii="Times New Roman" w:hAnsi="Times New Roman" w:cs="Times New Roman"/>
          <w:sz w:val="24"/>
          <w:szCs w:val="24"/>
        </w:rPr>
        <w:t xml:space="preserve"> </w:t>
      </w:r>
    </w:p>
    <w:p w14:paraId="37216C48" w14:textId="00C643F0" w:rsidR="00A46607" w:rsidRPr="007B7482" w:rsidRDefault="005727BB" w:rsidP="007B7482">
      <w:pPr>
        <w:pStyle w:val="Textoindependiente"/>
        <w:numPr>
          <w:ilvl w:val="0"/>
          <w:numId w:val="6"/>
        </w:numPr>
        <w:spacing w:after="0" w:line="360" w:lineRule="auto"/>
        <w:ind w:left="714" w:hanging="357"/>
        <w:jc w:val="both"/>
        <w:rPr>
          <w:rFonts w:ascii="Times New Roman" w:hAnsi="Times New Roman" w:cs="Times New Roman"/>
          <w:sz w:val="24"/>
          <w:szCs w:val="24"/>
        </w:rPr>
      </w:pPr>
      <w:r w:rsidRPr="007B7482">
        <w:rPr>
          <w:rFonts w:ascii="Times New Roman" w:hAnsi="Times New Roman" w:cs="Times New Roman"/>
          <w:sz w:val="24"/>
          <w:szCs w:val="24"/>
        </w:rPr>
        <w:t>Pacientes extubados con plan de ventilación no invasiva profiláctica</w:t>
      </w:r>
      <w:r w:rsidR="00E26E32">
        <w:rPr>
          <w:rFonts w:ascii="Times New Roman" w:hAnsi="Times New Roman" w:cs="Times New Roman"/>
          <w:sz w:val="24"/>
          <w:szCs w:val="24"/>
        </w:rPr>
        <w:t xml:space="preserve"> o de rescate en las primeras 24 horas post extubación</w:t>
      </w:r>
      <w:r w:rsidR="00614867" w:rsidRPr="007B7482">
        <w:rPr>
          <w:rFonts w:ascii="Times New Roman" w:hAnsi="Times New Roman" w:cs="Times New Roman"/>
          <w:sz w:val="24"/>
          <w:szCs w:val="24"/>
        </w:rPr>
        <w:t>.</w:t>
      </w:r>
    </w:p>
    <w:p w14:paraId="1843EA57" w14:textId="77777777" w:rsidR="00A46607" w:rsidRPr="007B7482" w:rsidRDefault="00FB70CC"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con enfermedades laringotraqueales o esofágicas previas</w:t>
      </w:r>
      <w:r w:rsidR="00614867" w:rsidRPr="007B7482">
        <w:rPr>
          <w:rFonts w:ascii="Times New Roman" w:hAnsi="Times New Roman" w:cs="Times New Roman"/>
          <w:sz w:val="24"/>
          <w:szCs w:val="24"/>
        </w:rPr>
        <w:t>.</w:t>
      </w:r>
    </w:p>
    <w:p w14:paraId="0081B977" w14:textId="77777777" w:rsidR="00A46607" w:rsidRPr="007B7482" w:rsidRDefault="00A46607"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Pacientes en postoperatorio de </w:t>
      </w:r>
      <w:r w:rsidR="00B470DE" w:rsidRPr="007B7482">
        <w:rPr>
          <w:rFonts w:ascii="Times New Roman" w:hAnsi="Times New Roman" w:cs="Times New Roman"/>
          <w:sz w:val="24"/>
          <w:szCs w:val="24"/>
        </w:rPr>
        <w:t>cirugía de ascenso gástrico o gastrectomía</w:t>
      </w:r>
      <w:r w:rsidR="00614867" w:rsidRPr="007B7482">
        <w:rPr>
          <w:rFonts w:ascii="Times New Roman" w:hAnsi="Times New Roman" w:cs="Times New Roman"/>
          <w:sz w:val="24"/>
          <w:szCs w:val="24"/>
        </w:rPr>
        <w:t>.</w:t>
      </w:r>
    </w:p>
    <w:p w14:paraId="0BB4C401" w14:textId="77777777" w:rsidR="00A46607" w:rsidRPr="007B7482" w:rsidRDefault="00FB70CC"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Pacientes con </w:t>
      </w:r>
      <w:r w:rsidR="00035AB7" w:rsidRPr="007B7482">
        <w:rPr>
          <w:rFonts w:ascii="Times New Roman" w:hAnsi="Times New Roman" w:cs="Times New Roman"/>
          <w:sz w:val="24"/>
          <w:szCs w:val="24"/>
        </w:rPr>
        <w:t>traqueo</w:t>
      </w:r>
      <w:r w:rsidR="00A46607" w:rsidRPr="007B7482">
        <w:rPr>
          <w:rFonts w:ascii="Times New Roman" w:hAnsi="Times New Roman" w:cs="Times New Roman"/>
          <w:sz w:val="24"/>
          <w:szCs w:val="24"/>
        </w:rPr>
        <w:t>s</w:t>
      </w:r>
      <w:r w:rsidR="00035AB7" w:rsidRPr="007B7482">
        <w:rPr>
          <w:rFonts w:ascii="Times New Roman" w:hAnsi="Times New Roman" w:cs="Times New Roman"/>
          <w:sz w:val="24"/>
          <w:szCs w:val="24"/>
        </w:rPr>
        <w:t>tomía</w:t>
      </w:r>
      <w:r w:rsidR="00614867" w:rsidRPr="007B7482">
        <w:rPr>
          <w:rFonts w:ascii="Times New Roman" w:hAnsi="Times New Roman" w:cs="Times New Roman"/>
          <w:sz w:val="24"/>
          <w:szCs w:val="24"/>
        </w:rPr>
        <w:t>.</w:t>
      </w:r>
    </w:p>
    <w:p w14:paraId="30D00F91" w14:textId="77777777" w:rsidR="00A46607" w:rsidRPr="007B7482" w:rsidRDefault="00FB70CC"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con órdenes de no resucitar</w:t>
      </w:r>
      <w:r w:rsidR="00614867" w:rsidRPr="007B7482">
        <w:rPr>
          <w:rFonts w:ascii="Times New Roman" w:hAnsi="Times New Roman" w:cs="Times New Roman"/>
          <w:sz w:val="24"/>
          <w:szCs w:val="24"/>
        </w:rPr>
        <w:t>.</w:t>
      </w:r>
    </w:p>
    <w:p w14:paraId="38F1EB4E" w14:textId="77777777" w:rsidR="00FB70CC" w:rsidRPr="007B7482" w:rsidRDefault="00FB70CC"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Pacientes embarazadas</w:t>
      </w:r>
      <w:r w:rsidR="00614867" w:rsidRPr="007B7482">
        <w:rPr>
          <w:rFonts w:ascii="Times New Roman" w:hAnsi="Times New Roman" w:cs="Times New Roman"/>
          <w:sz w:val="24"/>
          <w:szCs w:val="24"/>
        </w:rPr>
        <w:t>.</w:t>
      </w:r>
    </w:p>
    <w:p w14:paraId="27004E86" w14:textId="7D39097A" w:rsidR="00DF54AD" w:rsidRPr="007B7482" w:rsidRDefault="00DF54AD"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con antecedentes de enfermedad cerebrovascular previo</w:t>
      </w:r>
    </w:p>
    <w:p w14:paraId="51D120C7" w14:textId="541BE541" w:rsidR="00DF54AD" w:rsidRPr="007B7482" w:rsidRDefault="00DF54AD"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con diagnóstico previo de disfagia independiente de la causa</w:t>
      </w:r>
    </w:p>
    <w:p w14:paraId="599F6CC0" w14:textId="4392DABB" w:rsidR="00DF54AD" w:rsidRDefault="00DF54AD" w:rsidP="007B7482">
      <w:pPr>
        <w:pStyle w:val="Textoindependiente"/>
        <w:numPr>
          <w:ilvl w:val="0"/>
          <w:numId w:val="6"/>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Pacientes en postoperatorio de cirugías de cabeza y cuello</w:t>
      </w:r>
    </w:p>
    <w:p w14:paraId="57F61C77" w14:textId="6A91D756" w:rsidR="00E26E32" w:rsidRDefault="00E26E32" w:rsidP="007B7482">
      <w:pPr>
        <w:pStyle w:val="Textoindependiente"/>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Pacientes colonizados con gérmenes multiresistentes como por ejemplo Klebsiella o </w:t>
      </w:r>
      <w:del w:id="84" w:author="Luis Alexander Garcia Quiroz" w:date="2017-05-07T22:04:00Z">
        <w:r w:rsidDel="00BD20EF">
          <w:rPr>
            <w:rFonts w:ascii="Times New Roman" w:hAnsi="Times New Roman" w:cs="Times New Roman"/>
            <w:sz w:val="24"/>
            <w:szCs w:val="24"/>
          </w:rPr>
          <w:delText>E.coli</w:delText>
        </w:r>
      </w:del>
      <w:ins w:id="85" w:author="Luis Alexander Garcia Quiroz" w:date="2017-05-07T22:04:00Z">
        <w:r w:rsidR="00BD20EF">
          <w:rPr>
            <w:rFonts w:ascii="Times New Roman" w:hAnsi="Times New Roman" w:cs="Times New Roman"/>
            <w:sz w:val="24"/>
            <w:szCs w:val="24"/>
          </w:rPr>
          <w:t>E. coli</w:t>
        </w:r>
      </w:ins>
      <w:r>
        <w:rPr>
          <w:rFonts w:ascii="Times New Roman" w:hAnsi="Times New Roman" w:cs="Times New Roman"/>
          <w:sz w:val="24"/>
          <w:szCs w:val="24"/>
        </w:rPr>
        <w:t xml:space="preserve"> resistente a carbapenem</w:t>
      </w:r>
    </w:p>
    <w:p w14:paraId="5CFC592E" w14:textId="77777777" w:rsidR="00E26E32" w:rsidRPr="007B7482" w:rsidRDefault="00E26E32" w:rsidP="00E26E32">
      <w:pPr>
        <w:pStyle w:val="Textoindependiente"/>
        <w:spacing w:after="0" w:line="360" w:lineRule="auto"/>
        <w:jc w:val="both"/>
        <w:rPr>
          <w:rFonts w:ascii="Times New Roman" w:hAnsi="Times New Roman" w:cs="Times New Roman"/>
          <w:sz w:val="24"/>
          <w:szCs w:val="24"/>
        </w:rPr>
      </w:pPr>
    </w:p>
    <w:p w14:paraId="3C562BA5" w14:textId="77777777" w:rsidR="00C12C64" w:rsidRPr="007B7482" w:rsidRDefault="00C12C64" w:rsidP="007B7482">
      <w:pPr>
        <w:pStyle w:val="Lista"/>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Prueba de Tamizaje</w:t>
      </w:r>
    </w:p>
    <w:p w14:paraId="2081EA6E" w14:textId="7F3857AF" w:rsidR="006B2845" w:rsidRDefault="006B2845" w:rsidP="007B7482">
      <w:pPr>
        <w:pStyle w:val="Lista"/>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La prueba se </w:t>
      </w:r>
      <w:del w:id="86" w:author="Luis Alexander Garcia Quiroz" w:date="2017-05-07T22:04:00Z">
        <w:r w:rsidDel="00BD20EF">
          <w:rPr>
            <w:rFonts w:ascii="Times New Roman" w:hAnsi="Times New Roman" w:cs="Times New Roman"/>
            <w:sz w:val="24"/>
            <w:szCs w:val="24"/>
          </w:rPr>
          <w:delText>realizara</w:delText>
        </w:r>
      </w:del>
      <w:ins w:id="87" w:author="Luis Alexander Garcia Quiroz" w:date="2017-05-07T22:04:00Z">
        <w:r w:rsidR="00BD20EF">
          <w:rPr>
            <w:rFonts w:ascii="Times New Roman" w:hAnsi="Times New Roman" w:cs="Times New Roman"/>
            <w:sz w:val="24"/>
            <w:szCs w:val="24"/>
          </w:rPr>
          <w:t>realizará</w:t>
        </w:r>
      </w:ins>
      <w:r>
        <w:rPr>
          <w:rFonts w:ascii="Times New Roman" w:hAnsi="Times New Roman" w:cs="Times New Roman"/>
          <w:sz w:val="24"/>
          <w:szCs w:val="24"/>
        </w:rPr>
        <w:t xml:space="preserve"> entre las 2 y 24 horas post extubación.</w:t>
      </w:r>
    </w:p>
    <w:p w14:paraId="50D51CE7" w14:textId="677D2180" w:rsidR="00C12C64" w:rsidRDefault="006B2845" w:rsidP="007B7482">
      <w:pPr>
        <w:pStyle w:val="Lista"/>
        <w:spacing w:after="0" w:line="360" w:lineRule="auto"/>
        <w:ind w:left="0" w:firstLine="0"/>
        <w:jc w:val="both"/>
        <w:rPr>
          <w:ins w:id="88" w:author="Nelson Dario Giraldo Ramirez" w:date="2017-01-01T15:50:00Z"/>
          <w:rFonts w:ascii="Times New Roman" w:hAnsi="Times New Roman" w:cs="Times New Roman"/>
          <w:sz w:val="24"/>
          <w:szCs w:val="24"/>
        </w:rPr>
      </w:pPr>
      <w:del w:id="89" w:author="Luis Alexander Garcia Quiroz" w:date="2017-05-07T22:04:00Z">
        <w:r w:rsidDel="00BD20EF">
          <w:rPr>
            <w:rFonts w:ascii="Times New Roman" w:hAnsi="Times New Roman" w:cs="Times New Roman"/>
            <w:sz w:val="24"/>
            <w:szCs w:val="24"/>
          </w:rPr>
          <w:delText xml:space="preserve">El </w:delText>
        </w:r>
        <w:r w:rsidR="00614867" w:rsidRPr="007B7482" w:rsidDel="00BD20EF">
          <w:rPr>
            <w:rFonts w:ascii="Times New Roman" w:hAnsi="Times New Roman" w:cs="Times New Roman"/>
            <w:sz w:val="24"/>
            <w:szCs w:val="24"/>
          </w:rPr>
          <w:delText xml:space="preserve"> p</w:delText>
        </w:r>
        <w:r w:rsidR="00C12C64" w:rsidRPr="007B7482" w:rsidDel="00BD20EF">
          <w:rPr>
            <w:rFonts w:ascii="Times New Roman" w:hAnsi="Times New Roman" w:cs="Times New Roman"/>
            <w:sz w:val="24"/>
            <w:szCs w:val="24"/>
          </w:rPr>
          <w:delText>aciente</w:delText>
        </w:r>
      </w:del>
      <w:ins w:id="90" w:author="Luis Alexander Garcia Quiroz" w:date="2017-05-07T22:04:00Z">
        <w:r w:rsidR="00BD20EF">
          <w:rPr>
            <w:rFonts w:ascii="Times New Roman" w:hAnsi="Times New Roman" w:cs="Times New Roman"/>
            <w:sz w:val="24"/>
            <w:szCs w:val="24"/>
          </w:rPr>
          <w:t xml:space="preserve">El </w:t>
        </w:r>
        <w:r w:rsidR="00BD20EF" w:rsidRPr="007B7482">
          <w:rPr>
            <w:rFonts w:ascii="Times New Roman" w:hAnsi="Times New Roman" w:cs="Times New Roman"/>
            <w:sz w:val="24"/>
            <w:szCs w:val="24"/>
          </w:rPr>
          <w:t>paciente</w:t>
        </w:r>
      </w:ins>
      <w:r w:rsidR="00C12C64" w:rsidRPr="007B7482">
        <w:rPr>
          <w:rFonts w:ascii="Times New Roman" w:hAnsi="Times New Roman" w:cs="Times New Roman"/>
          <w:sz w:val="24"/>
          <w:szCs w:val="24"/>
        </w:rPr>
        <w:t xml:space="preserve"> en posición</w:t>
      </w:r>
      <w:r w:rsidR="00130BF7" w:rsidRPr="007B7482">
        <w:rPr>
          <w:rFonts w:ascii="Times New Roman" w:hAnsi="Times New Roman" w:cs="Times New Roman"/>
          <w:sz w:val="24"/>
          <w:szCs w:val="24"/>
        </w:rPr>
        <w:t xml:space="preserve"> sentado se le pide que beba 50</w:t>
      </w:r>
      <w:r w:rsidR="00C12C64" w:rsidRPr="007B7482">
        <w:rPr>
          <w:rFonts w:ascii="Times New Roman" w:hAnsi="Times New Roman" w:cs="Times New Roman"/>
          <w:sz w:val="24"/>
          <w:szCs w:val="24"/>
        </w:rPr>
        <w:t xml:space="preserve"> m</w:t>
      </w:r>
      <w:r w:rsidR="00852989" w:rsidRPr="007B7482">
        <w:rPr>
          <w:rFonts w:ascii="Times New Roman" w:hAnsi="Times New Roman" w:cs="Times New Roman"/>
          <w:sz w:val="24"/>
          <w:szCs w:val="24"/>
        </w:rPr>
        <w:t>l</w:t>
      </w:r>
      <w:r w:rsidR="00C12C64" w:rsidRPr="007B7482">
        <w:rPr>
          <w:rFonts w:ascii="Times New Roman" w:hAnsi="Times New Roman" w:cs="Times New Roman"/>
          <w:sz w:val="24"/>
          <w:szCs w:val="24"/>
        </w:rPr>
        <w:t xml:space="preserve"> de agua sin interrupción</w:t>
      </w:r>
      <w:r w:rsidR="00990F14" w:rsidRPr="007B7482">
        <w:rPr>
          <w:rFonts w:ascii="Times New Roman" w:hAnsi="Times New Roman" w:cs="Times New Roman"/>
          <w:sz w:val="24"/>
          <w:szCs w:val="24"/>
        </w:rPr>
        <w:t xml:space="preserve"> o bolos de 10 m</w:t>
      </w:r>
      <w:r w:rsidR="00852989" w:rsidRPr="007B7482">
        <w:rPr>
          <w:rFonts w:ascii="Times New Roman" w:hAnsi="Times New Roman" w:cs="Times New Roman"/>
          <w:sz w:val="24"/>
          <w:szCs w:val="24"/>
        </w:rPr>
        <w:t>l</w:t>
      </w:r>
      <w:r w:rsidR="00C12C64" w:rsidRPr="007B7482">
        <w:rPr>
          <w:rFonts w:ascii="Times New Roman" w:hAnsi="Times New Roman" w:cs="Times New Roman"/>
          <w:sz w:val="24"/>
          <w:szCs w:val="24"/>
        </w:rPr>
        <w:t>.</w:t>
      </w:r>
    </w:p>
    <w:p w14:paraId="41E8C12A" w14:textId="0A40C670" w:rsidR="00171426" w:rsidRPr="007B7482" w:rsidRDefault="00171426" w:rsidP="007B7482">
      <w:pPr>
        <w:pStyle w:val="Lista"/>
        <w:spacing w:after="0" w:line="360" w:lineRule="auto"/>
        <w:ind w:left="0" w:firstLine="0"/>
        <w:jc w:val="both"/>
        <w:rPr>
          <w:rFonts w:ascii="Times New Roman" w:hAnsi="Times New Roman" w:cs="Times New Roman"/>
          <w:sz w:val="24"/>
          <w:szCs w:val="24"/>
        </w:rPr>
      </w:pPr>
      <w:ins w:id="91" w:author="Nelson Dario Giraldo Ramirez" w:date="2017-01-01T15:50:00Z">
        <w:r>
          <w:rPr>
            <w:rFonts w:ascii="Times New Roman" w:hAnsi="Times New Roman" w:cs="Times New Roman"/>
            <w:sz w:val="24"/>
            <w:szCs w:val="24"/>
          </w:rPr>
          <w:t>El terapeuta respiratorio realiza la pr</w:t>
        </w:r>
      </w:ins>
      <w:ins w:id="92" w:author="Nelson Dario Giraldo Ramirez" w:date="2017-01-01T15:51:00Z">
        <w:r>
          <w:rPr>
            <w:rFonts w:ascii="Times New Roman" w:hAnsi="Times New Roman" w:cs="Times New Roman"/>
            <w:sz w:val="24"/>
            <w:szCs w:val="24"/>
          </w:rPr>
          <w:t xml:space="preserve">ueba y el resultado es </w:t>
        </w:r>
      </w:ins>
      <w:ins w:id="93" w:author="Nelson Dario Giraldo Ramirez" w:date="2017-01-01T15:52:00Z">
        <w:r>
          <w:rPr>
            <w:rFonts w:ascii="Times New Roman" w:hAnsi="Times New Roman" w:cs="Times New Roman"/>
            <w:sz w:val="24"/>
            <w:szCs w:val="24"/>
          </w:rPr>
          <w:t xml:space="preserve">oculto al </w:t>
        </w:r>
        <w:del w:id="94" w:author="Luis Alexander Garcia Quiroz" w:date="2017-05-07T22:04:00Z">
          <w:r w:rsidDel="00BD20EF">
            <w:rPr>
              <w:rFonts w:ascii="Times New Roman" w:hAnsi="Times New Roman" w:cs="Times New Roman"/>
              <w:sz w:val="24"/>
              <w:szCs w:val="24"/>
            </w:rPr>
            <w:delText>medico</w:delText>
          </w:r>
        </w:del>
      </w:ins>
      <w:ins w:id="95" w:author="Luis Alexander Garcia Quiroz" w:date="2017-05-07T22:04:00Z">
        <w:r w:rsidR="00BD20EF">
          <w:rPr>
            <w:rFonts w:ascii="Times New Roman" w:hAnsi="Times New Roman" w:cs="Times New Roman"/>
            <w:sz w:val="24"/>
            <w:szCs w:val="24"/>
          </w:rPr>
          <w:t>médico</w:t>
        </w:r>
      </w:ins>
      <w:ins w:id="96" w:author="Nelson Dario Giraldo Ramirez" w:date="2017-01-01T15:52:00Z">
        <w:r>
          <w:rPr>
            <w:rFonts w:ascii="Times New Roman" w:hAnsi="Times New Roman" w:cs="Times New Roman"/>
            <w:sz w:val="24"/>
            <w:szCs w:val="24"/>
          </w:rPr>
          <w:t xml:space="preserve"> investigador que realiza la </w:t>
        </w:r>
        <w:del w:id="97" w:author="Luis Alexander Garcia Quiroz" w:date="2017-04-23T20:44:00Z">
          <w:r w:rsidDel="00094794">
            <w:rPr>
              <w:rFonts w:ascii="Times New Roman" w:hAnsi="Times New Roman" w:cs="Times New Roman"/>
              <w:sz w:val="24"/>
              <w:szCs w:val="24"/>
            </w:rPr>
            <w:delText>nasolaringoscopia</w:delText>
          </w:r>
        </w:del>
      </w:ins>
      <w:ins w:id="98" w:author="Luis Alexander Garcia Quiroz" w:date="2017-04-23T20:44:00Z">
        <w:r w:rsidR="00094794">
          <w:rPr>
            <w:rFonts w:ascii="Times New Roman" w:hAnsi="Times New Roman" w:cs="Times New Roman"/>
            <w:sz w:val="24"/>
            <w:szCs w:val="24"/>
          </w:rPr>
          <w:t>naso laringoscopia</w:t>
        </w:r>
      </w:ins>
      <w:ins w:id="99" w:author="Nelson Dario Giraldo Ramirez" w:date="2017-01-01T15:52:00Z">
        <w:r>
          <w:rPr>
            <w:rFonts w:ascii="Times New Roman" w:hAnsi="Times New Roman" w:cs="Times New Roman"/>
            <w:sz w:val="24"/>
            <w:szCs w:val="24"/>
          </w:rPr>
          <w:t xml:space="preserve">. </w:t>
        </w:r>
      </w:ins>
    </w:p>
    <w:p w14:paraId="1AC29A18" w14:textId="3318631B" w:rsidR="00C12C64" w:rsidRPr="007B7482" w:rsidRDefault="00C12C64" w:rsidP="007B7482">
      <w:pPr>
        <w:pStyle w:val="Lista"/>
        <w:spacing w:after="0" w:line="360" w:lineRule="auto"/>
        <w:ind w:left="0" w:firstLine="0"/>
        <w:jc w:val="both"/>
        <w:rPr>
          <w:rFonts w:ascii="Times New Roman" w:hAnsi="Times New Roman" w:cs="Times New Roman"/>
          <w:sz w:val="24"/>
          <w:szCs w:val="24"/>
        </w:rPr>
      </w:pPr>
      <w:r w:rsidRPr="007B7482">
        <w:rPr>
          <w:rFonts w:ascii="Times New Roman" w:hAnsi="Times New Roman" w:cs="Times New Roman"/>
          <w:sz w:val="24"/>
          <w:szCs w:val="24"/>
        </w:rPr>
        <w:t>Se considera positiva</w:t>
      </w:r>
      <w:r w:rsidR="00990F14" w:rsidRPr="007B7482">
        <w:rPr>
          <w:rFonts w:ascii="Times New Roman" w:hAnsi="Times New Roman" w:cs="Times New Roman"/>
          <w:sz w:val="24"/>
          <w:szCs w:val="24"/>
        </w:rPr>
        <w:t xml:space="preserve"> la prueba si</w:t>
      </w:r>
      <w:r w:rsidR="00E26E32">
        <w:rPr>
          <w:rFonts w:ascii="Times New Roman" w:hAnsi="Times New Roman" w:cs="Times New Roman"/>
          <w:sz w:val="24"/>
          <w:szCs w:val="24"/>
        </w:rPr>
        <w:t xml:space="preserve"> inmediatamente o en</w:t>
      </w:r>
      <w:r w:rsidR="00990F14" w:rsidRPr="007B7482">
        <w:rPr>
          <w:rFonts w:ascii="Times New Roman" w:hAnsi="Times New Roman" w:cs="Times New Roman"/>
          <w:sz w:val="24"/>
          <w:szCs w:val="24"/>
        </w:rPr>
        <w:t xml:space="preserve"> los 5 minutos posteriores a la misma</w:t>
      </w:r>
      <w:r w:rsidR="00E26E32">
        <w:rPr>
          <w:rFonts w:ascii="Times New Roman" w:hAnsi="Times New Roman" w:cs="Times New Roman"/>
          <w:sz w:val="24"/>
          <w:szCs w:val="24"/>
        </w:rPr>
        <w:t xml:space="preserve"> </w:t>
      </w:r>
      <w:del w:id="100" w:author="Luis Alexander Garcia Quiroz" w:date="2017-05-07T22:05:00Z">
        <w:r w:rsidR="00E26E32" w:rsidDel="00BD20EF">
          <w:rPr>
            <w:rFonts w:ascii="Times New Roman" w:hAnsi="Times New Roman" w:cs="Times New Roman"/>
            <w:sz w:val="24"/>
            <w:szCs w:val="24"/>
          </w:rPr>
          <w:delText xml:space="preserve">se </w:delText>
        </w:r>
        <w:r w:rsidR="00990F14" w:rsidRPr="007B7482" w:rsidDel="00BD20EF">
          <w:rPr>
            <w:rFonts w:ascii="Times New Roman" w:hAnsi="Times New Roman" w:cs="Times New Roman"/>
            <w:sz w:val="24"/>
            <w:szCs w:val="24"/>
          </w:rPr>
          <w:delText xml:space="preserve"> presenta</w:delText>
        </w:r>
      </w:del>
      <w:ins w:id="101" w:author="Luis Alexander Garcia Quiroz" w:date="2017-05-07T22:05:00Z">
        <w:r w:rsidR="00BD20EF">
          <w:rPr>
            <w:rFonts w:ascii="Times New Roman" w:hAnsi="Times New Roman" w:cs="Times New Roman"/>
            <w:sz w:val="24"/>
            <w:szCs w:val="24"/>
          </w:rPr>
          <w:t xml:space="preserve">se </w:t>
        </w:r>
        <w:r w:rsidR="00BD20EF" w:rsidRPr="007B7482">
          <w:rPr>
            <w:rFonts w:ascii="Times New Roman" w:hAnsi="Times New Roman" w:cs="Times New Roman"/>
            <w:sz w:val="24"/>
            <w:szCs w:val="24"/>
          </w:rPr>
          <w:t>presenta</w:t>
        </w:r>
      </w:ins>
      <w:r w:rsidR="00990F14" w:rsidRPr="007B7482">
        <w:rPr>
          <w:rFonts w:ascii="Times New Roman" w:hAnsi="Times New Roman" w:cs="Times New Roman"/>
          <w:sz w:val="24"/>
          <w:szCs w:val="24"/>
        </w:rPr>
        <w:t xml:space="preserve"> </w:t>
      </w:r>
      <w:r w:rsidR="009F51EE">
        <w:rPr>
          <w:rFonts w:ascii="Times New Roman" w:hAnsi="Times New Roman" w:cs="Times New Roman"/>
          <w:sz w:val="24"/>
          <w:szCs w:val="24"/>
        </w:rPr>
        <w:t xml:space="preserve">al menos dos </w:t>
      </w:r>
      <w:r w:rsidRPr="007B7482">
        <w:rPr>
          <w:rFonts w:ascii="Times New Roman" w:hAnsi="Times New Roman" w:cs="Times New Roman"/>
          <w:sz w:val="24"/>
          <w:szCs w:val="24"/>
        </w:rPr>
        <w:t xml:space="preserve"> de los siguientes</w:t>
      </w:r>
      <w:r w:rsidR="00990F14" w:rsidRPr="007B7482">
        <w:rPr>
          <w:rFonts w:ascii="Times New Roman" w:hAnsi="Times New Roman" w:cs="Times New Roman"/>
          <w:sz w:val="24"/>
          <w:szCs w:val="24"/>
        </w:rPr>
        <w:t xml:space="preserve"> eventos</w:t>
      </w:r>
      <w:r w:rsidRPr="007B7482">
        <w:rPr>
          <w:rFonts w:ascii="Times New Roman" w:hAnsi="Times New Roman" w:cs="Times New Roman"/>
          <w:sz w:val="24"/>
          <w:szCs w:val="24"/>
        </w:rPr>
        <w:t>:</w:t>
      </w:r>
    </w:p>
    <w:p w14:paraId="369E4BD5" w14:textId="77777777" w:rsidR="00C12C64" w:rsidRPr="007B7482" w:rsidRDefault="00C12C64" w:rsidP="007B7482">
      <w:pPr>
        <w:pStyle w:val="Lista"/>
        <w:numPr>
          <w:ilvl w:val="0"/>
          <w:numId w:val="11"/>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Incapacidad para completar la tarea</w:t>
      </w:r>
      <w:r w:rsidR="00614867" w:rsidRPr="007B7482">
        <w:rPr>
          <w:rFonts w:ascii="Times New Roman" w:hAnsi="Times New Roman" w:cs="Times New Roman"/>
          <w:sz w:val="24"/>
          <w:szCs w:val="24"/>
        </w:rPr>
        <w:t>.</w:t>
      </w:r>
    </w:p>
    <w:p w14:paraId="71CFFE4C" w14:textId="77777777" w:rsidR="00C12C64" w:rsidRPr="007B7482" w:rsidRDefault="00614867" w:rsidP="007B7482">
      <w:pPr>
        <w:pStyle w:val="Lista"/>
        <w:numPr>
          <w:ilvl w:val="0"/>
          <w:numId w:val="11"/>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Tos.</w:t>
      </w:r>
    </w:p>
    <w:p w14:paraId="535B943B" w14:textId="77777777" w:rsidR="00C12C64" w:rsidRPr="007B7482" w:rsidRDefault="00C12C64" w:rsidP="007B7482">
      <w:pPr>
        <w:pStyle w:val="Lista"/>
        <w:numPr>
          <w:ilvl w:val="0"/>
          <w:numId w:val="11"/>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Gorgoteo</w:t>
      </w:r>
      <w:r w:rsidR="00614867" w:rsidRPr="007B7482">
        <w:rPr>
          <w:rFonts w:ascii="Times New Roman" w:hAnsi="Times New Roman" w:cs="Times New Roman"/>
          <w:sz w:val="24"/>
          <w:szCs w:val="24"/>
        </w:rPr>
        <w:t>.</w:t>
      </w:r>
      <w:r w:rsidRPr="007B7482">
        <w:rPr>
          <w:rFonts w:ascii="Times New Roman" w:hAnsi="Times New Roman" w:cs="Times New Roman"/>
          <w:sz w:val="24"/>
          <w:szCs w:val="24"/>
        </w:rPr>
        <w:t xml:space="preserve"> </w:t>
      </w:r>
    </w:p>
    <w:p w14:paraId="7B52878D" w14:textId="77777777" w:rsidR="00C12C64" w:rsidRPr="007B7482" w:rsidRDefault="00614867" w:rsidP="007B7482">
      <w:pPr>
        <w:pStyle w:val="Lista"/>
        <w:numPr>
          <w:ilvl w:val="0"/>
          <w:numId w:val="11"/>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Voz húmeda.</w:t>
      </w:r>
    </w:p>
    <w:p w14:paraId="2827308C" w14:textId="77777777" w:rsidR="00C12C64" w:rsidRDefault="00C12C64" w:rsidP="007B7482">
      <w:pPr>
        <w:pStyle w:val="Lista"/>
        <w:numPr>
          <w:ilvl w:val="0"/>
          <w:numId w:val="11"/>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Disminuc</w:t>
      </w:r>
      <w:r w:rsidR="00DC5CC1" w:rsidRPr="007B7482">
        <w:rPr>
          <w:rFonts w:ascii="Times New Roman" w:hAnsi="Times New Roman" w:cs="Times New Roman"/>
          <w:sz w:val="24"/>
          <w:szCs w:val="24"/>
        </w:rPr>
        <w:t>ión de la saturación mayor de 2</w:t>
      </w:r>
      <w:r w:rsidRPr="007B7482">
        <w:rPr>
          <w:rFonts w:ascii="Times New Roman" w:hAnsi="Times New Roman" w:cs="Times New Roman"/>
          <w:sz w:val="24"/>
          <w:szCs w:val="24"/>
        </w:rPr>
        <w:t>%</w:t>
      </w:r>
      <w:r w:rsidR="00614867" w:rsidRPr="007B7482">
        <w:rPr>
          <w:rFonts w:ascii="Times New Roman" w:hAnsi="Times New Roman" w:cs="Times New Roman"/>
          <w:sz w:val="24"/>
          <w:szCs w:val="24"/>
        </w:rPr>
        <w:t>.</w:t>
      </w:r>
    </w:p>
    <w:p w14:paraId="0BFE748B" w14:textId="0DA0B774" w:rsidR="00F705A6" w:rsidRPr="007B7482" w:rsidRDefault="00F705A6" w:rsidP="007B7482">
      <w:pPr>
        <w:pStyle w:val="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Regurgitación nasal</w:t>
      </w:r>
    </w:p>
    <w:p w14:paraId="027E3C4F" w14:textId="77777777" w:rsidR="0082614C" w:rsidRPr="007B7482" w:rsidRDefault="0082614C" w:rsidP="007B7482">
      <w:pPr>
        <w:pStyle w:val="Lista"/>
        <w:spacing w:after="0" w:line="360" w:lineRule="auto"/>
        <w:ind w:left="0" w:firstLine="0"/>
        <w:jc w:val="both"/>
        <w:rPr>
          <w:rFonts w:ascii="Times New Roman" w:hAnsi="Times New Roman" w:cs="Times New Roman"/>
          <w:sz w:val="24"/>
          <w:szCs w:val="24"/>
        </w:rPr>
      </w:pPr>
      <w:r w:rsidRPr="007B7482">
        <w:rPr>
          <w:rFonts w:ascii="Times New Roman" w:hAnsi="Times New Roman" w:cs="Times New Roman"/>
          <w:sz w:val="24"/>
          <w:szCs w:val="24"/>
        </w:rPr>
        <w:t>Después de la prueba de tamizaje se realizar</w:t>
      </w:r>
      <w:r w:rsidR="00E93815" w:rsidRPr="007B7482">
        <w:rPr>
          <w:rFonts w:ascii="Times New Roman" w:hAnsi="Times New Roman" w:cs="Times New Roman"/>
          <w:sz w:val="24"/>
          <w:szCs w:val="24"/>
        </w:rPr>
        <w:t>á</w:t>
      </w:r>
      <w:r w:rsidRPr="007B7482">
        <w:rPr>
          <w:rFonts w:ascii="Times New Roman" w:hAnsi="Times New Roman" w:cs="Times New Roman"/>
          <w:sz w:val="24"/>
          <w:szCs w:val="24"/>
        </w:rPr>
        <w:t xml:space="preserve"> la evaluación endoscópica.</w:t>
      </w:r>
    </w:p>
    <w:p w14:paraId="056F50AB" w14:textId="4F4EF474" w:rsidR="00B2206B" w:rsidRPr="007B7482" w:rsidRDefault="00B2206B" w:rsidP="007B7482">
      <w:pPr>
        <w:pStyle w:val="Ttulo2"/>
        <w:spacing w:before="0" w:line="360" w:lineRule="auto"/>
        <w:jc w:val="both"/>
        <w:rPr>
          <w:rFonts w:ascii="Times New Roman" w:hAnsi="Times New Roman" w:cs="Times New Roman"/>
          <w:color w:val="auto"/>
          <w:sz w:val="24"/>
          <w:szCs w:val="24"/>
          <w:u w:val="single"/>
        </w:rPr>
      </w:pPr>
      <w:r w:rsidRPr="007B7482">
        <w:rPr>
          <w:rFonts w:ascii="Times New Roman" w:hAnsi="Times New Roman" w:cs="Times New Roman"/>
          <w:color w:val="auto"/>
          <w:sz w:val="24"/>
          <w:szCs w:val="24"/>
          <w:u w:val="single"/>
        </w:rPr>
        <w:t xml:space="preserve">Evaluación endoscópica con </w:t>
      </w:r>
      <w:r w:rsidR="00DF54AD" w:rsidRPr="007B7482">
        <w:rPr>
          <w:rFonts w:ascii="Times New Roman" w:hAnsi="Times New Roman" w:cs="Times New Roman"/>
          <w:color w:val="auto"/>
          <w:sz w:val="24"/>
          <w:szCs w:val="24"/>
          <w:u w:val="single"/>
        </w:rPr>
        <w:t>nasofibroscopia</w:t>
      </w:r>
      <w:r w:rsidR="0091769C" w:rsidRPr="007B7482">
        <w:rPr>
          <w:rFonts w:ascii="Times New Roman" w:hAnsi="Times New Roman" w:cs="Times New Roman"/>
          <w:color w:val="auto"/>
          <w:sz w:val="24"/>
          <w:szCs w:val="24"/>
          <w:u w:val="single"/>
        </w:rPr>
        <w:t xml:space="preserve"> </w:t>
      </w:r>
    </w:p>
    <w:p w14:paraId="1A766B64" w14:textId="7CF86296" w:rsidR="00E726E1" w:rsidRPr="007B7482" w:rsidRDefault="00BD20EF" w:rsidP="007B7482">
      <w:pPr>
        <w:pStyle w:val="Textoindependiente"/>
        <w:spacing w:after="0" w:line="360" w:lineRule="auto"/>
        <w:jc w:val="both"/>
        <w:rPr>
          <w:rFonts w:ascii="Times New Roman" w:hAnsi="Times New Roman" w:cs="Times New Roman"/>
          <w:sz w:val="24"/>
          <w:szCs w:val="24"/>
        </w:rPr>
      </w:pPr>
      <w:ins w:id="102" w:author="Luis Alexander Garcia Quiroz" w:date="2017-05-07T22:05:00Z">
        <w:r w:rsidRPr="00BD20EF">
          <w:rPr>
            <w:rFonts w:ascii="Times New Roman" w:hAnsi="Times New Roman" w:cs="Times New Roman"/>
            <w:sz w:val="24"/>
            <w:szCs w:val="24"/>
            <w:highlight w:val="yellow"/>
            <w:rPrChange w:id="103" w:author="Luis Alexander Garcia Quiroz" w:date="2017-05-07T22:05:00Z">
              <w:rPr>
                <w:rFonts w:ascii="Times New Roman" w:hAnsi="Times New Roman" w:cs="Times New Roman"/>
                <w:sz w:val="24"/>
                <w:szCs w:val="24"/>
              </w:rPr>
            </w:rPrChange>
          </w:rPr>
          <w:t>La prueba será realizada por el grupo de Otorrinologia</w:t>
        </w:r>
        <w:r>
          <w:rPr>
            <w:rFonts w:ascii="Times New Roman" w:hAnsi="Times New Roman" w:cs="Times New Roman"/>
            <w:sz w:val="24"/>
            <w:szCs w:val="24"/>
          </w:rPr>
          <w:t xml:space="preserve">. </w:t>
        </w:r>
      </w:ins>
      <w:r w:rsidR="00852989" w:rsidRPr="007B7482">
        <w:rPr>
          <w:rFonts w:ascii="Times New Roman" w:hAnsi="Times New Roman" w:cs="Times New Roman"/>
          <w:sz w:val="24"/>
          <w:szCs w:val="24"/>
        </w:rPr>
        <w:t>A</w:t>
      </w:r>
      <w:r w:rsidR="009E0F26" w:rsidRPr="007B7482">
        <w:rPr>
          <w:rFonts w:ascii="Times New Roman" w:hAnsi="Times New Roman" w:cs="Times New Roman"/>
          <w:sz w:val="24"/>
          <w:szCs w:val="24"/>
        </w:rPr>
        <w:t>l paciente en posición sentada</w:t>
      </w:r>
      <w:r w:rsidR="00852989" w:rsidRPr="007B7482">
        <w:rPr>
          <w:rFonts w:ascii="Times New Roman" w:hAnsi="Times New Roman" w:cs="Times New Roman"/>
          <w:sz w:val="24"/>
          <w:szCs w:val="24"/>
        </w:rPr>
        <w:t xml:space="preserve"> s</w:t>
      </w:r>
      <w:r w:rsidR="00B2206B" w:rsidRPr="007B7482">
        <w:rPr>
          <w:rFonts w:ascii="Times New Roman" w:hAnsi="Times New Roman" w:cs="Times New Roman"/>
          <w:sz w:val="24"/>
          <w:szCs w:val="24"/>
        </w:rPr>
        <w:t xml:space="preserve">e </w:t>
      </w:r>
      <w:r w:rsidR="00852989" w:rsidRPr="007B7482">
        <w:rPr>
          <w:rFonts w:ascii="Times New Roman" w:hAnsi="Times New Roman" w:cs="Times New Roman"/>
          <w:sz w:val="24"/>
          <w:szCs w:val="24"/>
        </w:rPr>
        <w:t xml:space="preserve">le </w:t>
      </w:r>
      <w:r w:rsidR="00B2206B" w:rsidRPr="007B7482">
        <w:rPr>
          <w:rFonts w:ascii="Times New Roman" w:hAnsi="Times New Roman" w:cs="Times New Roman"/>
          <w:sz w:val="24"/>
          <w:szCs w:val="24"/>
        </w:rPr>
        <w:t>evalúa la permeabilidad de cada fosa nasal</w:t>
      </w:r>
      <w:r w:rsidR="000E2726" w:rsidRPr="007B7482">
        <w:rPr>
          <w:rFonts w:ascii="Times New Roman" w:hAnsi="Times New Roman" w:cs="Times New Roman"/>
          <w:sz w:val="24"/>
          <w:szCs w:val="24"/>
        </w:rPr>
        <w:t xml:space="preserve"> y </w:t>
      </w:r>
      <w:r w:rsidR="0082614C" w:rsidRPr="007B7482">
        <w:rPr>
          <w:rFonts w:ascii="Times New Roman" w:hAnsi="Times New Roman" w:cs="Times New Roman"/>
          <w:sz w:val="24"/>
          <w:szCs w:val="24"/>
        </w:rPr>
        <w:t xml:space="preserve">se pasa el </w:t>
      </w:r>
      <w:del w:id="104" w:author="Luis Alexander Garcia Quiroz" w:date="2017-05-07T22:05:00Z">
        <w:r w:rsidR="0082614C" w:rsidRPr="007B7482" w:rsidDel="00BD20EF">
          <w:rPr>
            <w:rFonts w:ascii="Times New Roman" w:hAnsi="Times New Roman" w:cs="Times New Roman"/>
            <w:sz w:val="24"/>
            <w:szCs w:val="24"/>
          </w:rPr>
          <w:delText>nasofibro</w:delText>
        </w:r>
        <w:r w:rsidR="00852989" w:rsidRPr="007B7482" w:rsidDel="00BD20EF">
          <w:rPr>
            <w:rFonts w:ascii="Times New Roman" w:hAnsi="Times New Roman" w:cs="Times New Roman"/>
            <w:sz w:val="24"/>
            <w:szCs w:val="24"/>
          </w:rPr>
          <w:delText>scopio</w:delText>
        </w:r>
      </w:del>
      <w:ins w:id="105" w:author="Luis Alexander Garcia Quiroz" w:date="2017-05-07T22:05:00Z">
        <w:r w:rsidRPr="007B7482">
          <w:rPr>
            <w:rFonts w:ascii="Times New Roman" w:hAnsi="Times New Roman" w:cs="Times New Roman"/>
            <w:sz w:val="24"/>
            <w:szCs w:val="24"/>
          </w:rPr>
          <w:t>nasofibroscopia</w:t>
        </w:r>
      </w:ins>
      <w:r w:rsidR="0082614C" w:rsidRPr="007B7482">
        <w:rPr>
          <w:rFonts w:ascii="Times New Roman" w:hAnsi="Times New Roman" w:cs="Times New Roman"/>
          <w:sz w:val="24"/>
          <w:szCs w:val="24"/>
        </w:rPr>
        <w:t xml:space="preserve"> por la </w:t>
      </w:r>
      <w:r w:rsidR="00852989" w:rsidRPr="007B7482">
        <w:rPr>
          <w:rFonts w:ascii="Times New Roman" w:hAnsi="Times New Roman" w:cs="Times New Roman"/>
          <w:sz w:val="24"/>
          <w:szCs w:val="24"/>
        </w:rPr>
        <w:t>narina más</w:t>
      </w:r>
      <w:r w:rsidR="0082614C" w:rsidRPr="007B7482">
        <w:rPr>
          <w:rFonts w:ascii="Times New Roman" w:hAnsi="Times New Roman" w:cs="Times New Roman"/>
          <w:sz w:val="24"/>
          <w:szCs w:val="24"/>
        </w:rPr>
        <w:t xml:space="preserve"> permeable</w:t>
      </w:r>
      <w:r w:rsidR="00DF3AB9" w:rsidRPr="007B7482">
        <w:rPr>
          <w:rFonts w:ascii="Times New Roman" w:hAnsi="Times New Roman" w:cs="Times New Roman"/>
          <w:sz w:val="24"/>
          <w:szCs w:val="24"/>
        </w:rPr>
        <w:t>.</w:t>
      </w:r>
      <w:ins w:id="106" w:author="Nelson Dario Giraldo Ramirez" w:date="2017-01-01T15:52:00Z">
        <w:r w:rsidR="00171426">
          <w:rPr>
            <w:rFonts w:ascii="Times New Roman" w:hAnsi="Times New Roman" w:cs="Times New Roman"/>
            <w:sz w:val="24"/>
            <w:szCs w:val="24"/>
          </w:rPr>
          <w:t xml:space="preserve"> </w:t>
        </w:r>
      </w:ins>
      <w:r w:rsidR="00DF3AB9" w:rsidRPr="007B7482">
        <w:rPr>
          <w:rFonts w:ascii="Times New Roman" w:hAnsi="Times New Roman" w:cs="Times New Roman"/>
          <w:sz w:val="24"/>
          <w:szCs w:val="24"/>
        </w:rPr>
        <w:t>Solo se permitirá la utilización</w:t>
      </w:r>
      <w:r w:rsidR="006B2845">
        <w:rPr>
          <w:rFonts w:ascii="Times New Roman" w:hAnsi="Times New Roman" w:cs="Times New Roman"/>
          <w:sz w:val="24"/>
          <w:szCs w:val="24"/>
        </w:rPr>
        <w:t xml:space="preserve"> de lubricante </w:t>
      </w:r>
      <w:del w:id="107" w:author="Luis Alexander Garcia Quiroz" w:date="2017-05-07T22:05:00Z">
        <w:r w:rsidR="006B2845" w:rsidDel="00BD20EF">
          <w:rPr>
            <w:rFonts w:ascii="Times New Roman" w:hAnsi="Times New Roman" w:cs="Times New Roman"/>
            <w:sz w:val="24"/>
            <w:szCs w:val="24"/>
          </w:rPr>
          <w:delText xml:space="preserve">y </w:delText>
        </w:r>
        <w:r w:rsidR="00DF3AB9" w:rsidRPr="007B7482" w:rsidDel="00BD20EF">
          <w:rPr>
            <w:rFonts w:ascii="Times New Roman" w:hAnsi="Times New Roman" w:cs="Times New Roman"/>
            <w:sz w:val="24"/>
            <w:szCs w:val="24"/>
          </w:rPr>
          <w:delText xml:space="preserve"> </w:delText>
        </w:r>
        <w:r w:rsidR="00B2206B" w:rsidRPr="007B7482" w:rsidDel="00BD20EF">
          <w:rPr>
            <w:rFonts w:ascii="Times New Roman" w:hAnsi="Times New Roman" w:cs="Times New Roman"/>
            <w:sz w:val="24"/>
            <w:szCs w:val="24"/>
          </w:rPr>
          <w:delText>la</w:delText>
        </w:r>
      </w:del>
      <w:ins w:id="108" w:author="Luis Alexander Garcia Quiroz" w:date="2017-05-07T22:05:00Z">
        <w:r>
          <w:rPr>
            <w:rFonts w:ascii="Times New Roman" w:hAnsi="Times New Roman" w:cs="Times New Roman"/>
            <w:sz w:val="24"/>
            <w:szCs w:val="24"/>
          </w:rPr>
          <w:t xml:space="preserve">y </w:t>
        </w:r>
        <w:r w:rsidRPr="007B7482">
          <w:rPr>
            <w:rFonts w:ascii="Times New Roman" w:hAnsi="Times New Roman" w:cs="Times New Roman"/>
            <w:sz w:val="24"/>
            <w:szCs w:val="24"/>
          </w:rPr>
          <w:t>la</w:t>
        </w:r>
      </w:ins>
      <w:r w:rsidR="00B2206B" w:rsidRPr="007B7482">
        <w:rPr>
          <w:rFonts w:ascii="Times New Roman" w:hAnsi="Times New Roman" w:cs="Times New Roman"/>
          <w:sz w:val="24"/>
          <w:szCs w:val="24"/>
        </w:rPr>
        <w:t xml:space="preserve"> administración de anestesia tópica o </w:t>
      </w:r>
      <w:r w:rsidR="00E726E1" w:rsidRPr="007B7482">
        <w:rPr>
          <w:rFonts w:ascii="Times New Roman" w:hAnsi="Times New Roman" w:cs="Times New Roman"/>
          <w:sz w:val="24"/>
          <w:szCs w:val="24"/>
        </w:rPr>
        <w:t>vasoconstrictora</w:t>
      </w:r>
      <w:r w:rsidR="006B2845">
        <w:rPr>
          <w:rFonts w:ascii="Times New Roman" w:hAnsi="Times New Roman" w:cs="Times New Roman"/>
          <w:sz w:val="24"/>
          <w:szCs w:val="24"/>
        </w:rPr>
        <w:t xml:space="preserve"> en la fosa nasal</w:t>
      </w:r>
      <w:r w:rsidR="00DF3AB9" w:rsidRPr="007B7482">
        <w:rPr>
          <w:rFonts w:ascii="Times New Roman" w:hAnsi="Times New Roman" w:cs="Times New Roman"/>
          <w:sz w:val="24"/>
          <w:szCs w:val="24"/>
        </w:rPr>
        <w:t>.</w:t>
      </w:r>
      <w:r w:rsidR="00130BF7" w:rsidRPr="007B7482">
        <w:rPr>
          <w:rFonts w:ascii="Times New Roman" w:hAnsi="Times New Roman" w:cs="Times New Roman"/>
          <w:sz w:val="24"/>
          <w:szCs w:val="24"/>
        </w:rPr>
        <w:t xml:space="preserve"> </w:t>
      </w:r>
    </w:p>
    <w:p w14:paraId="4C02A8CE" w14:textId="77777777" w:rsidR="0091769C" w:rsidRPr="007B7482" w:rsidRDefault="00B2206B"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Bajo visión directa </w:t>
      </w:r>
      <w:r w:rsidR="00E726E1" w:rsidRPr="007B7482">
        <w:rPr>
          <w:rFonts w:ascii="Times New Roman" w:hAnsi="Times New Roman" w:cs="Times New Roman"/>
          <w:sz w:val="24"/>
          <w:szCs w:val="24"/>
        </w:rPr>
        <w:t>se realiza</w:t>
      </w:r>
      <w:r w:rsidR="00DF3AB9" w:rsidRPr="007B7482">
        <w:rPr>
          <w:rFonts w:ascii="Times New Roman" w:hAnsi="Times New Roman" w:cs="Times New Roman"/>
          <w:sz w:val="24"/>
          <w:szCs w:val="24"/>
        </w:rPr>
        <w:t>rá</w:t>
      </w:r>
      <w:r w:rsidR="00E726E1" w:rsidRPr="007B7482">
        <w:rPr>
          <w:rFonts w:ascii="Times New Roman" w:hAnsi="Times New Roman" w:cs="Times New Roman"/>
          <w:sz w:val="24"/>
          <w:szCs w:val="24"/>
        </w:rPr>
        <w:t xml:space="preserve"> una evaluación anatómica </w:t>
      </w:r>
      <w:r w:rsidRPr="007B7482">
        <w:rPr>
          <w:rFonts w:ascii="Times New Roman" w:hAnsi="Times New Roman" w:cs="Times New Roman"/>
          <w:sz w:val="24"/>
          <w:szCs w:val="24"/>
        </w:rPr>
        <w:t>de la</w:t>
      </w:r>
      <w:r w:rsidR="00E726E1" w:rsidRPr="007B7482">
        <w:rPr>
          <w:rFonts w:ascii="Times New Roman" w:hAnsi="Times New Roman" w:cs="Times New Roman"/>
          <w:sz w:val="24"/>
          <w:szCs w:val="24"/>
        </w:rPr>
        <w:t xml:space="preserve"> lengua, faringe</w:t>
      </w:r>
      <w:r w:rsidR="00852989" w:rsidRPr="007B7482">
        <w:rPr>
          <w:rFonts w:ascii="Times New Roman" w:hAnsi="Times New Roman" w:cs="Times New Roman"/>
          <w:sz w:val="24"/>
          <w:szCs w:val="24"/>
        </w:rPr>
        <w:t>,</w:t>
      </w:r>
      <w:r w:rsidR="00E726E1" w:rsidRPr="007B7482">
        <w:rPr>
          <w:rFonts w:ascii="Times New Roman" w:hAnsi="Times New Roman" w:cs="Times New Roman"/>
          <w:sz w:val="24"/>
          <w:szCs w:val="24"/>
        </w:rPr>
        <w:t xml:space="preserve"> laringe y la glotis</w:t>
      </w:r>
      <w:r w:rsidR="00852989" w:rsidRPr="007B7482">
        <w:rPr>
          <w:rFonts w:ascii="Times New Roman" w:hAnsi="Times New Roman" w:cs="Times New Roman"/>
          <w:sz w:val="24"/>
          <w:szCs w:val="24"/>
        </w:rPr>
        <w:t xml:space="preserve">.  Se buscará </w:t>
      </w:r>
      <w:r w:rsidR="0091769C" w:rsidRPr="007B7482">
        <w:rPr>
          <w:rFonts w:ascii="Times New Roman" w:hAnsi="Times New Roman" w:cs="Times New Roman"/>
          <w:sz w:val="24"/>
          <w:szCs w:val="24"/>
        </w:rPr>
        <w:t>describir alteraciones traumáticas como</w:t>
      </w:r>
      <w:r w:rsidR="0088620F" w:rsidRPr="007B7482">
        <w:rPr>
          <w:rFonts w:ascii="Times New Roman" w:hAnsi="Times New Roman" w:cs="Times New Roman"/>
          <w:sz w:val="24"/>
          <w:szCs w:val="24"/>
        </w:rPr>
        <w:t xml:space="preserve"> edema, </w:t>
      </w:r>
      <w:r w:rsidR="0091769C" w:rsidRPr="007B7482">
        <w:rPr>
          <w:rFonts w:ascii="Times New Roman" w:hAnsi="Times New Roman" w:cs="Times New Roman"/>
          <w:sz w:val="24"/>
          <w:szCs w:val="24"/>
        </w:rPr>
        <w:t xml:space="preserve">hematomas, </w:t>
      </w:r>
      <w:r w:rsidR="00130BF7" w:rsidRPr="007B7482">
        <w:rPr>
          <w:rFonts w:ascii="Times New Roman" w:hAnsi="Times New Roman" w:cs="Times New Roman"/>
          <w:sz w:val="24"/>
          <w:szCs w:val="24"/>
        </w:rPr>
        <w:t xml:space="preserve">laceraciones o </w:t>
      </w:r>
      <w:r w:rsidR="0091769C" w:rsidRPr="007B7482">
        <w:rPr>
          <w:rFonts w:ascii="Times New Roman" w:hAnsi="Times New Roman" w:cs="Times New Roman"/>
          <w:sz w:val="24"/>
          <w:szCs w:val="24"/>
        </w:rPr>
        <w:t>granulomas</w:t>
      </w:r>
      <w:r w:rsidR="00E726E1" w:rsidRPr="007B7482">
        <w:rPr>
          <w:rFonts w:ascii="Times New Roman" w:hAnsi="Times New Roman" w:cs="Times New Roman"/>
          <w:sz w:val="24"/>
          <w:szCs w:val="24"/>
        </w:rPr>
        <w:t xml:space="preserve">. </w:t>
      </w:r>
    </w:p>
    <w:p w14:paraId="72684AAC" w14:textId="39AB8B51" w:rsidR="00F82359" w:rsidRPr="007B7482" w:rsidRDefault="00852989"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Después se ofrecerá u</w:t>
      </w:r>
      <w:r w:rsidR="00521121" w:rsidRPr="007B7482">
        <w:rPr>
          <w:rFonts w:ascii="Times New Roman" w:hAnsi="Times New Roman" w:cs="Times New Roman"/>
          <w:sz w:val="24"/>
          <w:szCs w:val="24"/>
        </w:rPr>
        <w:t>na cuchara</w:t>
      </w:r>
      <w:r w:rsidRPr="007B7482">
        <w:rPr>
          <w:rFonts w:ascii="Times New Roman" w:hAnsi="Times New Roman" w:cs="Times New Roman"/>
          <w:sz w:val="24"/>
          <w:szCs w:val="24"/>
        </w:rPr>
        <w:t>da</w:t>
      </w:r>
      <w:r w:rsidR="00213FB4" w:rsidRPr="007B7482">
        <w:rPr>
          <w:rFonts w:ascii="Times New Roman" w:hAnsi="Times New Roman" w:cs="Times New Roman"/>
          <w:sz w:val="24"/>
          <w:szCs w:val="24"/>
        </w:rPr>
        <w:t xml:space="preserve"> de 5 m</w:t>
      </w:r>
      <w:r w:rsidRPr="007B7482">
        <w:rPr>
          <w:rFonts w:ascii="Times New Roman" w:hAnsi="Times New Roman" w:cs="Times New Roman"/>
          <w:sz w:val="24"/>
          <w:szCs w:val="24"/>
        </w:rPr>
        <w:t>l</w:t>
      </w:r>
      <w:r w:rsidR="00213FB4" w:rsidRPr="007B7482">
        <w:rPr>
          <w:rFonts w:ascii="Times New Roman" w:hAnsi="Times New Roman" w:cs="Times New Roman"/>
          <w:sz w:val="24"/>
          <w:szCs w:val="24"/>
        </w:rPr>
        <w:t xml:space="preserve"> (</w:t>
      </w:r>
      <w:r w:rsidR="002E26A4" w:rsidRPr="007B7482">
        <w:rPr>
          <w:rFonts w:ascii="Times New Roman" w:hAnsi="Times New Roman" w:cs="Times New Roman"/>
          <w:sz w:val="24"/>
          <w:szCs w:val="24"/>
        </w:rPr>
        <w:t xml:space="preserve">cuchara </w:t>
      </w:r>
      <w:r w:rsidR="00213FB4" w:rsidRPr="007B7482">
        <w:rPr>
          <w:rFonts w:ascii="Times New Roman" w:hAnsi="Times New Roman" w:cs="Times New Roman"/>
          <w:sz w:val="24"/>
          <w:szCs w:val="24"/>
        </w:rPr>
        <w:t>de postre)</w:t>
      </w:r>
      <w:r w:rsidR="00521121" w:rsidRPr="007B7482">
        <w:rPr>
          <w:rFonts w:ascii="Times New Roman" w:hAnsi="Times New Roman" w:cs="Times New Roman"/>
          <w:sz w:val="24"/>
          <w:szCs w:val="24"/>
        </w:rPr>
        <w:t xml:space="preserve"> </w:t>
      </w:r>
      <w:r w:rsidR="00213FB4" w:rsidRPr="007B7482">
        <w:rPr>
          <w:rFonts w:ascii="Times New Roman" w:hAnsi="Times New Roman" w:cs="Times New Roman"/>
          <w:sz w:val="24"/>
          <w:szCs w:val="24"/>
        </w:rPr>
        <w:t>con p</w:t>
      </w:r>
      <w:r w:rsidR="00521121" w:rsidRPr="007B7482">
        <w:rPr>
          <w:rFonts w:ascii="Times New Roman" w:hAnsi="Times New Roman" w:cs="Times New Roman"/>
          <w:sz w:val="24"/>
          <w:szCs w:val="24"/>
        </w:rPr>
        <w:t xml:space="preserve">uré de fruta </w:t>
      </w:r>
      <w:r w:rsidR="00213FB4" w:rsidRPr="007B7482">
        <w:rPr>
          <w:rFonts w:ascii="Times New Roman" w:hAnsi="Times New Roman" w:cs="Times New Roman"/>
          <w:sz w:val="24"/>
          <w:szCs w:val="24"/>
        </w:rPr>
        <w:t>de color</w:t>
      </w:r>
      <w:r w:rsidR="00F978B6" w:rsidRPr="007B7482">
        <w:rPr>
          <w:rFonts w:ascii="Times New Roman" w:hAnsi="Times New Roman" w:cs="Times New Roman"/>
          <w:sz w:val="24"/>
          <w:szCs w:val="24"/>
        </w:rPr>
        <w:t xml:space="preserve"> </w:t>
      </w:r>
      <w:r w:rsidRPr="007B7482">
        <w:rPr>
          <w:rFonts w:ascii="Times New Roman" w:hAnsi="Times New Roman" w:cs="Times New Roman"/>
          <w:sz w:val="24"/>
          <w:szCs w:val="24"/>
        </w:rPr>
        <w:t xml:space="preserve">diferente al blanco y se evaluará la presencia de </w:t>
      </w:r>
      <w:r w:rsidR="0088620F" w:rsidRPr="007B7482">
        <w:rPr>
          <w:rFonts w:ascii="Times New Roman" w:hAnsi="Times New Roman" w:cs="Times New Roman"/>
          <w:sz w:val="24"/>
          <w:szCs w:val="24"/>
        </w:rPr>
        <w:t>penetración</w:t>
      </w:r>
      <w:r w:rsidR="00F978B6" w:rsidRPr="007B7482">
        <w:rPr>
          <w:rFonts w:ascii="Times New Roman" w:hAnsi="Times New Roman" w:cs="Times New Roman"/>
          <w:sz w:val="24"/>
          <w:szCs w:val="24"/>
        </w:rPr>
        <w:t xml:space="preserve"> o aspiración</w:t>
      </w:r>
      <w:r w:rsidRPr="007B7482">
        <w:rPr>
          <w:rFonts w:ascii="Times New Roman" w:hAnsi="Times New Roman" w:cs="Times New Roman"/>
          <w:sz w:val="24"/>
          <w:szCs w:val="24"/>
        </w:rPr>
        <w:t>.  Si no existe tal hallazgo s</w:t>
      </w:r>
      <w:r w:rsidR="00F978B6" w:rsidRPr="007B7482">
        <w:rPr>
          <w:rFonts w:ascii="Times New Roman" w:hAnsi="Times New Roman" w:cs="Times New Roman"/>
          <w:sz w:val="24"/>
          <w:szCs w:val="24"/>
        </w:rPr>
        <w:t xml:space="preserve">e </w:t>
      </w:r>
      <w:r w:rsidR="00213FB4" w:rsidRPr="007B7482">
        <w:rPr>
          <w:rFonts w:ascii="Times New Roman" w:hAnsi="Times New Roman" w:cs="Times New Roman"/>
          <w:sz w:val="24"/>
          <w:szCs w:val="24"/>
        </w:rPr>
        <w:t xml:space="preserve">dará </w:t>
      </w:r>
      <w:r w:rsidR="00F978B6" w:rsidRPr="007B7482">
        <w:rPr>
          <w:rFonts w:ascii="Times New Roman" w:hAnsi="Times New Roman" w:cs="Times New Roman"/>
          <w:sz w:val="24"/>
          <w:szCs w:val="24"/>
        </w:rPr>
        <w:t>una cuchar</w:t>
      </w:r>
      <w:r w:rsidR="00213FB4" w:rsidRPr="007B7482">
        <w:rPr>
          <w:rFonts w:ascii="Times New Roman" w:hAnsi="Times New Roman" w:cs="Times New Roman"/>
          <w:sz w:val="24"/>
          <w:szCs w:val="24"/>
        </w:rPr>
        <w:t>a</w:t>
      </w:r>
      <w:r w:rsidRPr="007B7482">
        <w:rPr>
          <w:rFonts w:ascii="Times New Roman" w:hAnsi="Times New Roman" w:cs="Times New Roman"/>
          <w:sz w:val="24"/>
          <w:szCs w:val="24"/>
        </w:rPr>
        <w:t>da</w:t>
      </w:r>
      <w:r w:rsidR="00F978B6" w:rsidRPr="007B7482">
        <w:rPr>
          <w:rFonts w:ascii="Times New Roman" w:hAnsi="Times New Roman" w:cs="Times New Roman"/>
          <w:sz w:val="24"/>
          <w:szCs w:val="24"/>
        </w:rPr>
        <w:t xml:space="preserve"> </w:t>
      </w:r>
      <w:r w:rsidR="00213FB4" w:rsidRPr="007B7482">
        <w:rPr>
          <w:rFonts w:ascii="Times New Roman" w:hAnsi="Times New Roman" w:cs="Times New Roman"/>
          <w:sz w:val="24"/>
          <w:szCs w:val="24"/>
        </w:rPr>
        <w:t>de 12 m</w:t>
      </w:r>
      <w:r w:rsidRPr="007B7482">
        <w:rPr>
          <w:rFonts w:ascii="Times New Roman" w:hAnsi="Times New Roman" w:cs="Times New Roman"/>
          <w:sz w:val="24"/>
          <w:szCs w:val="24"/>
        </w:rPr>
        <w:t>l</w:t>
      </w:r>
      <w:r w:rsidR="00213FB4" w:rsidRPr="007B7482">
        <w:rPr>
          <w:rFonts w:ascii="Times New Roman" w:hAnsi="Times New Roman" w:cs="Times New Roman"/>
          <w:sz w:val="24"/>
          <w:szCs w:val="24"/>
        </w:rPr>
        <w:t xml:space="preserve"> (</w:t>
      </w:r>
      <w:r w:rsidR="002E26A4" w:rsidRPr="007B7482">
        <w:rPr>
          <w:rFonts w:ascii="Times New Roman" w:hAnsi="Times New Roman" w:cs="Times New Roman"/>
          <w:sz w:val="24"/>
          <w:szCs w:val="24"/>
        </w:rPr>
        <w:t xml:space="preserve">cuchara </w:t>
      </w:r>
      <w:r w:rsidR="00213FB4" w:rsidRPr="007B7482">
        <w:rPr>
          <w:rFonts w:ascii="Times New Roman" w:hAnsi="Times New Roman" w:cs="Times New Roman"/>
          <w:sz w:val="24"/>
          <w:szCs w:val="24"/>
        </w:rPr>
        <w:t xml:space="preserve">sopera). </w:t>
      </w:r>
      <w:r w:rsidR="00F978B6" w:rsidRPr="007B7482">
        <w:rPr>
          <w:rFonts w:ascii="Times New Roman" w:hAnsi="Times New Roman" w:cs="Times New Roman"/>
          <w:sz w:val="24"/>
          <w:szCs w:val="24"/>
        </w:rPr>
        <w:t>La deglución se evalua</w:t>
      </w:r>
      <w:r w:rsidR="0088620F" w:rsidRPr="007B7482">
        <w:rPr>
          <w:rFonts w:ascii="Times New Roman" w:hAnsi="Times New Roman" w:cs="Times New Roman"/>
          <w:sz w:val="24"/>
          <w:szCs w:val="24"/>
        </w:rPr>
        <w:t>r</w:t>
      </w:r>
      <w:r w:rsidRPr="007B7482">
        <w:rPr>
          <w:rFonts w:ascii="Times New Roman" w:hAnsi="Times New Roman" w:cs="Times New Roman"/>
          <w:sz w:val="24"/>
          <w:szCs w:val="24"/>
        </w:rPr>
        <w:t>á</w:t>
      </w:r>
      <w:r w:rsidR="00F978B6" w:rsidRPr="007B7482">
        <w:rPr>
          <w:rFonts w:ascii="Times New Roman" w:hAnsi="Times New Roman" w:cs="Times New Roman"/>
          <w:sz w:val="24"/>
          <w:szCs w:val="24"/>
        </w:rPr>
        <w:t xml:space="preserve"> </w:t>
      </w:r>
      <w:r w:rsidR="0088620F" w:rsidRPr="007B7482">
        <w:rPr>
          <w:rFonts w:ascii="Times New Roman" w:hAnsi="Times New Roman" w:cs="Times New Roman"/>
          <w:sz w:val="24"/>
          <w:szCs w:val="24"/>
        </w:rPr>
        <w:t>mediante la escala de Penetracion-A</w:t>
      </w:r>
      <w:r w:rsidR="00F978B6" w:rsidRPr="007B7482">
        <w:rPr>
          <w:rFonts w:ascii="Times New Roman" w:hAnsi="Times New Roman" w:cs="Times New Roman"/>
          <w:sz w:val="24"/>
          <w:szCs w:val="24"/>
        </w:rPr>
        <w:t>spira</w:t>
      </w:r>
      <w:r w:rsidR="0088620F" w:rsidRPr="007B7482">
        <w:rPr>
          <w:rFonts w:ascii="Times New Roman" w:hAnsi="Times New Roman" w:cs="Times New Roman"/>
          <w:sz w:val="24"/>
          <w:szCs w:val="24"/>
        </w:rPr>
        <w:t>cion descrita por Rosenbeck</w:t>
      </w:r>
      <w:r w:rsidR="00CF017B">
        <w:rPr>
          <w:rFonts w:ascii="Times New Roman" w:hAnsi="Times New Roman" w:cs="Times New Roman"/>
          <w:sz w:val="24"/>
          <w:szCs w:val="24"/>
        </w:rPr>
        <w:t xml:space="preserve"> </w:t>
      </w:r>
      <w:r w:rsidR="00CF017B">
        <w:rPr>
          <w:rFonts w:ascii="Times New Roman" w:hAnsi="Times New Roman" w:cs="Times New Roman"/>
          <w:sz w:val="24"/>
          <w:szCs w:val="24"/>
        </w:rPr>
        <w:fldChar w:fldCharType="begin"/>
      </w:r>
      <w:r w:rsidR="00CF017B">
        <w:rPr>
          <w:rFonts w:ascii="Times New Roman" w:hAnsi="Times New Roman" w:cs="Times New Roman"/>
          <w:sz w:val="24"/>
          <w:szCs w:val="24"/>
        </w:rPr>
        <w:instrText xml:space="preserve"> ADDIN EN.CITE &lt;EndNote&gt;&lt;Cite&gt;&lt;Author&gt;Rosenbek&lt;/Author&gt;&lt;Year&gt;1996&lt;/Year&gt;&lt;RecNum&gt;36&lt;/RecNum&gt;&lt;DisplayText&gt;(30)&lt;/DisplayText&gt;&lt;record&gt;&lt;rec-number&gt;36&lt;/rec-number&gt;&lt;foreign-keys&gt;&lt;key app="EN" db-id="s2xx2t9apaxxv0eddro5dt28zv05dew50zae" timestamp="1453346498"&gt;36&lt;/key&gt;&lt;/foreign-keys&gt;&lt;ref-type name="Journal Article"&gt;17&lt;/ref-type&gt;&lt;contributors&gt;&lt;authors&gt;&lt;author&gt;Rosenbek, John C&lt;/author&gt;&lt;author&gt;Robbins, Jo Anne&lt;/author&gt;&lt;author&gt;Roecker, Ellen B&lt;/author&gt;&lt;author&gt;Coyle, Jame L&lt;/author&gt;&lt;author&gt;Wood, Jennifer L&lt;/author&gt;&lt;/authors&gt;&lt;/contributors&gt;&lt;titles&gt;&lt;title&gt;A penetration-aspiration scale&lt;/title&gt;&lt;secondary-title&gt;Dysphagia&lt;/secondary-title&gt;&lt;/titles&gt;&lt;periodical&gt;&lt;full-title&gt;Dysphagia&lt;/full-title&gt;&lt;abbr-1&gt;Dysphagia&lt;/abbr-1&gt;&lt;/periodical&gt;&lt;pages&gt;93-98&lt;/pages&gt;&lt;volume&gt;11&lt;/volume&gt;&lt;number&gt;2&lt;/number&gt;&lt;dates&gt;&lt;year&gt;1996&lt;/year&gt;&lt;/dates&gt;&lt;isbn&gt;0179-051X&lt;/isbn&gt;&lt;urls&gt;&lt;/urls&gt;&lt;/record&gt;&lt;/Cite&gt;&lt;/EndNote&gt;</w:instrText>
      </w:r>
      <w:r w:rsidR="00CF017B">
        <w:rPr>
          <w:rFonts w:ascii="Times New Roman" w:hAnsi="Times New Roman" w:cs="Times New Roman"/>
          <w:sz w:val="24"/>
          <w:szCs w:val="24"/>
        </w:rPr>
        <w:fldChar w:fldCharType="separate"/>
      </w:r>
      <w:r w:rsidR="00CF017B">
        <w:rPr>
          <w:rFonts w:ascii="Times New Roman" w:hAnsi="Times New Roman" w:cs="Times New Roman"/>
          <w:noProof/>
          <w:sz w:val="24"/>
          <w:szCs w:val="24"/>
        </w:rPr>
        <w:t>(30)</w:t>
      </w:r>
      <w:r w:rsidR="00CF017B">
        <w:rPr>
          <w:rFonts w:ascii="Times New Roman" w:hAnsi="Times New Roman" w:cs="Times New Roman"/>
          <w:sz w:val="24"/>
          <w:szCs w:val="24"/>
        </w:rPr>
        <w:fldChar w:fldCharType="end"/>
      </w:r>
      <w:r w:rsidR="00F82359" w:rsidRPr="007B7482">
        <w:rPr>
          <w:rFonts w:ascii="Times New Roman" w:hAnsi="Times New Roman" w:cs="Times New Roman"/>
          <w:sz w:val="24"/>
          <w:szCs w:val="24"/>
        </w:rPr>
        <w:t xml:space="preserve">. </w:t>
      </w:r>
      <w:r w:rsidRPr="007B7482">
        <w:rPr>
          <w:rFonts w:ascii="Times New Roman" w:hAnsi="Times New Roman" w:cs="Times New Roman"/>
          <w:sz w:val="24"/>
          <w:szCs w:val="24"/>
        </w:rPr>
        <w:t>La prueba se considerará</w:t>
      </w:r>
      <w:r w:rsidR="00533DAD" w:rsidRPr="007B7482">
        <w:rPr>
          <w:rFonts w:ascii="Times New Roman" w:hAnsi="Times New Roman" w:cs="Times New Roman"/>
          <w:sz w:val="24"/>
          <w:szCs w:val="24"/>
        </w:rPr>
        <w:t xml:space="preserve"> positiva en caso de</w:t>
      </w:r>
      <w:r w:rsidR="00F82359" w:rsidRPr="007B7482">
        <w:rPr>
          <w:rFonts w:ascii="Times New Roman" w:hAnsi="Times New Roman" w:cs="Times New Roman"/>
          <w:sz w:val="24"/>
          <w:szCs w:val="24"/>
        </w:rPr>
        <w:t xml:space="preserve"> enc</w:t>
      </w:r>
      <w:r w:rsidR="00533DAD" w:rsidRPr="007B7482">
        <w:rPr>
          <w:rFonts w:ascii="Times New Roman" w:hAnsi="Times New Roman" w:cs="Times New Roman"/>
          <w:sz w:val="24"/>
          <w:szCs w:val="24"/>
        </w:rPr>
        <w:t>ontrarse aspiración con el puré</w:t>
      </w:r>
      <w:r w:rsidR="00F82359" w:rsidRPr="007B7482">
        <w:rPr>
          <w:rFonts w:ascii="Times New Roman" w:hAnsi="Times New Roman" w:cs="Times New Roman"/>
          <w:sz w:val="24"/>
          <w:szCs w:val="24"/>
        </w:rPr>
        <w:t>. Si no se detecta aspiración, se administra</w:t>
      </w:r>
      <w:r w:rsidRPr="007B7482">
        <w:rPr>
          <w:rFonts w:ascii="Times New Roman" w:hAnsi="Times New Roman" w:cs="Times New Roman"/>
          <w:sz w:val="24"/>
          <w:szCs w:val="24"/>
        </w:rPr>
        <w:t>rá</w:t>
      </w:r>
      <w:r w:rsidR="00F82359" w:rsidRPr="007B7482">
        <w:rPr>
          <w:rFonts w:ascii="Times New Roman" w:hAnsi="Times New Roman" w:cs="Times New Roman"/>
          <w:sz w:val="24"/>
          <w:szCs w:val="24"/>
        </w:rPr>
        <w:t>n aproximadamente 10 m</w:t>
      </w:r>
      <w:r w:rsidRPr="007B7482">
        <w:rPr>
          <w:rFonts w:ascii="Times New Roman" w:hAnsi="Times New Roman" w:cs="Times New Roman"/>
          <w:sz w:val="24"/>
          <w:szCs w:val="24"/>
        </w:rPr>
        <w:t>l</w:t>
      </w:r>
      <w:r w:rsidR="00F82359" w:rsidRPr="007B7482">
        <w:rPr>
          <w:rFonts w:ascii="Times New Roman" w:hAnsi="Times New Roman" w:cs="Times New Roman"/>
          <w:sz w:val="24"/>
          <w:szCs w:val="24"/>
        </w:rPr>
        <w:t xml:space="preserve"> de </w:t>
      </w:r>
      <w:del w:id="109" w:author="Luis Alexander Garcia Quiroz" w:date="2017-05-07T22:06:00Z">
        <w:r w:rsidR="00F82359" w:rsidRPr="007B7482" w:rsidDel="00BD20EF">
          <w:rPr>
            <w:rFonts w:ascii="Times New Roman" w:hAnsi="Times New Roman" w:cs="Times New Roman"/>
            <w:sz w:val="24"/>
            <w:szCs w:val="24"/>
          </w:rPr>
          <w:delText xml:space="preserve">leche </w:delText>
        </w:r>
        <w:r w:rsidR="002E26A4" w:rsidRPr="007B7482" w:rsidDel="00BD20EF">
          <w:rPr>
            <w:rFonts w:ascii="Times New Roman" w:hAnsi="Times New Roman" w:cs="Times New Roman"/>
            <w:sz w:val="24"/>
            <w:szCs w:val="24"/>
          </w:rPr>
          <w:delText xml:space="preserve"> o</w:delText>
        </w:r>
      </w:del>
      <w:ins w:id="110" w:author="Luis Alexander Garcia Quiroz" w:date="2017-05-07T22:06:00Z">
        <w:r w:rsidR="00BD20EF" w:rsidRPr="007B7482">
          <w:rPr>
            <w:rFonts w:ascii="Times New Roman" w:hAnsi="Times New Roman" w:cs="Times New Roman"/>
            <w:sz w:val="24"/>
            <w:szCs w:val="24"/>
          </w:rPr>
          <w:t>leche o</w:t>
        </w:r>
      </w:ins>
      <w:r w:rsidR="002E26A4" w:rsidRPr="007B7482">
        <w:rPr>
          <w:rFonts w:ascii="Times New Roman" w:hAnsi="Times New Roman" w:cs="Times New Roman"/>
          <w:sz w:val="24"/>
          <w:szCs w:val="24"/>
        </w:rPr>
        <w:t xml:space="preserve"> jugo de manzana espeso tipo N</w:t>
      </w:r>
      <w:r w:rsidR="00CC0835" w:rsidRPr="007B7482">
        <w:rPr>
          <w:rFonts w:ascii="Times New Roman" w:hAnsi="Times New Roman" w:cs="Times New Roman"/>
          <w:sz w:val="24"/>
          <w:szCs w:val="24"/>
        </w:rPr>
        <w:t>éctar</w:t>
      </w:r>
      <w:r w:rsidR="002E26A4" w:rsidRPr="007B7482">
        <w:rPr>
          <w:rFonts w:ascii="Times New Roman" w:hAnsi="Times New Roman" w:cs="Times New Roman"/>
          <w:sz w:val="24"/>
          <w:szCs w:val="24"/>
        </w:rPr>
        <w:t xml:space="preserve">® </w:t>
      </w:r>
      <w:r w:rsidR="00F82359" w:rsidRPr="007B7482">
        <w:rPr>
          <w:rFonts w:ascii="Times New Roman" w:hAnsi="Times New Roman" w:cs="Times New Roman"/>
          <w:sz w:val="24"/>
          <w:szCs w:val="24"/>
        </w:rPr>
        <w:t>y se realizar</w:t>
      </w:r>
      <w:r w:rsidR="00DF3AB9" w:rsidRPr="007B7482">
        <w:rPr>
          <w:rFonts w:ascii="Times New Roman" w:hAnsi="Times New Roman" w:cs="Times New Roman"/>
          <w:sz w:val="24"/>
          <w:szCs w:val="24"/>
        </w:rPr>
        <w:t>á</w:t>
      </w:r>
      <w:r w:rsidR="00F82359" w:rsidRPr="007B7482">
        <w:rPr>
          <w:rFonts w:ascii="Times New Roman" w:hAnsi="Times New Roman" w:cs="Times New Roman"/>
          <w:sz w:val="24"/>
          <w:szCs w:val="24"/>
        </w:rPr>
        <w:t xml:space="preserve"> la misma valoración.</w:t>
      </w:r>
    </w:p>
    <w:p w14:paraId="2605ABFC" w14:textId="4F2CDCAB" w:rsidR="00AF272A" w:rsidRPr="007B7482" w:rsidRDefault="00AF272A" w:rsidP="007B7482">
      <w:pPr>
        <w:pStyle w:val="Lista"/>
        <w:spacing w:after="0" w:line="360" w:lineRule="auto"/>
        <w:ind w:left="0" w:firstLine="0"/>
        <w:jc w:val="both"/>
        <w:rPr>
          <w:rFonts w:ascii="Times New Roman" w:hAnsi="Times New Roman" w:cs="Times New Roman"/>
          <w:sz w:val="24"/>
          <w:szCs w:val="24"/>
        </w:rPr>
      </w:pPr>
      <w:r w:rsidRPr="007B7482">
        <w:rPr>
          <w:rFonts w:ascii="Times New Roman" w:hAnsi="Times New Roman" w:cs="Times New Roman"/>
          <w:sz w:val="24"/>
          <w:szCs w:val="24"/>
        </w:rPr>
        <w:t xml:space="preserve">En caso de que la prueba sea positiva </w:t>
      </w:r>
      <w:r w:rsidR="00CA3AD1" w:rsidRPr="007B7482">
        <w:rPr>
          <w:rFonts w:ascii="Times New Roman" w:hAnsi="Times New Roman" w:cs="Times New Roman"/>
          <w:sz w:val="24"/>
          <w:szCs w:val="24"/>
        </w:rPr>
        <w:t xml:space="preserve">se informara a los médicos tratantes y se recomendara no </w:t>
      </w:r>
      <w:r w:rsidRPr="007B7482">
        <w:rPr>
          <w:rFonts w:ascii="Times New Roman" w:hAnsi="Times New Roman" w:cs="Times New Roman"/>
          <w:sz w:val="24"/>
          <w:szCs w:val="24"/>
        </w:rPr>
        <w:t>iniciar la vía oral y evaluación por fonoaudiología.</w:t>
      </w:r>
      <w:r w:rsidR="00CA3AD1" w:rsidRPr="007B7482">
        <w:rPr>
          <w:rFonts w:ascii="Times New Roman" w:hAnsi="Times New Roman" w:cs="Times New Roman"/>
          <w:sz w:val="24"/>
          <w:szCs w:val="24"/>
        </w:rPr>
        <w:t xml:space="preserve"> </w:t>
      </w:r>
    </w:p>
    <w:p w14:paraId="3181C8CF" w14:textId="77777777" w:rsidR="000C2E4D" w:rsidRPr="007B7482" w:rsidRDefault="000C2E4D" w:rsidP="007B7482">
      <w:pPr>
        <w:pStyle w:val="Ttulo2"/>
        <w:spacing w:before="0" w:line="360" w:lineRule="auto"/>
        <w:jc w:val="both"/>
        <w:rPr>
          <w:rFonts w:ascii="Times New Roman" w:hAnsi="Times New Roman" w:cs="Times New Roman"/>
          <w:color w:val="auto"/>
          <w:sz w:val="24"/>
          <w:szCs w:val="24"/>
          <w:u w:val="single"/>
        </w:rPr>
      </w:pPr>
      <w:bookmarkStart w:id="111" w:name="_Toc494550765"/>
      <w:bookmarkStart w:id="112" w:name="_Toc32758529"/>
      <w:r w:rsidRPr="007B7482">
        <w:rPr>
          <w:rFonts w:ascii="Times New Roman" w:hAnsi="Times New Roman" w:cs="Times New Roman"/>
          <w:color w:val="auto"/>
          <w:sz w:val="24"/>
          <w:szCs w:val="24"/>
          <w:u w:val="single"/>
        </w:rPr>
        <w:t>Variables</w:t>
      </w:r>
    </w:p>
    <w:p w14:paraId="5B0180E5" w14:textId="77777777" w:rsidR="000C2E4D" w:rsidRPr="007B7482" w:rsidRDefault="000C2E4D" w:rsidP="007B7482">
      <w:pPr>
        <w:pStyle w:val="Lista"/>
        <w:numPr>
          <w:ilvl w:val="0"/>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Variables demográficas:</w:t>
      </w:r>
    </w:p>
    <w:p w14:paraId="63BAA6E8"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Número de historia clínica.</w:t>
      </w:r>
    </w:p>
    <w:p w14:paraId="0AA20AB2"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Numero de documento de identificación</w:t>
      </w:r>
    </w:p>
    <w:p w14:paraId="0580FE2C"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Edad en años </w:t>
      </w:r>
    </w:p>
    <w:p w14:paraId="40A3979B"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Sexo: 1. Masculino y 2. Femenino.</w:t>
      </w:r>
    </w:p>
    <w:p w14:paraId="5EFBE2EF" w14:textId="77777777" w:rsidR="000C2E4D" w:rsidRPr="007B7482" w:rsidRDefault="000C2E4D" w:rsidP="007B7482">
      <w:pPr>
        <w:pStyle w:val="Lista"/>
        <w:numPr>
          <w:ilvl w:val="1"/>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Diagnóstico de ingreso a la UCI: </w:t>
      </w:r>
    </w:p>
    <w:p w14:paraId="003DCB90"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Infecciosa</w:t>
      </w:r>
    </w:p>
    <w:p w14:paraId="5DB6F388"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Trauma</w:t>
      </w:r>
    </w:p>
    <w:p w14:paraId="4EA9864B"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Cardiovascular</w:t>
      </w:r>
    </w:p>
    <w:p w14:paraId="5891C3F6"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Gastrointestinal</w:t>
      </w:r>
    </w:p>
    <w:p w14:paraId="6B17909A"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Postoperatorio</w:t>
      </w:r>
    </w:p>
    <w:p w14:paraId="021354CB" w14:textId="77777777" w:rsidR="000C2E4D" w:rsidRPr="007B7482" w:rsidRDefault="000C2E4D" w:rsidP="007B7482">
      <w:pPr>
        <w:pStyle w:val="Lista"/>
        <w:numPr>
          <w:ilvl w:val="1"/>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Enfermedades asociadas:</w:t>
      </w:r>
    </w:p>
    <w:p w14:paraId="3AA89224"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Ninguna</w:t>
      </w:r>
    </w:p>
    <w:p w14:paraId="6FFB30DD"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Insuficiencia cardiaca congestiva</w:t>
      </w:r>
    </w:p>
    <w:p w14:paraId="128E9190"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Enfermedad pulmonar obstructiva crónica</w:t>
      </w:r>
    </w:p>
    <w:p w14:paraId="0272FDC9"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Asma</w:t>
      </w:r>
    </w:p>
    <w:p w14:paraId="107EAB8A"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Diabetes mellitus</w:t>
      </w:r>
    </w:p>
    <w:p w14:paraId="6687845B"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Enfermedad renal crónica</w:t>
      </w:r>
    </w:p>
    <w:p w14:paraId="77ED82E1"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Hipotiroidismo</w:t>
      </w:r>
    </w:p>
    <w:p w14:paraId="6DC2DA30"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Neoplasia</w:t>
      </w:r>
    </w:p>
    <w:p w14:paraId="6739455E" w14:textId="77777777" w:rsidR="000C2E4D" w:rsidRPr="007B7482" w:rsidRDefault="000C2E4D" w:rsidP="007B7482">
      <w:pPr>
        <w:pStyle w:val="Lista"/>
        <w:numPr>
          <w:ilvl w:val="2"/>
          <w:numId w:val="15"/>
        </w:numPr>
        <w:tabs>
          <w:tab w:val="left" w:pos="708"/>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Otras</w:t>
      </w:r>
    </w:p>
    <w:p w14:paraId="1B271093" w14:textId="77777777" w:rsidR="000C2E4D" w:rsidRPr="007B7482" w:rsidRDefault="000C2E4D" w:rsidP="007B7482">
      <w:pPr>
        <w:pStyle w:val="Lista"/>
        <w:numPr>
          <w:ilvl w:val="0"/>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Índices de gravedad:</w:t>
      </w:r>
    </w:p>
    <w:p w14:paraId="44B3A0AF"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APACHE II al ingreso.</w:t>
      </w:r>
    </w:p>
    <w:p w14:paraId="3A2825C7" w14:textId="77777777" w:rsidR="000C2E4D" w:rsidRPr="007B7482" w:rsidRDefault="000C2E4D" w:rsidP="007B7482">
      <w:pPr>
        <w:pStyle w:val="Lista"/>
        <w:numPr>
          <w:ilvl w:val="0"/>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Variables clínicas:</w:t>
      </w:r>
    </w:p>
    <w:p w14:paraId="313E12B8"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Días de ventilación mecánica definido como el tiempo entre el inicio del soporte ventilatorio y la liberación exitosa de la ventilación mecánica.</w:t>
      </w:r>
    </w:p>
    <w:p w14:paraId="3560E500"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Glasgow en el día de la prueba de deglución.</w:t>
      </w:r>
    </w:p>
    <w:p w14:paraId="613E07C4"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Presencia de delirium el día de la prueba de deglución. Definido de acuerdo a la escala de CAM UCI.</w:t>
      </w:r>
    </w:p>
    <w:p w14:paraId="23BCD115"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Si</w:t>
      </w:r>
    </w:p>
    <w:p w14:paraId="1DADD52B"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No</w:t>
      </w:r>
    </w:p>
    <w:p w14:paraId="30D7917D"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Duración de la intubación:</w:t>
      </w:r>
    </w:p>
    <w:p w14:paraId="58F52B18"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Grupo 1: entre 48 y 7 días de intubación</w:t>
      </w:r>
    </w:p>
    <w:p w14:paraId="50832AE2"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Grupo 2: entre 7 y 14 días de intubación</w:t>
      </w:r>
    </w:p>
    <w:p w14:paraId="0262D477" w14:textId="398EE46C" w:rsidR="006B2845" w:rsidRPr="006B2845" w:rsidRDefault="000C2E4D" w:rsidP="00A74E23">
      <w:pPr>
        <w:pStyle w:val="Lista"/>
        <w:numPr>
          <w:ilvl w:val="2"/>
          <w:numId w:val="15"/>
        </w:numPr>
        <w:spacing w:after="0" w:line="360" w:lineRule="auto"/>
        <w:jc w:val="both"/>
        <w:rPr>
          <w:rFonts w:ascii="Times New Roman" w:hAnsi="Times New Roman" w:cs="Times New Roman"/>
          <w:sz w:val="24"/>
          <w:szCs w:val="24"/>
        </w:rPr>
      </w:pPr>
      <w:r w:rsidRPr="006B2845">
        <w:rPr>
          <w:rFonts w:ascii="Times New Roman" w:hAnsi="Times New Roman" w:cs="Times New Roman"/>
          <w:sz w:val="24"/>
          <w:szCs w:val="24"/>
        </w:rPr>
        <w:t>Grupo 3: entre 14 y 21 días de intubación</w:t>
      </w:r>
    </w:p>
    <w:p w14:paraId="39DDC8EB" w14:textId="2442545E" w:rsidR="006B2845" w:rsidRDefault="006B2845" w:rsidP="007B7482">
      <w:pPr>
        <w:pStyle w:val="Lista"/>
        <w:numPr>
          <w:ilvl w:val="1"/>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Tiempo </w:t>
      </w:r>
      <w:r w:rsidR="00AB5DB2">
        <w:rPr>
          <w:rFonts w:ascii="Times New Roman" w:hAnsi="Times New Roman" w:cs="Times New Roman"/>
          <w:sz w:val="24"/>
          <w:szCs w:val="24"/>
        </w:rPr>
        <w:t xml:space="preserve">transcurrido en horas entre la extubación y </w:t>
      </w:r>
      <w:r>
        <w:rPr>
          <w:rFonts w:ascii="Times New Roman" w:hAnsi="Times New Roman" w:cs="Times New Roman"/>
          <w:sz w:val="24"/>
          <w:szCs w:val="24"/>
        </w:rPr>
        <w:t xml:space="preserve"> la prueba de agua </w:t>
      </w:r>
    </w:p>
    <w:p w14:paraId="4E5CB832"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Prueba de deglución de agua: positiva o negativa.</w:t>
      </w:r>
    </w:p>
    <w:p w14:paraId="56132FED"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Anatomía de la glotis: normal o anormal</w:t>
      </w:r>
    </w:p>
    <w:p w14:paraId="3922882A"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Sensibilidad : normal o anormal</w:t>
      </w:r>
    </w:p>
    <w:p w14:paraId="7CCE90C4"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Aspiración con puré durante la evaluación endoscópica: si o no.</w:t>
      </w:r>
    </w:p>
    <w:p w14:paraId="1B94A36B"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Aspiración con líquidos durante la evaluación endoscópica: si o no.</w:t>
      </w:r>
    </w:p>
    <w:p w14:paraId="304E0F39"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Aspiración silenciosa: si o no.</w:t>
      </w:r>
    </w:p>
    <w:p w14:paraId="3DAABEE5"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Severidad de la aspiración de acuerdo a la escala de penetración.</w:t>
      </w:r>
    </w:p>
    <w:p w14:paraId="5A6A3214"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Deglución con puré:</w:t>
      </w:r>
    </w:p>
    <w:p w14:paraId="37100FC5"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No entra en la vía aérea</w:t>
      </w:r>
    </w:p>
    <w:p w14:paraId="7E39BE9F"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se expulsa de la vía aérea</w:t>
      </w:r>
    </w:p>
    <w:p w14:paraId="0852D399"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no se expulsa de la vía aérea</w:t>
      </w:r>
    </w:p>
    <w:p w14:paraId="6C8C558B"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es expulsado de la vía aérea</w:t>
      </w:r>
    </w:p>
    <w:p w14:paraId="5EBAA1D7"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Entra en la vía aérea, entra en contacto con las cuerdas vocales y no es expulsado de la vía aérea</w:t>
      </w:r>
    </w:p>
    <w:p w14:paraId="38DFA81F"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se expulsa de las vías respiratorias</w:t>
      </w:r>
    </w:p>
    <w:p w14:paraId="77418021"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expulsa de las vías respiratorias</w:t>
      </w:r>
    </w:p>
    <w:p w14:paraId="26DD6E25"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hace ningún esfuerzo para expulsar</w:t>
      </w:r>
    </w:p>
    <w:p w14:paraId="17D75A89" w14:textId="77777777" w:rsidR="000C2E4D" w:rsidRPr="007B7482" w:rsidRDefault="000C2E4D" w:rsidP="007B7482">
      <w:pPr>
        <w:pStyle w:val="Lista"/>
        <w:numPr>
          <w:ilvl w:val="2"/>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Deglución con líquidos:</w:t>
      </w:r>
    </w:p>
    <w:p w14:paraId="3BB8EC1F"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No entra en la vía aérea</w:t>
      </w:r>
    </w:p>
    <w:p w14:paraId="40473D80"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se expulsa de la vía aérea</w:t>
      </w:r>
    </w:p>
    <w:p w14:paraId="080F21FC"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no se expulsa de la vía aérea</w:t>
      </w:r>
    </w:p>
    <w:p w14:paraId="479762CA"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es expulsado de la vía aérea</w:t>
      </w:r>
    </w:p>
    <w:p w14:paraId="15B5B999"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no es expulsado de la vía aérea</w:t>
      </w:r>
    </w:p>
    <w:p w14:paraId="779DF0BB"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se expulsa de las vías respiratorias</w:t>
      </w:r>
    </w:p>
    <w:p w14:paraId="01292116"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expulsa de las vías respiratorias</w:t>
      </w:r>
    </w:p>
    <w:p w14:paraId="21E6F2E1" w14:textId="77777777" w:rsidR="000C2E4D" w:rsidRPr="007B7482" w:rsidRDefault="000C2E4D" w:rsidP="007B7482">
      <w:pPr>
        <w:pStyle w:val="Lista"/>
        <w:numPr>
          <w:ilvl w:val="3"/>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hace ningún esfuerzo para expulsar</w:t>
      </w:r>
    </w:p>
    <w:p w14:paraId="340069D2" w14:textId="18F0524A" w:rsidR="000C2E4D" w:rsidRPr="007B7482" w:rsidRDefault="0083117E" w:rsidP="007B7482">
      <w:pPr>
        <w:pStyle w:val="Lista"/>
        <w:numPr>
          <w:ilvl w:val="0"/>
          <w:numId w:val="15"/>
        </w:numPr>
        <w:spacing w:after="0" w:line="360" w:lineRule="auto"/>
        <w:jc w:val="both"/>
        <w:rPr>
          <w:rFonts w:ascii="Times New Roman" w:hAnsi="Times New Roman" w:cs="Times New Roman"/>
          <w:sz w:val="24"/>
          <w:szCs w:val="24"/>
        </w:rPr>
      </w:pPr>
      <w:ins w:id="113" w:author="Nelson Dario Giraldo Ramirez" w:date="2017-01-01T15:58:00Z">
        <w:r>
          <w:rPr>
            <w:rFonts w:ascii="Times New Roman" w:hAnsi="Times New Roman" w:cs="Times New Roman"/>
            <w:sz w:val="24"/>
            <w:szCs w:val="24"/>
          </w:rPr>
          <w:t>Variables de su evolución</w:t>
        </w:r>
      </w:ins>
      <w:r w:rsidR="000C2E4D" w:rsidRPr="007B7482">
        <w:rPr>
          <w:rFonts w:ascii="Times New Roman" w:hAnsi="Times New Roman" w:cs="Times New Roman"/>
          <w:sz w:val="24"/>
          <w:szCs w:val="24"/>
        </w:rPr>
        <w:t>:</w:t>
      </w:r>
    </w:p>
    <w:p w14:paraId="0EE87898"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Días de estancia en UCI. Definida como el tiempo total de estancia en la unidad de cuidados intensivos desde su ingreso hasta el traslado a unidad de cuidados especiales, sala general, al hogar u hogar de paso.</w:t>
      </w:r>
    </w:p>
    <w:p w14:paraId="07670C24"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Días de estancia hospitalaria. Definida como el tiempo total de estancia en el hospital desde su ingreso hasta el traslado a casa u hogar de paso.</w:t>
      </w:r>
    </w:p>
    <w:p w14:paraId="174983A8"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Mortalidad en UCI definida como muerte durante la estancia en UCI.</w:t>
      </w:r>
    </w:p>
    <w:p w14:paraId="7A4C7332"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lastRenderedPageBreak/>
        <w:t>Mortalidad hospitalaria definida como la muerte durante la hospitalización.</w:t>
      </w:r>
    </w:p>
    <w:p w14:paraId="61EC3F55"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Neumonía nosocomial definida de acuerdo a los criterios del CDC.</w:t>
      </w:r>
    </w:p>
    <w:p w14:paraId="3F469358"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Re intubación oro traqueal definida como la necesidad de nueva intubación tras laríngea luego de 48 horas de extubación.</w:t>
      </w:r>
    </w:p>
    <w:p w14:paraId="118F6D4A"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 Fracaso a la extubación como necesidad de reintubación antes de 48 horas o muerte en este periodo de tiempo, no VMNI no programada en dicho periodo.</w:t>
      </w:r>
    </w:p>
    <w:p w14:paraId="46606CF3"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Re ingreso a UCI definido como la necesidad de traslado a UCI después de 24 horas del egreso de la unidad.</w:t>
      </w:r>
    </w:p>
    <w:p w14:paraId="7C408189" w14:textId="77777777" w:rsidR="000C2E4D" w:rsidRPr="007B7482" w:rsidRDefault="000C2E4D" w:rsidP="007B7482">
      <w:pPr>
        <w:pStyle w:val="Lista"/>
        <w:numPr>
          <w:ilvl w:val="1"/>
          <w:numId w:val="15"/>
        </w:num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Necesidad de traqueostomía.</w:t>
      </w:r>
    </w:p>
    <w:p w14:paraId="51B66E1D" w14:textId="77777777" w:rsidR="000C2E4D" w:rsidRPr="007B7482" w:rsidRDefault="000C2E4D" w:rsidP="007B7482">
      <w:pPr>
        <w:pStyle w:val="Lista"/>
        <w:numPr>
          <w:ilvl w:val="1"/>
          <w:numId w:val="15"/>
        </w:numPr>
        <w:tabs>
          <w:tab w:val="left" w:pos="993"/>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Ruta de nutrición a los 7 días post-extubación:</w:t>
      </w:r>
    </w:p>
    <w:p w14:paraId="5EAB266D" w14:textId="77777777" w:rsidR="000C2E4D" w:rsidRPr="007B7482" w:rsidRDefault="000C2E4D" w:rsidP="007B7482">
      <w:pPr>
        <w:pStyle w:val="Lista"/>
        <w:numPr>
          <w:ilvl w:val="2"/>
          <w:numId w:val="15"/>
        </w:numPr>
        <w:tabs>
          <w:tab w:val="left" w:pos="993"/>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Supra glótica</w:t>
      </w:r>
    </w:p>
    <w:p w14:paraId="66EDFFE8" w14:textId="77777777" w:rsidR="000C2E4D" w:rsidRPr="007B7482" w:rsidRDefault="000C2E4D" w:rsidP="007B7482">
      <w:pPr>
        <w:pStyle w:val="Lista"/>
        <w:numPr>
          <w:ilvl w:val="2"/>
          <w:numId w:val="15"/>
        </w:numPr>
        <w:tabs>
          <w:tab w:val="left" w:pos="993"/>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Gástrica</w:t>
      </w:r>
    </w:p>
    <w:p w14:paraId="537F5F17" w14:textId="77777777" w:rsidR="000C2E4D" w:rsidRPr="007B7482" w:rsidRDefault="000C2E4D" w:rsidP="007B7482">
      <w:pPr>
        <w:pStyle w:val="Lista"/>
        <w:numPr>
          <w:ilvl w:val="2"/>
          <w:numId w:val="15"/>
        </w:numPr>
        <w:tabs>
          <w:tab w:val="left" w:pos="993"/>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Yeyunal</w:t>
      </w:r>
    </w:p>
    <w:p w14:paraId="586FE034" w14:textId="77777777" w:rsidR="000C2E4D" w:rsidRPr="007B7482" w:rsidRDefault="000C2E4D" w:rsidP="007B7482">
      <w:pPr>
        <w:pStyle w:val="Lista"/>
        <w:numPr>
          <w:ilvl w:val="2"/>
          <w:numId w:val="15"/>
        </w:numPr>
        <w:tabs>
          <w:tab w:val="left" w:pos="993"/>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Parenteral</w:t>
      </w:r>
    </w:p>
    <w:p w14:paraId="2A540A50" w14:textId="77777777" w:rsidR="000C2E4D" w:rsidRPr="007B7482" w:rsidRDefault="000C2E4D" w:rsidP="005E6FE1">
      <w:pPr>
        <w:pStyle w:val="Lista"/>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Cuadro de variables</w:t>
      </w:r>
    </w:p>
    <w:tbl>
      <w:tblPr>
        <w:tblW w:w="10662" w:type="dxa"/>
        <w:tblInd w:w="-8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1"/>
        <w:gridCol w:w="2726"/>
        <w:gridCol w:w="2835"/>
        <w:gridCol w:w="2410"/>
      </w:tblGrid>
      <w:tr w:rsidR="000C2E4D" w:rsidRPr="007B7482" w14:paraId="227FC3D6"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51C759A"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Variable</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FD88D47"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Nivel de medición</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1B0D235"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Definición operativa</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77D06EE"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Categorías</w:t>
            </w:r>
          </w:p>
        </w:tc>
      </w:tr>
      <w:tr w:rsidR="000C2E4D" w:rsidRPr="007B7482" w14:paraId="078A2EC0" w14:textId="77777777" w:rsidTr="00601D0F">
        <w:trPr>
          <w:trHeight w:val="483"/>
        </w:trPr>
        <w:tc>
          <w:tcPr>
            <w:tcW w:w="1066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88A763"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Variables demográficas</w:t>
            </w:r>
          </w:p>
        </w:tc>
      </w:tr>
      <w:tr w:rsidR="000C2E4D" w:rsidRPr="007B7482" w14:paraId="2E43A0CE"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2E8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 de historia clínica</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6B6E8" w14:textId="124F583E" w:rsidR="000C2E4D" w:rsidRPr="007B7482" w:rsidRDefault="00A039AF"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Discreta</w:t>
            </w:r>
          </w:p>
        </w:tc>
        <w:tc>
          <w:tcPr>
            <w:tcW w:w="2835" w:type="dxa"/>
            <w:tcBorders>
              <w:top w:val="single" w:sz="4" w:space="0" w:color="000000"/>
              <w:left w:val="single" w:sz="4" w:space="0" w:color="000000"/>
              <w:bottom w:val="single" w:sz="4" w:space="0" w:color="000000"/>
              <w:right w:val="single" w:sz="4" w:space="0" w:color="000000"/>
            </w:tcBorders>
          </w:tcPr>
          <w:p w14:paraId="7F53BA6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 de historia clínica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2A5E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w:t>
            </w:r>
          </w:p>
        </w:tc>
      </w:tr>
      <w:tr w:rsidR="000C2E4D" w:rsidRPr="007B7482" w14:paraId="21A05084"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CCB69"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Documento de identificación</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46D6A" w14:textId="55AE2562" w:rsidR="000C2E4D" w:rsidRPr="007B7482" w:rsidRDefault="00A039AF"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Discreta</w:t>
            </w:r>
          </w:p>
        </w:tc>
        <w:tc>
          <w:tcPr>
            <w:tcW w:w="2835" w:type="dxa"/>
            <w:tcBorders>
              <w:top w:val="single" w:sz="4" w:space="0" w:color="000000"/>
              <w:left w:val="single" w:sz="4" w:space="0" w:color="000000"/>
              <w:bottom w:val="single" w:sz="4" w:space="0" w:color="000000"/>
              <w:right w:val="single" w:sz="4" w:space="0" w:color="000000"/>
            </w:tcBorders>
          </w:tcPr>
          <w:p w14:paraId="7A362F2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 de documento de identificación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B0AF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w:t>
            </w:r>
          </w:p>
        </w:tc>
      </w:tr>
      <w:tr w:rsidR="000C2E4D" w:rsidRPr="007B7482" w14:paraId="090125ED"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DA6E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Edad</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9BD2C" w14:textId="598A407E" w:rsidR="000C2E4D" w:rsidRPr="007B7482" w:rsidRDefault="00A039AF" w:rsidP="00A039AF">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D</w:t>
            </w:r>
            <w:r w:rsidR="000C2E4D" w:rsidRPr="007B7482">
              <w:rPr>
                <w:rFonts w:ascii="Times New Roman" w:hAnsi="Times New Roman" w:cs="Times New Roman"/>
                <w:sz w:val="20"/>
                <w:szCs w:val="24"/>
              </w:rPr>
              <w:t>iscreta</w:t>
            </w:r>
          </w:p>
        </w:tc>
        <w:tc>
          <w:tcPr>
            <w:tcW w:w="2835" w:type="dxa"/>
            <w:tcBorders>
              <w:top w:val="single" w:sz="4" w:space="0" w:color="000000"/>
              <w:left w:val="single" w:sz="4" w:space="0" w:color="000000"/>
              <w:bottom w:val="single" w:sz="4" w:space="0" w:color="000000"/>
              <w:right w:val="single" w:sz="4" w:space="0" w:color="000000"/>
            </w:tcBorders>
          </w:tcPr>
          <w:p w14:paraId="481B0A1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Años cumplidos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FDF2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Años</w:t>
            </w:r>
          </w:p>
        </w:tc>
      </w:tr>
      <w:tr w:rsidR="000C2E4D" w:rsidRPr="007B7482" w14:paraId="4D277E35"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8BC82"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Sexo</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47EAD" w14:textId="0FA567A9" w:rsidR="000C2E4D" w:rsidRPr="007B7482" w:rsidRDefault="00A039AF" w:rsidP="00A039AF">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 xml:space="preserve">ominal </w:t>
            </w:r>
          </w:p>
        </w:tc>
        <w:tc>
          <w:tcPr>
            <w:tcW w:w="2835" w:type="dxa"/>
            <w:tcBorders>
              <w:top w:val="single" w:sz="4" w:space="0" w:color="000000"/>
              <w:left w:val="single" w:sz="4" w:space="0" w:color="000000"/>
              <w:bottom w:val="single" w:sz="4" w:space="0" w:color="000000"/>
              <w:right w:val="single" w:sz="4" w:space="0" w:color="000000"/>
            </w:tcBorders>
          </w:tcPr>
          <w:p w14:paraId="437C763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 xml:space="preserve">Género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FB469"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Masculino</w:t>
            </w:r>
          </w:p>
          <w:p w14:paraId="7348DBD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Femenino</w:t>
            </w:r>
          </w:p>
        </w:tc>
      </w:tr>
      <w:tr w:rsidR="000C2E4D" w:rsidRPr="007B7482" w14:paraId="6403C309"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97A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Diagnóstico de ingreso a la UCI</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50C03" w14:textId="3232D6C1" w:rsidR="000C2E4D" w:rsidRPr="007B7482" w:rsidRDefault="00A039AF"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ominal</w:t>
            </w:r>
          </w:p>
        </w:tc>
        <w:tc>
          <w:tcPr>
            <w:tcW w:w="2835" w:type="dxa"/>
            <w:tcBorders>
              <w:top w:val="single" w:sz="4" w:space="0" w:color="000000"/>
              <w:left w:val="single" w:sz="4" w:space="0" w:color="000000"/>
              <w:bottom w:val="single" w:sz="4" w:space="0" w:color="000000"/>
              <w:right w:val="single" w:sz="4" w:space="0" w:color="000000"/>
            </w:tcBorders>
          </w:tcPr>
          <w:p w14:paraId="106A9740"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Diagnóstico registrado al ingreso a la UCI registrado en la historia clínica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922A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Infecciosa</w:t>
            </w:r>
          </w:p>
          <w:p w14:paraId="7EF3478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Trauma</w:t>
            </w:r>
          </w:p>
          <w:p w14:paraId="560C886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Cardiovascular</w:t>
            </w:r>
          </w:p>
          <w:p w14:paraId="39D96FE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4. Gastrointestinal</w:t>
            </w:r>
          </w:p>
          <w:p w14:paraId="65A7736B"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5. Postoperatorio</w:t>
            </w:r>
          </w:p>
        </w:tc>
      </w:tr>
      <w:tr w:rsidR="000C2E4D" w:rsidRPr="007B7482" w14:paraId="79A04739"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111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lastRenderedPageBreak/>
              <w:t>Enfermedades asociadas</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1F9D1" w14:textId="462B3457" w:rsidR="000C2E4D" w:rsidRPr="007B7482" w:rsidRDefault="00A039AF"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b/>
                <w:sz w:val="20"/>
                <w:szCs w:val="24"/>
              </w:rPr>
              <w:t>N</w:t>
            </w:r>
            <w:r w:rsidR="000C2E4D" w:rsidRPr="007B7482">
              <w:rPr>
                <w:rFonts w:ascii="Times New Roman" w:hAnsi="Times New Roman" w:cs="Times New Roman"/>
                <w:sz w:val="20"/>
                <w:szCs w:val="24"/>
              </w:rPr>
              <w:t>ominal</w:t>
            </w:r>
          </w:p>
        </w:tc>
        <w:tc>
          <w:tcPr>
            <w:tcW w:w="2835" w:type="dxa"/>
            <w:tcBorders>
              <w:top w:val="single" w:sz="4" w:space="0" w:color="000000"/>
              <w:left w:val="single" w:sz="4" w:space="0" w:color="000000"/>
              <w:bottom w:val="single" w:sz="4" w:space="0" w:color="000000"/>
              <w:right w:val="single" w:sz="4" w:space="0" w:color="000000"/>
            </w:tcBorders>
          </w:tcPr>
          <w:p w14:paraId="6A99A0C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Diagnósticos asociados soportados en la historia clínica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950E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Ninguna</w:t>
            </w:r>
          </w:p>
          <w:p w14:paraId="3A607AC4"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ICC</w:t>
            </w:r>
          </w:p>
          <w:p w14:paraId="22527F6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EPOC</w:t>
            </w:r>
          </w:p>
          <w:p w14:paraId="51EF6AB6"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4. Asma</w:t>
            </w:r>
          </w:p>
          <w:p w14:paraId="68DDBA7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5. Diabetes mellitus</w:t>
            </w:r>
          </w:p>
          <w:p w14:paraId="1D46FB6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6. ERC</w:t>
            </w:r>
          </w:p>
          <w:p w14:paraId="4726D97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7. Hipotiroidismo</w:t>
            </w:r>
          </w:p>
          <w:p w14:paraId="38723FB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8. Neoplasia</w:t>
            </w:r>
          </w:p>
          <w:p w14:paraId="12023462"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9. Otras</w:t>
            </w:r>
          </w:p>
        </w:tc>
      </w:tr>
      <w:tr w:rsidR="000C2E4D" w:rsidRPr="007B7482" w14:paraId="719EF35B" w14:textId="77777777" w:rsidTr="00601D0F">
        <w:trPr>
          <w:trHeight w:val="483"/>
        </w:trPr>
        <w:tc>
          <w:tcPr>
            <w:tcW w:w="1066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4D95BAF"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Índices de gravedad</w:t>
            </w:r>
          </w:p>
        </w:tc>
      </w:tr>
      <w:tr w:rsidR="000C2E4D" w:rsidRPr="007B7482" w14:paraId="13039231" w14:textId="77777777" w:rsidTr="00CA3AD1">
        <w:trPr>
          <w:trHeight w:val="1192"/>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ADF6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APACHE II</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910EA" w14:textId="68DC011E"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Discreta</w:t>
            </w:r>
          </w:p>
        </w:tc>
        <w:tc>
          <w:tcPr>
            <w:tcW w:w="2835" w:type="dxa"/>
            <w:tcBorders>
              <w:top w:val="single" w:sz="4" w:space="0" w:color="000000"/>
              <w:left w:val="single" w:sz="4" w:space="0" w:color="000000"/>
              <w:bottom w:val="single" w:sz="4" w:space="0" w:color="000000"/>
              <w:right w:val="single" w:sz="4" w:space="0" w:color="000000"/>
            </w:tcBorders>
          </w:tcPr>
          <w:p w14:paraId="1F5AB82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 de APACHE II registrado al ingreso a la UCI</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76D2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w:t>
            </w:r>
          </w:p>
        </w:tc>
      </w:tr>
      <w:tr w:rsidR="000C2E4D" w:rsidRPr="007B7482" w14:paraId="6B98BF71" w14:textId="77777777" w:rsidTr="00601D0F">
        <w:trPr>
          <w:trHeight w:val="483"/>
        </w:trPr>
        <w:tc>
          <w:tcPr>
            <w:tcW w:w="1066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0C229E" w14:textId="77777777" w:rsidR="000C2E4D" w:rsidRPr="007B7482" w:rsidRDefault="000C2E4D" w:rsidP="00CA3AD1">
            <w:pPr>
              <w:tabs>
                <w:tab w:val="left" w:pos="2212"/>
              </w:tabs>
              <w:spacing w:after="0" w:line="360" w:lineRule="auto"/>
              <w:jc w:val="center"/>
              <w:rPr>
                <w:rFonts w:ascii="Times New Roman" w:hAnsi="Times New Roman" w:cs="Times New Roman"/>
                <w:b/>
                <w:sz w:val="20"/>
                <w:szCs w:val="24"/>
              </w:rPr>
            </w:pPr>
            <w:r w:rsidRPr="007B7482">
              <w:rPr>
                <w:rFonts w:ascii="Times New Roman" w:hAnsi="Times New Roman" w:cs="Times New Roman"/>
                <w:b/>
                <w:sz w:val="20"/>
                <w:szCs w:val="24"/>
              </w:rPr>
              <w:t>Variables clínicas</w:t>
            </w:r>
          </w:p>
        </w:tc>
      </w:tr>
      <w:tr w:rsidR="000C2E4D" w:rsidRPr="007B7482" w14:paraId="4AE7B7E0"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54D2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Días de ventilación mecánica</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DE228" w14:textId="075E3E8A"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C</w:t>
            </w:r>
            <w:r w:rsidR="000C2E4D" w:rsidRPr="007B7482">
              <w:rPr>
                <w:rFonts w:ascii="Times New Roman" w:hAnsi="Times New Roman" w:cs="Times New Roman"/>
                <w:sz w:val="20"/>
                <w:szCs w:val="24"/>
              </w:rPr>
              <w:t>ontinua</w:t>
            </w:r>
          </w:p>
        </w:tc>
        <w:tc>
          <w:tcPr>
            <w:tcW w:w="2835" w:type="dxa"/>
            <w:tcBorders>
              <w:top w:val="single" w:sz="4" w:space="0" w:color="000000"/>
              <w:left w:val="single" w:sz="4" w:space="0" w:color="000000"/>
              <w:bottom w:val="single" w:sz="4" w:space="0" w:color="000000"/>
              <w:right w:val="single" w:sz="4" w:space="0" w:color="000000"/>
            </w:tcBorders>
          </w:tcPr>
          <w:p w14:paraId="11F9DE3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Definido como el tiempo entre el inicio del soporte ventilatorio y la liberación exitosa de la ventilación mecánica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EBAF9"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Días</w:t>
            </w:r>
          </w:p>
        </w:tc>
      </w:tr>
      <w:tr w:rsidR="000C2E4D" w:rsidRPr="007B7482" w14:paraId="7C43ABE1"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5E8E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Escala de Glasgow</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518FF" w14:textId="5BF6A76B"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D</w:t>
            </w:r>
            <w:r w:rsidR="000C2E4D" w:rsidRPr="007B7482">
              <w:rPr>
                <w:rFonts w:ascii="Times New Roman" w:hAnsi="Times New Roman" w:cs="Times New Roman"/>
                <w:sz w:val="20"/>
                <w:szCs w:val="24"/>
              </w:rPr>
              <w:t>iscreta</w:t>
            </w:r>
          </w:p>
        </w:tc>
        <w:tc>
          <w:tcPr>
            <w:tcW w:w="2835" w:type="dxa"/>
            <w:tcBorders>
              <w:top w:val="single" w:sz="4" w:space="0" w:color="000000"/>
              <w:left w:val="single" w:sz="4" w:space="0" w:color="000000"/>
              <w:bottom w:val="single" w:sz="4" w:space="0" w:color="000000"/>
              <w:right w:val="single" w:sz="4" w:space="0" w:color="000000"/>
            </w:tcBorders>
          </w:tcPr>
          <w:p w14:paraId="57DCCD1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Escala de Glasgow realizada el día de la prueba de deglución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5F9F9"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Número</w:t>
            </w:r>
          </w:p>
        </w:tc>
      </w:tr>
      <w:tr w:rsidR="000C2E4D" w:rsidRPr="007B7482" w14:paraId="65371F5A"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5E28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Delirium</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13955" w14:textId="79371BB2"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Nominal</w:t>
            </w:r>
          </w:p>
        </w:tc>
        <w:tc>
          <w:tcPr>
            <w:tcW w:w="2835" w:type="dxa"/>
            <w:tcBorders>
              <w:top w:val="single" w:sz="4" w:space="0" w:color="000000"/>
              <w:left w:val="single" w:sz="4" w:space="0" w:color="000000"/>
              <w:bottom w:val="single" w:sz="4" w:space="0" w:color="000000"/>
              <w:right w:val="single" w:sz="4" w:space="0" w:color="000000"/>
            </w:tcBorders>
          </w:tcPr>
          <w:p w14:paraId="1DB119E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Presencia de delirium el día de la prueba de deglución definido de acuerdo a la escala de CAM UCI</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B198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Si</w:t>
            </w:r>
          </w:p>
          <w:p w14:paraId="2C4EC70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No</w:t>
            </w:r>
          </w:p>
        </w:tc>
      </w:tr>
      <w:tr w:rsidR="000C2E4D" w:rsidRPr="007B7482" w14:paraId="7E18CC38"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AB38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Duración de la intubación oro-traqueal</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66191" w14:textId="184D9A4D"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Continua</w:t>
            </w:r>
          </w:p>
        </w:tc>
        <w:tc>
          <w:tcPr>
            <w:tcW w:w="2835" w:type="dxa"/>
            <w:tcBorders>
              <w:top w:val="single" w:sz="4" w:space="0" w:color="000000"/>
              <w:left w:val="single" w:sz="4" w:space="0" w:color="000000"/>
              <w:bottom w:val="single" w:sz="4" w:space="0" w:color="000000"/>
              <w:right w:val="single" w:sz="4" w:space="0" w:color="000000"/>
            </w:tcBorders>
          </w:tcPr>
          <w:p w14:paraId="5D59C680"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De acuerdo a la duración de la intubación (IOT) oro-traqueal se agrupan los pacientes en tres grupos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0F9A2" w14:textId="14E8898E"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Grupo 1: entre 48</w:t>
            </w:r>
            <w:r w:rsidR="009F36EB">
              <w:rPr>
                <w:rFonts w:ascii="Times New Roman" w:hAnsi="Times New Roman" w:cs="Times New Roman"/>
                <w:sz w:val="20"/>
                <w:szCs w:val="24"/>
              </w:rPr>
              <w:t xml:space="preserve"> hora </w:t>
            </w:r>
            <w:r w:rsidRPr="007B7482">
              <w:rPr>
                <w:rFonts w:ascii="Times New Roman" w:hAnsi="Times New Roman" w:cs="Times New Roman"/>
                <w:sz w:val="20"/>
                <w:szCs w:val="24"/>
              </w:rPr>
              <w:t xml:space="preserve"> y 7 días </w:t>
            </w:r>
          </w:p>
          <w:p w14:paraId="0415B39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 xml:space="preserve">2. Grupo 2: entre 7 y 14 días </w:t>
            </w:r>
          </w:p>
          <w:p w14:paraId="4F97655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Grupo 3</w:t>
            </w:r>
            <w:r w:rsidRPr="007B7482">
              <w:rPr>
                <w:rFonts w:ascii="Times New Roman" w:hAnsi="Times New Roman" w:cs="Times New Roman"/>
                <w:b/>
                <w:sz w:val="20"/>
                <w:szCs w:val="24"/>
              </w:rPr>
              <w:t>:</w:t>
            </w:r>
            <w:r w:rsidRPr="007B7482">
              <w:rPr>
                <w:rFonts w:ascii="Times New Roman" w:hAnsi="Times New Roman" w:cs="Times New Roman"/>
                <w:sz w:val="20"/>
                <w:szCs w:val="24"/>
              </w:rPr>
              <w:t xml:space="preserve"> entre 14 y 21 días </w:t>
            </w:r>
          </w:p>
        </w:tc>
      </w:tr>
      <w:tr w:rsidR="00AB5DB2" w:rsidRPr="007B7482" w14:paraId="79FAA06E"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B432" w14:textId="36EB8AA7" w:rsidR="00AB5DB2" w:rsidRPr="00AB5DB2" w:rsidRDefault="00AB5DB2" w:rsidP="00AB5DB2">
            <w:pPr>
              <w:pStyle w:val="Lista"/>
              <w:spacing w:after="0" w:line="360" w:lineRule="auto"/>
              <w:rPr>
                <w:rFonts w:ascii="Times New Roman" w:hAnsi="Times New Roman" w:cs="Times New Roman"/>
                <w:sz w:val="20"/>
                <w:szCs w:val="20"/>
              </w:rPr>
            </w:pPr>
            <w:r w:rsidRPr="00AB5DB2">
              <w:rPr>
                <w:rFonts w:ascii="Times New Roman" w:hAnsi="Times New Roman" w:cs="Times New Roman"/>
                <w:sz w:val="20"/>
                <w:szCs w:val="20"/>
              </w:rPr>
              <w:t xml:space="preserve">Tiempo transcurrido en horas </w:t>
            </w:r>
            <w:r w:rsidRPr="00AB5DB2">
              <w:rPr>
                <w:rFonts w:ascii="Times New Roman" w:hAnsi="Times New Roman" w:cs="Times New Roman"/>
                <w:sz w:val="20"/>
                <w:szCs w:val="20"/>
              </w:rPr>
              <w:lastRenderedPageBreak/>
              <w:t>entre la extubación y  la prueba de agua</w:t>
            </w:r>
          </w:p>
          <w:p w14:paraId="531AA9DB" w14:textId="77777777" w:rsidR="00AB5DB2" w:rsidRDefault="00AB5DB2" w:rsidP="00CA3AD1">
            <w:pPr>
              <w:tabs>
                <w:tab w:val="left" w:pos="2212"/>
              </w:tabs>
              <w:spacing w:after="0" w:line="360" w:lineRule="auto"/>
              <w:rPr>
                <w:rFonts w:ascii="Times New Roman" w:hAnsi="Times New Roman" w:cs="Times New Roman"/>
                <w:sz w:val="20"/>
                <w:szCs w:val="24"/>
              </w:rPr>
            </w:pP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31172" w14:textId="688EF87C" w:rsidR="00AB5DB2" w:rsidRDefault="00AB5DB2"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lastRenderedPageBreak/>
              <w:t>continua</w:t>
            </w:r>
          </w:p>
        </w:tc>
        <w:tc>
          <w:tcPr>
            <w:tcW w:w="2835" w:type="dxa"/>
            <w:tcBorders>
              <w:top w:val="single" w:sz="4" w:space="0" w:color="000000"/>
              <w:left w:val="single" w:sz="4" w:space="0" w:color="000000"/>
              <w:bottom w:val="single" w:sz="4" w:space="0" w:color="000000"/>
              <w:right w:val="single" w:sz="4" w:space="0" w:color="000000"/>
            </w:tcBorders>
          </w:tcPr>
          <w:p w14:paraId="47F128EA" w14:textId="126C3074" w:rsidR="00AB5DB2" w:rsidRPr="007B7482" w:rsidRDefault="00AB5DB2"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En horas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B856F" w14:textId="77777777" w:rsidR="00AB5DB2" w:rsidRPr="007B7482" w:rsidRDefault="00AB5DB2" w:rsidP="00CA3AD1">
            <w:pPr>
              <w:tabs>
                <w:tab w:val="left" w:pos="2212"/>
              </w:tabs>
              <w:spacing w:after="0" w:line="360" w:lineRule="auto"/>
              <w:rPr>
                <w:rFonts w:ascii="Times New Roman" w:hAnsi="Times New Roman" w:cs="Times New Roman"/>
                <w:sz w:val="20"/>
                <w:szCs w:val="24"/>
              </w:rPr>
            </w:pPr>
          </w:p>
        </w:tc>
      </w:tr>
      <w:tr w:rsidR="000C2E4D" w:rsidRPr="007B7482" w14:paraId="2EDF4172"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F70F7" w14:textId="597B8630"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 xml:space="preserve">Resultado </w:t>
            </w:r>
            <w:r w:rsidR="000C2E4D" w:rsidRPr="007B7482">
              <w:rPr>
                <w:rFonts w:ascii="Times New Roman" w:hAnsi="Times New Roman" w:cs="Times New Roman"/>
                <w:sz w:val="20"/>
                <w:szCs w:val="24"/>
              </w:rPr>
              <w:t>Prueba de deglución con 50 ml de agua</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D6782" w14:textId="1DFB8618"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ominal</w:t>
            </w:r>
          </w:p>
        </w:tc>
        <w:tc>
          <w:tcPr>
            <w:tcW w:w="2835" w:type="dxa"/>
            <w:tcBorders>
              <w:top w:val="single" w:sz="4" w:space="0" w:color="000000"/>
              <w:left w:val="single" w:sz="4" w:space="0" w:color="000000"/>
              <w:bottom w:val="single" w:sz="4" w:space="0" w:color="000000"/>
              <w:right w:val="single" w:sz="4" w:space="0" w:color="000000"/>
            </w:tcBorders>
          </w:tcPr>
          <w:p w14:paraId="05F8AD6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Se realizó la prueba con 50 ml de agua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15E0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Positiva</w:t>
            </w:r>
          </w:p>
          <w:p w14:paraId="0B21E87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Negativa</w:t>
            </w:r>
          </w:p>
        </w:tc>
      </w:tr>
      <w:tr w:rsidR="000C2E4D" w:rsidRPr="007B7482" w14:paraId="4215323A"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4ABF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Anatomía de la faringe y laringe</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6F689" w14:textId="5280161A"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Nominal</w:t>
            </w:r>
          </w:p>
        </w:tc>
        <w:tc>
          <w:tcPr>
            <w:tcW w:w="2835" w:type="dxa"/>
            <w:tcBorders>
              <w:top w:val="single" w:sz="4" w:space="0" w:color="000000"/>
              <w:left w:val="single" w:sz="4" w:space="0" w:color="000000"/>
              <w:bottom w:val="single" w:sz="4" w:space="0" w:color="000000"/>
              <w:right w:val="single" w:sz="4" w:space="0" w:color="000000"/>
            </w:tcBorders>
          </w:tcPr>
          <w:p w14:paraId="7F7C8F4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Bajo visión directa se evalúa la  anatomía de la lengua, faringe, laringe y la glotis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188C2"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Normal</w:t>
            </w:r>
          </w:p>
          <w:p w14:paraId="32385EF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Edema</w:t>
            </w:r>
          </w:p>
          <w:p w14:paraId="379FA6B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Laceración</w:t>
            </w:r>
          </w:p>
          <w:p w14:paraId="02CC49F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4. Granulomas</w:t>
            </w:r>
          </w:p>
          <w:p w14:paraId="723DA5F9"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5. Hematomas</w:t>
            </w:r>
          </w:p>
        </w:tc>
      </w:tr>
      <w:tr w:rsidR="000C2E4D" w:rsidRPr="007B7482" w14:paraId="6442C819"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4B3B6"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Sensibilidad de la faringe o laringe</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F2262" w14:textId="477771E3"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 xml:space="preserve">ominal </w:t>
            </w:r>
          </w:p>
        </w:tc>
        <w:tc>
          <w:tcPr>
            <w:tcW w:w="2835" w:type="dxa"/>
            <w:tcBorders>
              <w:top w:val="single" w:sz="4" w:space="0" w:color="000000"/>
              <w:left w:val="single" w:sz="4" w:space="0" w:color="000000"/>
              <w:bottom w:val="single" w:sz="4" w:space="0" w:color="000000"/>
              <w:right w:val="single" w:sz="4" w:space="0" w:color="000000"/>
            </w:tcBorders>
          </w:tcPr>
          <w:p w14:paraId="5D36FE90" w14:textId="58A2F3E2" w:rsidR="000C2E4D" w:rsidRPr="007B7482" w:rsidRDefault="000C2E4D" w:rsidP="009F36EB">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 xml:space="preserve">Respuesta del paciente al estímulo </w:t>
            </w:r>
            <w:r w:rsidR="009F36EB">
              <w:rPr>
                <w:rFonts w:ascii="Times New Roman" w:hAnsi="Times New Roman" w:cs="Times New Roman"/>
                <w:sz w:val="20"/>
                <w:szCs w:val="24"/>
              </w:rPr>
              <w:t xml:space="preserve">táctil </w:t>
            </w:r>
            <w:r w:rsidRPr="007B7482">
              <w:rPr>
                <w:rFonts w:ascii="Times New Roman" w:hAnsi="Times New Roman" w:cs="Times New Roman"/>
                <w:sz w:val="20"/>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0C8F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Normal</w:t>
            </w:r>
          </w:p>
          <w:p w14:paraId="61BB29E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Anormal</w:t>
            </w:r>
          </w:p>
        </w:tc>
      </w:tr>
      <w:tr w:rsidR="000C2E4D" w:rsidRPr="007B7482" w14:paraId="1D09D4F4"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50BA"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Aspiración de semisólidos durante la evaluación endoscópica</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CF41F" w14:textId="5E1BC129"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 xml:space="preserve">ominal </w:t>
            </w:r>
          </w:p>
        </w:tc>
        <w:tc>
          <w:tcPr>
            <w:tcW w:w="2835" w:type="dxa"/>
            <w:tcBorders>
              <w:top w:val="single" w:sz="4" w:space="0" w:color="000000"/>
              <w:left w:val="single" w:sz="4" w:space="0" w:color="000000"/>
              <w:bottom w:val="single" w:sz="4" w:space="0" w:color="000000"/>
              <w:right w:val="single" w:sz="4" w:space="0" w:color="000000"/>
            </w:tcBorders>
          </w:tcPr>
          <w:p w14:paraId="686E092C"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Se le ofrece al paciente una cuchara con puré de fruta no blanca o similar y se observa si hay o no penetración o aspiración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2DAD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Si</w:t>
            </w:r>
          </w:p>
          <w:p w14:paraId="4B73301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No</w:t>
            </w:r>
          </w:p>
        </w:tc>
      </w:tr>
      <w:tr w:rsidR="000C2E4D" w:rsidRPr="007B7482" w14:paraId="394E4B9F"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B574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 xml:space="preserve">Aspiración de líquidos durante la evaluación endoscópica </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F1E73" w14:textId="0E058268"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N</w:t>
            </w:r>
            <w:r w:rsidR="000C2E4D" w:rsidRPr="007B7482">
              <w:rPr>
                <w:rFonts w:ascii="Times New Roman" w:hAnsi="Times New Roman" w:cs="Times New Roman"/>
                <w:sz w:val="20"/>
                <w:szCs w:val="24"/>
              </w:rPr>
              <w:t>ominal</w:t>
            </w:r>
          </w:p>
        </w:tc>
        <w:tc>
          <w:tcPr>
            <w:tcW w:w="2835" w:type="dxa"/>
            <w:tcBorders>
              <w:top w:val="single" w:sz="4" w:space="0" w:color="000000"/>
              <w:left w:val="single" w:sz="4" w:space="0" w:color="000000"/>
              <w:bottom w:val="single" w:sz="4" w:space="0" w:color="000000"/>
              <w:right w:val="single" w:sz="4" w:space="0" w:color="000000"/>
            </w:tcBorders>
          </w:tcPr>
          <w:p w14:paraId="758FE057" w14:textId="77777777" w:rsidR="000C2E4D" w:rsidRPr="007B7482" w:rsidRDefault="000C2E4D" w:rsidP="00CA3AD1">
            <w:pPr>
              <w:tabs>
                <w:tab w:val="left" w:pos="2212"/>
              </w:tabs>
              <w:spacing w:after="0" w:line="360" w:lineRule="auto"/>
              <w:jc w:val="both"/>
              <w:rPr>
                <w:rFonts w:ascii="Times New Roman" w:hAnsi="Times New Roman" w:cs="Times New Roman"/>
                <w:sz w:val="20"/>
                <w:szCs w:val="24"/>
              </w:rPr>
            </w:pPr>
            <w:r w:rsidRPr="007B7482">
              <w:rPr>
                <w:rFonts w:ascii="Times New Roman" w:hAnsi="Times New Roman" w:cs="Times New Roman"/>
                <w:sz w:val="20"/>
                <w:szCs w:val="24"/>
              </w:rPr>
              <w:t>Se le ofrece al paciente aproximadamente 10 ml de leche  o jugo de manzana espeso (tipo Néctar®) y se valora si hay o no penetración o aspiración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E5D2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Si</w:t>
            </w:r>
          </w:p>
          <w:p w14:paraId="756831E0"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No</w:t>
            </w:r>
          </w:p>
        </w:tc>
      </w:tr>
      <w:tr w:rsidR="000C2E4D" w:rsidRPr="007B7482" w14:paraId="7181236E"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E64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Aspiración silenciosa</w:t>
            </w: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B2C7B" w14:textId="6AA61249" w:rsidR="000C2E4D" w:rsidRPr="007B7482" w:rsidRDefault="009F36EB" w:rsidP="009F36EB">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 xml:space="preserve">Nominal </w:t>
            </w:r>
          </w:p>
        </w:tc>
        <w:tc>
          <w:tcPr>
            <w:tcW w:w="2835" w:type="dxa"/>
            <w:tcBorders>
              <w:top w:val="single" w:sz="4" w:space="0" w:color="000000"/>
              <w:left w:val="single" w:sz="4" w:space="0" w:color="000000"/>
              <w:bottom w:val="single" w:sz="4" w:space="0" w:color="000000"/>
              <w:right w:val="single" w:sz="4" w:space="0" w:color="000000"/>
            </w:tcBorders>
          </w:tcPr>
          <w:p w14:paraId="2CB644F9" w14:textId="5E1979AB" w:rsidR="000C2E4D" w:rsidRPr="007B7482" w:rsidRDefault="009F36EB" w:rsidP="00CA3AD1">
            <w:pPr>
              <w:tabs>
                <w:tab w:val="left" w:pos="2212"/>
              </w:tabs>
              <w:spacing w:after="0" w:line="360" w:lineRule="auto"/>
              <w:rPr>
                <w:rFonts w:ascii="Times New Roman" w:hAnsi="Times New Roman" w:cs="Times New Roman"/>
                <w:sz w:val="20"/>
                <w:szCs w:val="24"/>
              </w:rPr>
            </w:pPr>
            <w:r>
              <w:rPr>
                <w:rFonts w:ascii="Times New Roman" w:hAnsi="Times New Roman" w:cs="Times New Roman"/>
                <w:sz w:val="20"/>
                <w:szCs w:val="24"/>
              </w:rPr>
              <w:t>Se observa aspiración y el paciente no presenta sintomas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D993"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Si</w:t>
            </w:r>
          </w:p>
          <w:p w14:paraId="5527C36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No</w:t>
            </w:r>
          </w:p>
        </w:tc>
      </w:tr>
      <w:tr w:rsidR="000C2E4D" w:rsidRPr="007B7482" w14:paraId="6D4C7B24"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93650"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Severidad de la aspiración de acuerdo a la escala de penetración para puré</w:t>
            </w:r>
          </w:p>
          <w:p w14:paraId="67E55E92" w14:textId="77777777" w:rsidR="000C2E4D" w:rsidRPr="007B7482" w:rsidRDefault="000C2E4D" w:rsidP="00CA3AD1">
            <w:pPr>
              <w:tabs>
                <w:tab w:val="left" w:pos="2212"/>
              </w:tabs>
              <w:spacing w:after="0" w:line="360" w:lineRule="auto"/>
              <w:rPr>
                <w:rFonts w:ascii="Times New Roman" w:hAnsi="Times New Roman" w:cs="Times New Roman"/>
                <w:sz w:val="20"/>
                <w:szCs w:val="24"/>
              </w:rPr>
            </w:pP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9FA2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Cualitativa ordinal</w:t>
            </w:r>
          </w:p>
        </w:tc>
        <w:tc>
          <w:tcPr>
            <w:tcW w:w="2835" w:type="dxa"/>
            <w:tcBorders>
              <w:top w:val="single" w:sz="4" w:space="0" w:color="000000"/>
              <w:left w:val="single" w:sz="4" w:space="0" w:color="000000"/>
              <w:bottom w:val="single" w:sz="4" w:space="0" w:color="000000"/>
              <w:right w:val="single" w:sz="4" w:space="0" w:color="000000"/>
            </w:tcBorders>
          </w:tcPr>
          <w:p w14:paraId="2DADB4D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Presencia de aspiración luego de administrar 5 ml y 12 ml de puré de frutas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F17FB"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No entra en la vía aérea</w:t>
            </w:r>
          </w:p>
          <w:p w14:paraId="0447F8C4"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Entra en la vía aérea, se mantiene por encima de las cuerdas vocales y se expulsa de la vía aérea</w:t>
            </w:r>
          </w:p>
          <w:p w14:paraId="581F1EF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Entra en la vía aérea, se mantiene por encima de las cuerdas vocales y no se expulsa de la vía aérea</w:t>
            </w:r>
          </w:p>
          <w:p w14:paraId="3CF4BB0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lastRenderedPageBreak/>
              <w:t>4. Entra en la vía aérea, entra en contacto con las cuerdas vocales y es expulsado de la vía aérea</w:t>
            </w:r>
          </w:p>
          <w:p w14:paraId="13B8FE8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5. Entra en la vía aérea, entra en contacto con las cuerdas vocales y no es expulsado de la vía aérea</w:t>
            </w:r>
          </w:p>
          <w:p w14:paraId="3B0A215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6. Entra en la vía aérea, pasa por debajo de las cuerdas vocales y se expulsa de las vías respiratorias</w:t>
            </w:r>
          </w:p>
          <w:p w14:paraId="0EAEEB3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7. Entra en la vía aérea, pasa por debajo de las cuerdas vocales y no se expulsa de las vías respiratorias</w:t>
            </w:r>
          </w:p>
          <w:p w14:paraId="67817AAF"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8. Entra en la vía aérea, pasa por debajo de las cuerdas vocales y no se hace ningún esfuerzo para expulsar</w:t>
            </w:r>
          </w:p>
        </w:tc>
      </w:tr>
      <w:tr w:rsidR="000C2E4D" w:rsidRPr="007B7482" w14:paraId="063DDBB6" w14:textId="77777777" w:rsidTr="00CA3AD1">
        <w:trPr>
          <w:trHeight w:val="483"/>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CFFAD"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lastRenderedPageBreak/>
              <w:t>Severidad de la aspiración de acuerdo a la escala de penetración para líquidos</w:t>
            </w:r>
          </w:p>
          <w:p w14:paraId="35896365" w14:textId="77777777" w:rsidR="000C2E4D" w:rsidRPr="007B7482" w:rsidRDefault="000C2E4D" w:rsidP="00CA3AD1">
            <w:pPr>
              <w:tabs>
                <w:tab w:val="left" w:pos="2212"/>
              </w:tabs>
              <w:spacing w:after="0" w:line="360" w:lineRule="auto"/>
              <w:rPr>
                <w:rFonts w:ascii="Times New Roman" w:hAnsi="Times New Roman" w:cs="Times New Roman"/>
                <w:sz w:val="20"/>
                <w:szCs w:val="24"/>
              </w:rPr>
            </w:pPr>
          </w:p>
        </w:tc>
        <w:tc>
          <w:tcPr>
            <w:tcW w:w="2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6E17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Cualitativa ordinal</w:t>
            </w:r>
          </w:p>
        </w:tc>
        <w:tc>
          <w:tcPr>
            <w:tcW w:w="2835" w:type="dxa"/>
            <w:tcBorders>
              <w:top w:val="single" w:sz="4" w:space="0" w:color="000000"/>
              <w:left w:val="single" w:sz="4" w:space="0" w:color="000000"/>
              <w:bottom w:val="single" w:sz="4" w:space="0" w:color="000000"/>
              <w:right w:val="single" w:sz="4" w:space="0" w:color="000000"/>
            </w:tcBorders>
          </w:tcPr>
          <w:p w14:paraId="6CF4B93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Presencia de aspiración luego de administrar 10 ml de lecho o jugo de manzana tipo Néctar®</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37B16"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1. No entra en la vía aérea</w:t>
            </w:r>
          </w:p>
          <w:p w14:paraId="00459C57"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2. Entra en la vía aérea, se mantiene por encima de las cuerdas vocales y se expulsa de la vía aérea</w:t>
            </w:r>
          </w:p>
          <w:p w14:paraId="098B629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3. Entra en la vía aérea, se mantiene por encima de las cuerdas vocales y no se expulsa de la vía aérea</w:t>
            </w:r>
          </w:p>
          <w:p w14:paraId="4351078E"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4. Entra en la vía aérea, entra en contacto con las cuerdas vocales y es expulsado de la vía aérea</w:t>
            </w:r>
          </w:p>
          <w:p w14:paraId="169BA141"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lastRenderedPageBreak/>
              <w:t>5. Entra en la vía aérea, entra en contacto con las cuerdas vocales y no es expulsado de la vía aérea</w:t>
            </w:r>
          </w:p>
          <w:p w14:paraId="6B85FA86"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6. Entra en la vía aérea, pasa por debajo de las cuerdas vocales y se expulsa de las vías respiratorias</w:t>
            </w:r>
          </w:p>
          <w:p w14:paraId="0DE8E490"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7. Entra en la vía aérea, pasa por debajo de las cuerdas vocales y no se expulsa de las vías respiratorias</w:t>
            </w:r>
          </w:p>
          <w:p w14:paraId="3A9521C8" w14:textId="77777777" w:rsidR="000C2E4D" w:rsidRPr="007B7482" w:rsidRDefault="000C2E4D" w:rsidP="00CA3AD1">
            <w:pPr>
              <w:tabs>
                <w:tab w:val="left" w:pos="2212"/>
              </w:tabs>
              <w:spacing w:after="0" w:line="360" w:lineRule="auto"/>
              <w:rPr>
                <w:rFonts w:ascii="Times New Roman" w:hAnsi="Times New Roman" w:cs="Times New Roman"/>
                <w:sz w:val="20"/>
                <w:szCs w:val="24"/>
              </w:rPr>
            </w:pPr>
            <w:r w:rsidRPr="007B7482">
              <w:rPr>
                <w:rFonts w:ascii="Times New Roman" w:hAnsi="Times New Roman" w:cs="Times New Roman"/>
                <w:sz w:val="20"/>
                <w:szCs w:val="24"/>
              </w:rPr>
              <w:t>8. Entra en la vía aérea, pasa por debajo de las cuerdas vocales y no se hace ningún esfuerzo para expulsar</w:t>
            </w:r>
          </w:p>
        </w:tc>
      </w:tr>
      <w:bookmarkEnd w:id="111"/>
      <w:bookmarkEnd w:id="112"/>
    </w:tbl>
    <w:p w14:paraId="303A5297" w14:textId="77777777" w:rsidR="004307DC" w:rsidRDefault="004307DC">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0FF01666" w14:textId="59DA8C04" w:rsidR="00670479" w:rsidRPr="007B7482" w:rsidRDefault="000C2E4D" w:rsidP="007B7482">
      <w:pPr>
        <w:spacing w:after="0" w:line="360" w:lineRule="auto"/>
        <w:jc w:val="both"/>
        <w:rPr>
          <w:rFonts w:ascii="Times New Roman" w:hAnsi="Times New Roman" w:cs="Times New Roman"/>
          <w:b/>
          <w:sz w:val="24"/>
          <w:szCs w:val="24"/>
        </w:rPr>
      </w:pPr>
      <w:r w:rsidRPr="007B7482">
        <w:rPr>
          <w:rFonts w:ascii="Times New Roman" w:hAnsi="Times New Roman" w:cs="Times New Roman"/>
          <w:b/>
          <w:sz w:val="24"/>
          <w:szCs w:val="24"/>
        </w:rPr>
        <w:lastRenderedPageBreak/>
        <w:t>Consideraciones Bioestadísticas</w:t>
      </w:r>
    </w:p>
    <w:p w14:paraId="1DAC52DD" w14:textId="77777777" w:rsidR="000C2E4D" w:rsidRPr="007B7482" w:rsidRDefault="000C2E4D" w:rsidP="007B7482">
      <w:pPr>
        <w:pStyle w:val="Ttulo2"/>
        <w:numPr>
          <w:ilvl w:val="1"/>
          <w:numId w:val="0"/>
        </w:numPr>
        <w:tabs>
          <w:tab w:val="num" w:pos="576"/>
        </w:tabs>
        <w:spacing w:before="0" w:line="360" w:lineRule="auto"/>
        <w:ind w:left="576" w:hanging="576"/>
        <w:jc w:val="both"/>
        <w:rPr>
          <w:rFonts w:ascii="Times New Roman" w:hAnsi="Times New Roman" w:cs="Times New Roman"/>
          <w:bCs/>
          <w:color w:val="auto"/>
          <w:sz w:val="24"/>
          <w:szCs w:val="24"/>
          <w:u w:val="single"/>
        </w:rPr>
      </w:pPr>
      <w:r w:rsidRPr="007B7482">
        <w:rPr>
          <w:rFonts w:ascii="Times New Roman" w:hAnsi="Times New Roman" w:cs="Times New Roman"/>
          <w:bCs/>
          <w:color w:val="auto"/>
          <w:sz w:val="24"/>
          <w:szCs w:val="24"/>
          <w:u w:val="single"/>
        </w:rPr>
        <w:t xml:space="preserve">Muestreo </w:t>
      </w:r>
    </w:p>
    <w:p w14:paraId="76F3A2CD" w14:textId="77777777" w:rsidR="000C2E4D" w:rsidRPr="007B7482" w:rsidRDefault="000C2E4D" w:rsidP="007B7482">
      <w:pPr>
        <w:pStyle w:val="Ttulo3"/>
        <w:numPr>
          <w:ilvl w:val="2"/>
          <w:numId w:val="0"/>
        </w:numPr>
        <w:tabs>
          <w:tab w:val="num" w:pos="720"/>
        </w:tabs>
        <w:spacing w:before="0" w:line="360" w:lineRule="auto"/>
        <w:ind w:left="720" w:hanging="720"/>
        <w:jc w:val="both"/>
        <w:rPr>
          <w:rFonts w:ascii="Times New Roman" w:hAnsi="Times New Roman" w:cs="Times New Roman"/>
          <w:color w:val="auto"/>
        </w:rPr>
      </w:pPr>
      <w:r w:rsidRPr="007B7482">
        <w:rPr>
          <w:rFonts w:ascii="Times New Roman" w:hAnsi="Times New Roman" w:cs="Times New Roman"/>
          <w:color w:val="auto"/>
        </w:rPr>
        <w:t>Tipo de muestreo: muestreo no probabilístico de selección consecutiva.</w:t>
      </w:r>
    </w:p>
    <w:p w14:paraId="1870B1B4" w14:textId="77777777" w:rsidR="000C2E4D" w:rsidRPr="007B7482" w:rsidRDefault="000C2E4D" w:rsidP="007B7482">
      <w:pPr>
        <w:pStyle w:val="Ttulo3"/>
        <w:numPr>
          <w:ilvl w:val="2"/>
          <w:numId w:val="0"/>
        </w:numPr>
        <w:tabs>
          <w:tab w:val="num" w:pos="720"/>
        </w:tabs>
        <w:spacing w:before="0" w:line="360" w:lineRule="auto"/>
        <w:ind w:left="720" w:hanging="720"/>
        <w:jc w:val="both"/>
        <w:rPr>
          <w:rFonts w:ascii="Times New Roman" w:hAnsi="Times New Roman" w:cs="Times New Roman"/>
          <w:b/>
          <w:color w:val="auto"/>
          <w:u w:val="single"/>
        </w:rPr>
      </w:pPr>
      <w:r w:rsidRPr="007B7482">
        <w:rPr>
          <w:rFonts w:ascii="Times New Roman" w:hAnsi="Times New Roman" w:cs="Times New Roman"/>
          <w:color w:val="auto"/>
          <w:u w:val="single"/>
        </w:rPr>
        <w:t>Selección de la muestra</w:t>
      </w:r>
    </w:p>
    <w:p w14:paraId="365E118B" w14:textId="57CAEBE5" w:rsidR="000C2E4D" w:rsidRDefault="000C2E4D" w:rsidP="007B7482">
      <w:pPr>
        <w:pStyle w:val="Ttulo3"/>
        <w:numPr>
          <w:ilvl w:val="2"/>
          <w:numId w:val="0"/>
        </w:numPr>
        <w:tabs>
          <w:tab w:val="num" w:pos="720"/>
        </w:tabs>
        <w:spacing w:before="0" w:line="360" w:lineRule="auto"/>
        <w:ind w:left="720" w:hanging="720"/>
        <w:jc w:val="both"/>
        <w:rPr>
          <w:ins w:id="114" w:author="Luis Alexander Garcia Quiroz" w:date="2017-04-23T20:46:00Z"/>
          <w:rFonts w:ascii="Times New Roman" w:eastAsiaTheme="minorHAnsi" w:hAnsi="Times New Roman" w:cs="Times New Roman"/>
          <w:color w:val="auto"/>
        </w:rPr>
      </w:pPr>
      <w:r w:rsidRPr="007B7482">
        <w:rPr>
          <w:rFonts w:ascii="Times New Roman" w:hAnsi="Times New Roman" w:cs="Times New Roman"/>
          <w:color w:val="auto"/>
        </w:rPr>
        <w:t>Tamaño y cálculo de la muestra</w:t>
      </w:r>
      <w:r w:rsidRPr="007B7482">
        <w:rPr>
          <w:rFonts w:ascii="Times New Roman" w:eastAsiaTheme="minorHAnsi" w:hAnsi="Times New Roman" w:cs="Times New Roman"/>
          <w:color w:val="auto"/>
        </w:rPr>
        <w:t>:</w:t>
      </w:r>
    </w:p>
    <w:p w14:paraId="10D10AA6" w14:textId="77777777" w:rsidR="00094794" w:rsidRDefault="00094794">
      <w:pPr>
        <w:spacing w:line="480" w:lineRule="auto"/>
        <w:rPr>
          <w:ins w:id="115" w:author="Luis Alexander Garcia Quiroz" w:date="2017-04-23T20:46:00Z"/>
        </w:rPr>
        <w:pPrChange w:id="116" w:author="Luis Alexander Garcia Quiroz" w:date="2017-04-23T20:48:00Z">
          <w:pPr/>
        </w:pPrChange>
      </w:pPr>
      <w:ins w:id="117" w:author="Luis Alexander Garcia Quiroz" w:date="2017-04-23T20:46:00Z">
        <w:r>
          <w:t>Calculo del tamaño de muestra.</w:t>
        </w:r>
      </w:ins>
    </w:p>
    <w:p w14:paraId="3E922D8A" w14:textId="77777777" w:rsidR="00094794" w:rsidRPr="00094794" w:rsidRDefault="00094794">
      <w:pPr>
        <w:spacing w:line="360" w:lineRule="auto"/>
        <w:rPr>
          <w:ins w:id="118" w:author="Luis Alexander Garcia Quiroz" w:date="2017-04-23T20:46:00Z"/>
          <w:rFonts w:ascii="Times New Roman" w:hAnsi="Times New Roman" w:cs="Times New Roman"/>
          <w:sz w:val="24"/>
          <w:szCs w:val="24"/>
          <w:rPrChange w:id="119" w:author="Luis Alexander Garcia Quiroz" w:date="2017-04-23T20:47:00Z">
            <w:rPr>
              <w:ins w:id="120" w:author="Luis Alexander Garcia Quiroz" w:date="2017-04-23T20:46:00Z"/>
            </w:rPr>
          </w:rPrChange>
        </w:rPr>
        <w:pPrChange w:id="121" w:author="Luis Alexander Garcia Quiroz" w:date="2017-04-23T20:49:00Z">
          <w:pPr/>
        </w:pPrChange>
      </w:pPr>
      <w:ins w:id="122" w:author="Luis Alexander Garcia Quiroz" w:date="2017-04-23T20:46:00Z">
        <w:r w:rsidRPr="00BD20EF">
          <w:rPr>
            <w:rFonts w:ascii="Times New Roman" w:hAnsi="Times New Roman" w:cs="Times New Roman"/>
            <w:sz w:val="24"/>
            <w:szCs w:val="24"/>
            <w:highlight w:val="yellow"/>
            <w:rPrChange w:id="123" w:author="Luis Alexander Garcia Quiroz" w:date="2017-05-07T22:06:00Z">
              <w:rPr/>
            </w:rPrChange>
          </w:rPr>
          <w:t xml:space="preserve">La prevalencia de los trastornos de la deglución después de una intubación de más de 48 horas en pacientes neurológicos varia del 22 al 65%, en promedio del 40% </w:t>
        </w:r>
        <w:r w:rsidRPr="00BD20EF">
          <w:rPr>
            <w:rFonts w:ascii="Times New Roman" w:hAnsi="Times New Roman" w:cs="Times New Roman"/>
            <w:sz w:val="24"/>
            <w:szCs w:val="24"/>
            <w:highlight w:val="yellow"/>
            <w:rPrChange w:id="124" w:author="Luis Alexander Garcia Quiroz" w:date="2017-05-07T22:06:00Z">
              <w:rPr/>
            </w:rPrChange>
          </w:rPr>
          <w:fldChar w:fldCharType="begin" w:fldLock="1"/>
        </w:r>
        <w:r w:rsidRPr="00BD20EF">
          <w:rPr>
            <w:rFonts w:ascii="Times New Roman" w:hAnsi="Times New Roman" w:cs="Times New Roman"/>
            <w:sz w:val="24"/>
            <w:szCs w:val="24"/>
            <w:highlight w:val="yellow"/>
            <w:rPrChange w:id="125" w:author="Luis Alexander Garcia Quiroz" w:date="2017-05-07T22:06:00Z">
              <w:rPr/>
            </w:rPrChange>
          </w:rPr>
          <w:instrText>ADDIN CSL_CITATION { "citationItems" : [ { "id" : "ITEM-1", "itemData" : { "ISSN" : "0003-9993", "PMID" : "9440410", "abstract" : "OBJECTIVES: To determine the frequency and clinical predictors of aspiration within 5 days of acute stroke.\n\nDESIGN: Case series.\n\nSETTING: Tertiary care center.\n\nPATIENTS: Consecutive stroke patients (n = 55) with new neurologic deficit evaluated within 5 days of acute stroke.\n\nMAIN OUTCOME MEASURES: Comparison of features identified on clinical swallowing and oromotor examinations and occurrence of aspiration (silent or overt) evident on videofluoroscopic swallow study (VSS).\n\nRESULTS: Aspiration occurred in 21 of 55 patients (38%). Whereas 7 of 21 patients (33%) aspirated overtly, 14 (67%) aspirated silently on VSS. Chi-square analyses revealed that dysphonia, dysarthria, abnormal gag reflex, abnormal volitional cough, cough after swallow, and voice change after swallow were significantly related to aspiration and were predictors of the subset of patients with silent aspiration. Logistic regression revealed that abnormal volitional cough and cough with swallow, in conjunction, predicted aspiration with 78% accuracy.\n\nCONCLUSIONS: Silent aspiration appears to be a significant problem in acute stroke patients because silent aspiration occurred in two thirds of the patients who aspirated. The prediction of patients at risk for aspiration was significantly improved by the presence of concurrent findings of abnormal volitional cough and cough with swallow on clinical examination.", "author" : [ { "dropping-particle" : "", "family" : "Daniels", "given" : "S K", "non-dropping-particle" : "", "parse-names" : false, "suffix" : "" }, { "dropping-particle" : "", "family" : "Brailey", "given" : "K", "non-dropping-particle" : "", "parse-names" : false, "suffix" : "" }, { "dropping-particle" : "", "family" : "Priestly", "given" : "D H", "non-dropping-particle" : "", "parse-names" : false, "suffix" : "" }, { "dropping-particle" : "", "family" : "Herrington", "given" : "L R", "non-dropping-particle" : "", "parse-names" : false, "suffix" : "" }, { "dropping-particle" : "", "family" : "Weisberg", "given" : "L a", "non-dropping-particle" : "", "parse-names" : false, "suffix" : "" }, { "dropping-particle" : "", "family" : "Foundas", "given" : "a L", "non-dropping-particle" : "", "parse-names" : false, "suffix" : "" } ], "container-title" : "Archives of physical medicine and rehabilitation", "id" : "ITEM-1", "issue" : "1", "issued" : { "date-parts" : [ [ "1998", "1" ] ] }, "page" : "14-9", "title" : "Aspiration in patients with acute stroke.", "type" : "article-journal", "volume" : "79" }, "uris" : [ "http://www.mendeley.com/documents/?uuid=883f8d50-d271-44a3-9727-a785a2642fef" ] }, { "id" : "ITEM-2", "itemData" : { "DOI" : "10.1111/j.1466-7657.2006.00460.x", "ISSN" : "0020-8132", "PMID" : "16650034", "abstract" : "BACKGROUND: It is highly important in nursing care for persons with stroke to screen for, assess and manage eating difficulties. The impact on eating after stroke can be of different types, comprising dysphagia as well as eating difficulties in a larger perspective. Eating difficulties can cause complications such as malnutrition, dehydration, aspiration, suffocation, pneumonia and death. There is a lack of systematic reviews about methods to be used by nurses in their screening for eating difficulties.\n\nAIM: This review aims at systematically capturing and evaluating current peer-reviewed published literature about non-instrumental (besides pulse oximetry) and non-invasive screening methods for bedside detection of eating difficulties among persons with stroke.\n\nMETHODS: A search was performed in Medline and 234 articles were obtained. After a selection process 17 articles remained, covering seven screening methods and including about 2,000 patients.\n\nCONCLUSION: Best nursing practice for detecting eating difficulties includes as the first step the Standardized Bedside Swallowing Assessment (SSA) to detect dysphagia (strong evidence). As the second step an observation should be made of eating including ingestion, deglutition and energy (moderate evidence). Applying pulse oximetry simultaneously to SSA can possibly add to the accuracy of aspiration detection, especially silent aspiration (limited evidence). The methods should be used as a complement to interviews.", "author" : [ { "dropping-particle" : "", "family" : "Westergren", "given" : "a", "non-dropping-particle" : "", "parse-names" : false, "suffix" : "" } ], "container-title" : "International nursing review", "id" : "ITEM-2", "issue" : "2", "issued" : { "date-parts" : [ [ "2006", "6" ] ] }, "page" : "143-9", "title" : "Detection of eating difficulties after stroke: a systematic review.", "type" : "article-journal", "volume" : "53" }, "uris" : [ "http://www.mendeley.com/documents/?uuid=5d7f81ff-ffb4-407e-89d7-54fb1beb9ebb" ] } ], "mendeley" : { "formattedCitation" : "(1,2)", "plainTextFormattedCitation" : "(1,2)", "previouslyFormattedCitation" : "(1,2)" }, "properties" : { "noteIndex" : 0 }, "schema" : "https://github.com/citation-style-language/schema/raw/master/csl-citation.json" }</w:instrText>
        </w:r>
        <w:r w:rsidRPr="00BD20EF">
          <w:rPr>
            <w:rFonts w:ascii="Times New Roman" w:hAnsi="Times New Roman" w:cs="Times New Roman"/>
            <w:sz w:val="24"/>
            <w:szCs w:val="24"/>
            <w:highlight w:val="yellow"/>
            <w:rPrChange w:id="126" w:author="Luis Alexander Garcia Quiroz" w:date="2017-05-07T22:06:00Z">
              <w:rPr/>
            </w:rPrChange>
          </w:rPr>
          <w:fldChar w:fldCharType="separate"/>
        </w:r>
        <w:r w:rsidRPr="00BD20EF">
          <w:rPr>
            <w:rFonts w:ascii="Times New Roman" w:hAnsi="Times New Roman" w:cs="Times New Roman"/>
            <w:noProof/>
            <w:sz w:val="24"/>
            <w:szCs w:val="24"/>
            <w:highlight w:val="yellow"/>
            <w:rPrChange w:id="127" w:author="Luis Alexander Garcia Quiroz" w:date="2017-05-07T22:06:00Z">
              <w:rPr>
                <w:noProof/>
              </w:rPr>
            </w:rPrChange>
          </w:rPr>
          <w:t>(1,2)</w:t>
        </w:r>
        <w:r w:rsidRPr="00BD20EF">
          <w:rPr>
            <w:rFonts w:ascii="Times New Roman" w:hAnsi="Times New Roman" w:cs="Times New Roman"/>
            <w:sz w:val="24"/>
            <w:szCs w:val="24"/>
            <w:highlight w:val="yellow"/>
            <w:rPrChange w:id="128" w:author="Luis Alexander Garcia Quiroz" w:date="2017-05-07T22:06:00Z">
              <w:rPr/>
            </w:rPrChange>
          </w:rPr>
          <w:fldChar w:fldCharType="end"/>
        </w:r>
        <w:r w:rsidRPr="00BD20EF">
          <w:rPr>
            <w:rFonts w:ascii="Times New Roman" w:hAnsi="Times New Roman" w:cs="Times New Roman"/>
            <w:sz w:val="24"/>
            <w:szCs w:val="24"/>
            <w:highlight w:val="yellow"/>
            <w:rPrChange w:id="129" w:author="Luis Alexander Garcia Quiroz" w:date="2017-05-07T22:06:00Z">
              <w:rPr/>
            </w:rPrChange>
          </w:rPr>
          <w:t xml:space="preserve">. El rendimiento diagnóstico de las prueba de deglución al lado de la cama varia, pero una combinación de deglución con cinco tomas de agua de 10 ml y cambios en la saturación según los trabajos de Chong </w:t>
        </w:r>
        <w:r w:rsidRPr="00BD20EF">
          <w:rPr>
            <w:rFonts w:ascii="Times New Roman" w:hAnsi="Times New Roman" w:cs="Times New Roman"/>
            <w:sz w:val="24"/>
            <w:szCs w:val="24"/>
            <w:highlight w:val="yellow"/>
            <w:rPrChange w:id="130" w:author="Luis Alexander Garcia Quiroz" w:date="2017-05-07T22:06:00Z">
              <w:rPr/>
            </w:rPrChange>
          </w:rPr>
          <w:fldChar w:fldCharType="begin" w:fldLock="1"/>
        </w:r>
        <w:r w:rsidRPr="00BD20EF">
          <w:rPr>
            <w:rFonts w:ascii="Times New Roman" w:hAnsi="Times New Roman" w:cs="Times New Roman"/>
            <w:sz w:val="24"/>
            <w:szCs w:val="24"/>
            <w:highlight w:val="yellow"/>
            <w:rPrChange w:id="131" w:author="Luis Alexander Garcia Quiroz" w:date="2017-05-07T22:06:00Z">
              <w:rPr/>
            </w:rPrChange>
          </w:rPr>
          <w:instrText>ADDIN CSL_CITATION { "citationItems" : [ { "id" : "ITEM-1", "itemData" : { "ISSN" : "0304-4602", "PMID" : "14716948", "abstract" : "INTRODUCTION: This study was undertaken to ascertain the usefulness of clinical screening tools for dysphagia in a heterogeneous group of older stroke patients. The usefulness of bedside clinical assessment tools for detecting dysphagia on different consistencies of feeds was also studied.\n\nMATERIALS AND METHODS: Fifty patients referred to a speech therapist for the assessment of possible dysphagia were recruited. The clinical tools studied included the water swallow test, the oxygen desaturation test and the combination of both tests (termed \"clinical aspiration test\"). The outcomes of the clinical assessments were compared with a fibreoptic endoscopic examination of swallowing (FEES) conducted at the same sitting. Fifty patients underwent an examination of their ability to swallow 50 mL of water in 10-mL aliquots. They underwent a FEES with different food consistencies by a speech therapist and oxygen saturation with pulse oximetry was monitored during the procedure. Oxygen desaturation of more than 2% was considered to be clinically significant.\n\nRESULTS: The water swallow test had a sensitivity of 79.4% and specificity of 62.5% for the detection of aspiration, with a positive predictive value (PPV) of 81.8% and a negative predictive value (NPV) of 58.8%. The oxygen desaturation test had a sensitivity of 55.9% and a specificity of 100% with PPV of 100% and NPV of 51.6%. When both tests were combined, a sensitivity of 94.1% and a specificity of 62.5% was attained, with PPV of 84.2% and NPV of 83.3%. Using the clinical assessment test, we were able to pick up 3 aspirators who would otherwise have been missed if they were assessed with the water swallow test using thin fluids alone.\n\nCONCLUSION: Simple clinical assessment tools can be used to screen for dysphagia in a heterogeneous group of older patients with stroke disease, and clinical testing using feeds of different consistencies should be considered.", "author" : [ { "dropping-particle" : "", "family" : "Chong", "given" : "M S", "non-dropping-particle" : "", "parse-names" : false, "suffix" : "" }, { "dropping-particle" : "", "family" : "Lieu", "given" : "P K", "non-dropping-particle" : "", "parse-names" : false, "suffix" : "" }, { "dropping-particle" : "", "family" : "Sitoh", "given" : "Y Y", "non-dropping-particle" : "", "parse-names" : false, "suffix" : "" }, { "dropping-particle" : "", "family" : "Meng", "given" : "Y Y", "non-dropping-particle" : "", "parse-names" : false, "suffix" : "" }, { "dropping-particle" : "", "family" : "Leow", "given" : "L P", "non-dropping-particle" : "", "parse-names" : false, "suffix" : "" } ], "container-title" : "Annals of the Academy of Medicine, Singapore", "id" : "ITEM-1", "issue" : "6", "issued" : { "date-parts" : [ [ "2003", "11" ] ] }, "page" : "790-4", "title" : "Bedside clinical methods useful as screening test for aspiration in elderly patients with recent and previous strokes.", "type" : "article-journal", "volume" : "32" }, "uris" : [ "http://www.mendeley.com/documents/?uuid=5b998f58-bfce-4ab9-b195-b89f70406de7" ] } ], "mendeley" : { "formattedCitation" : "(3)", "plainTextFormattedCitation" : "(3)", "previouslyFormattedCitation" : "(3)" }, "properties" : { "noteIndex" : 0 }, "schema" : "https://github.com/citation-style-language/schema/raw/master/csl-citation.json" }</w:instrText>
        </w:r>
        <w:r w:rsidRPr="00BD20EF">
          <w:rPr>
            <w:rFonts w:ascii="Times New Roman" w:hAnsi="Times New Roman" w:cs="Times New Roman"/>
            <w:sz w:val="24"/>
            <w:szCs w:val="24"/>
            <w:highlight w:val="yellow"/>
            <w:rPrChange w:id="132" w:author="Luis Alexander Garcia Quiroz" w:date="2017-05-07T22:06:00Z">
              <w:rPr/>
            </w:rPrChange>
          </w:rPr>
          <w:fldChar w:fldCharType="separate"/>
        </w:r>
        <w:r w:rsidRPr="00BD20EF">
          <w:rPr>
            <w:rFonts w:ascii="Times New Roman" w:hAnsi="Times New Roman" w:cs="Times New Roman"/>
            <w:noProof/>
            <w:sz w:val="24"/>
            <w:szCs w:val="24"/>
            <w:highlight w:val="yellow"/>
            <w:rPrChange w:id="133" w:author="Luis Alexander Garcia Quiroz" w:date="2017-05-07T22:06:00Z">
              <w:rPr>
                <w:noProof/>
              </w:rPr>
            </w:rPrChange>
          </w:rPr>
          <w:t>(3)</w:t>
        </w:r>
        <w:r w:rsidRPr="00BD20EF">
          <w:rPr>
            <w:rFonts w:ascii="Times New Roman" w:hAnsi="Times New Roman" w:cs="Times New Roman"/>
            <w:sz w:val="24"/>
            <w:szCs w:val="24"/>
            <w:highlight w:val="yellow"/>
            <w:rPrChange w:id="134" w:author="Luis Alexander Garcia Quiroz" w:date="2017-05-07T22:06:00Z">
              <w:rPr/>
            </w:rPrChange>
          </w:rPr>
          <w:fldChar w:fldCharType="end"/>
        </w:r>
        <w:r w:rsidRPr="00BD20EF">
          <w:rPr>
            <w:rFonts w:ascii="Times New Roman" w:hAnsi="Times New Roman" w:cs="Times New Roman"/>
            <w:sz w:val="24"/>
            <w:szCs w:val="24"/>
            <w:highlight w:val="yellow"/>
            <w:rPrChange w:id="135" w:author="Luis Alexander Garcia Quiroz" w:date="2017-05-07T22:06:00Z">
              <w:rPr/>
            </w:rPrChange>
          </w:rPr>
          <w:t xml:space="preserve"> y otro estudio de Lim </w:t>
        </w:r>
        <w:r w:rsidRPr="00BD20EF">
          <w:rPr>
            <w:rFonts w:ascii="Times New Roman" w:hAnsi="Times New Roman" w:cs="Times New Roman"/>
            <w:sz w:val="24"/>
            <w:szCs w:val="24"/>
            <w:highlight w:val="yellow"/>
            <w:rPrChange w:id="136" w:author="Luis Alexander Garcia Quiroz" w:date="2017-05-07T22:06:00Z">
              <w:rPr/>
            </w:rPrChange>
          </w:rPr>
          <w:fldChar w:fldCharType="begin" w:fldLock="1"/>
        </w:r>
        <w:r w:rsidRPr="00BD20EF">
          <w:rPr>
            <w:rFonts w:ascii="Times New Roman" w:hAnsi="Times New Roman" w:cs="Times New Roman"/>
            <w:sz w:val="24"/>
            <w:szCs w:val="24"/>
            <w:highlight w:val="yellow"/>
            <w:rPrChange w:id="137" w:author="Luis Alexander Garcia Quiroz" w:date="2017-05-07T22:06:00Z">
              <w:rPr/>
            </w:rPrChange>
          </w:rPr>
          <w:instrText>ADDIN CSL_CITATION { "citationItems" : [ { "id" : "ITEM-1", "itemData" : { "DOI" : "10.1007/s004550000038", "ISSN" : "0179-051X", "author" : [ { "dropping-particle" : "", "family" : "Lim", "given" : "Selina H.B.", "non-dropping-particle" : "", "parse-names" : false, "suffix" : "" }, { "dropping-particle" : "", "family" : "Lieu", "given" : "P.K.", "non-dropping-particle" : "", "parse-names" : false, "suffix" : "" }, { "dropping-particle" : "", "family" : "Phua", "given" : "S.Y.", "non-dropping-particle" : "", "parse-names" : false, "suffix" : "" }, { "dropping-particle" : "", "family" : "Seshadri", "given" : "R.", "non-dropping-particle" : "", "parse-names" : false, "suffix" : "" }, { "dropping-particle" : "", "family" : "Venketasubramanian", "given" : "N.", "non-dropping-particle" : "", "parse-names" : false, "suffix" : "" }, { "dropping-particle" : "", "family" : "Lee", "given" : "S.H.", "non-dropping-particle" : "", "parse-names" : false, "suffix" : "" }, { "dropping-particle" : "", "family" : "Choo", "given" : "Philip W.J.", "non-dropping-particle" : "", "parse-names" : false, "suffix" : "" } ], "container-title" : "Dysphagia", "id" : "ITEM-1", "issue" : "1", "issued" : { "date-parts" : [ [ "2014", "2", "11" ] ] }, "page" : "1-6", "title" : "Accuracy of Bedside Clinical Methods Compared with Fiberoptic Endoscopic Examination of Swallowing (FEES) in Determining the Risk of Aspiration in Acute Stroke Patients", "type" : "article-journal", "volume" : "16" }, "uris" : [ "http://www.mendeley.com/documents/?uuid=93653962-8f1d-491d-81a7-69599f66157d" ] } ], "mendeley" : { "formattedCitation" : "(4)", "plainTextFormattedCitation" : "(4)", "previouslyFormattedCitation" : "(4)" }, "properties" : { "noteIndex" : 0 }, "schema" : "https://github.com/citation-style-language/schema/raw/master/csl-citation.json" }</w:instrText>
        </w:r>
        <w:r w:rsidRPr="00BD20EF">
          <w:rPr>
            <w:rFonts w:ascii="Times New Roman" w:hAnsi="Times New Roman" w:cs="Times New Roman"/>
            <w:sz w:val="24"/>
            <w:szCs w:val="24"/>
            <w:highlight w:val="yellow"/>
            <w:rPrChange w:id="138" w:author="Luis Alexander Garcia Quiroz" w:date="2017-05-07T22:06:00Z">
              <w:rPr/>
            </w:rPrChange>
          </w:rPr>
          <w:fldChar w:fldCharType="separate"/>
        </w:r>
        <w:r w:rsidRPr="00BD20EF">
          <w:rPr>
            <w:rFonts w:ascii="Times New Roman" w:hAnsi="Times New Roman" w:cs="Times New Roman"/>
            <w:noProof/>
            <w:sz w:val="24"/>
            <w:szCs w:val="24"/>
            <w:highlight w:val="yellow"/>
            <w:rPrChange w:id="139" w:author="Luis Alexander Garcia Quiroz" w:date="2017-05-07T22:06:00Z">
              <w:rPr>
                <w:noProof/>
              </w:rPr>
            </w:rPrChange>
          </w:rPr>
          <w:t>(4)</w:t>
        </w:r>
        <w:r w:rsidRPr="00BD20EF">
          <w:rPr>
            <w:rFonts w:ascii="Times New Roman" w:hAnsi="Times New Roman" w:cs="Times New Roman"/>
            <w:sz w:val="24"/>
            <w:szCs w:val="24"/>
            <w:highlight w:val="yellow"/>
            <w:rPrChange w:id="140" w:author="Luis Alexander Garcia Quiroz" w:date="2017-05-07T22:06:00Z">
              <w:rPr/>
            </w:rPrChange>
          </w:rPr>
          <w:fldChar w:fldCharType="end"/>
        </w:r>
        <w:r w:rsidRPr="00BD20EF">
          <w:rPr>
            <w:rFonts w:ascii="Times New Roman" w:hAnsi="Times New Roman" w:cs="Times New Roman"/>
            <w:sz w:val="24"/>
            <w:szCs w:val="24"/>
            <w:highlight w:val="yellow"/>
            <w:rPrChange w:id="141" w:author="Luis Alexander Garcia Quiroz" w:date="2017-05-07T22:06:00Z">
              <w:rPr/>
            </w:rPrChange>
          </w:rPr>
          <w:t xml:space="preserve"> parece tener un desempeño adecuado. La prueba al lado de la cama más ampliamente difundida se hace con tres onzas de agua </w:t>
        </w:r>
        <w:r w:rsidRPr="00BD20EF">
          <w:rPr>
            <w:rFonts w:ascii="Times New Roman" w:hAnsi="Times New Roman" w:cs="Times New Roman"/>
            <w:sz w:val="24"/>
            <w:szCs w:val="24"/>
            <w:highlight w:val="yellow"/>
            <w:rPrChange w:id="142" w:author="Luis Alexander Garcia Quiroz" w:date="2017-05-07T22:06:00Z">
              <w:rPr/>
            </w:rPrChange>
          </w:rPr>
          <w:fldChar w:fldCharType="begin" w:fldLock="1"/>
        </w:r>
        <w:r w:rsidRPr="00BD20EF">
          <w:rPr>
            <w:rFonts w:ascii="Times New Roman" w:hAnsi="Times New Roman" w:cs="Times New Roman"/>
            <w:sz w:val="24"/>
            <w:szCs w:val="24"/>
            <w:highlight w:val="yellow"/>
            <w:rPrChange w:id="143" w:author="Luis Alexander Garcia Quiroz" w:date="2017-05-07T22:06:00Z">
              <w:rPr/>
            </w:rPrChange>
          </w:rPr>
          <w:instrText>ADDIN CSL_CITATION { "citationItems" : [ { "id" : "ITEM-1", "itemData" : { "DOI" : "10.1378/chest.14-1133", "author" : [ { "dropping-particle" : "", "family" : "Macht", "given" : "Madison", "non-dropping-particle" : "", "parse-names" : false, "suffix" : "" }, { "dropping-particle" : "", "family" : "White", "given" : "S David", "non-dropping-particle" : "", "parse-names" : false, "suffix" : "" }, { "dropping-particle" : "", "family" : "Moss", "given" : "Marc", "non-dropping-particle" : "", "parse-names" : false, "suffix" : "" } ], "container-title" : "Chest", "id" : "ITEM-1", "issue" : "6", "issued" : { "date-parts" : [ [ "2014" ] ] }, "page" : "1681-1689", "title" : "Swallowing Dysfunction After Critical Illness", "type" : "article-journal", "volume" : "146" }, "uris" : [ "http://www.mendeley.com/documents/?uuid=77dd814c-8b90-4ffd-8743-5a635fb40342" ] } ], "mendeley" : { "formattedCitation" : "(5)", "plainTextFormattedCitation" : "(5)", "previouslyFormattedCitation" : "(5)" }, "properties" : { "noteIndex" : 0 }, "schema" : "https://github.com/citation-style-language/schema/raw/master/csl-citation.json" }</w:instrText>
        </w:r>
        <w:r w:rsidRPr="00BD20EF">
          <w:rPr>
            <w:rFonts w:ascii="Times New Roman" w:hAnsi="Times New Roman" w:cs="Times New Roman"/>
            <w:sz w:val="24"/>
            <w:szCs w:val="24"/>
            <w:highlight w:val="yellow"/>
            <w:rPrChange w:id="144" w:author="Luis Alexander Garcia Quiroz" w:date="2017-05-07T22:06:00Z">
              <w:rPr/>
            </w:rPrChange>
          </w:rPr>
          <w:fldChar w:fldCharType="separate"/>
        </w:r>
        <w:r w:rsidRPr="00BD20EF">
          <w:rPr>
            <w:rFonts w:ascii="Times New Roman" w:hAnsi="Times New Roman" w:cs="Times New Roman"/>
            <w:noProof/>
            <w:sz w:val="24"/>
            <w:szCs w:val="24"/>
            <w:highlight w:val="yellow"/>
            <w:rPrChange w:id="145" w:author="Luis Alexander Garcia Quiroz" w:date="2017-05-07T22:06:00Z">
              <w:rPr>
                <w:noProof/>
              </w:rPr>
            </w:rPrChange>
          </w:rPr>
          <w:t>(5)</w:t>
        </w:r>
        <w:r w:rsidRPr="00BD20EF">
          <w:rPr>
            <w:rFonts w:ascii="Times New Roman" w:hAnsi="Times New Roman" w:cs="Times New Roman"/>
            <w:sz w:val="24"/>
            <w:szCs w:val="24"/>
            <w:highlight w:val="yellow"/>
            <w:rPrChange w:id="146" w:author="Luis Alexander Garcia Quiroz" w:date="2017-05-07T22:06:00Z">
              <w:rPr/>
            </w:rPrChange>
          </w:rPr>
          <w:fldChar w:fldCharType="end"/>
        </w:r>
        <w:r w:rsidRPr="00BD20EF">
          <w:rPr>
            <w:rFonts w:ascii="Times New Roman" w:hAnsi="Times New Roman" w:cs="Times New Roman"/>
            <w:sz w:val="24"/>
            <w:szCs w:val="24"/>
            <w:highlight w:val="yellow"/>
            <w:rPrChange w:id="147" w:author="Luis Alexander Garcia Quiroz" w:date="2017-05-07T22:06:00Z">
              <w:rPr/>
            </w:rPrChange>
          </w:rPr>
          <w:t xml:space="preserve">. La prueba es positiva si hay incapacidad de deglutir, tos, sensación de ahogo, cambios de la voz o desaturación de más de 2%. La sensibilidad de esta prueba diagnóstica es del 94-98%, con una especificidad variable </w:t>
        </w:r>
        <w:r w:rsidRPr="00BD20EF">
          <w:rPr>
            <w:rFonts w:ascii="Times New Roman" w:hAnsi="Times New Roman" w:cs="Times New Roman"/>
            <w:sz w:val="24"/>
            <w:szCs w:val="24"/>
            <w:highlight w:val="yellow"/>
            <w:rPrChange w:id="148" w:author="Luis Alexander Garcia Quiroz" w:date="2017-05-07T22:06:00Z">
              <w:rPr/>
            </w:rPrChange>
          </w:rPr>
          <w:fldChar w:fldCharType="begin" w:fldLock="1"/>
        </w:r>
        <w:r w:rsidRPr="00BD20EF">
          <w:rPr>
            <w:rFonts w:ascii="Times New Roman" w:hAnsi="Times New Roman" w:cs="Times New Roman"/>
            <w:sz w:val="24"/>
            <w:szCs w:val="24"/>
            <w:highlight w:val="yellow"/>
            <w:rPrChange w:id="149" w:author="Luis Alexander Garcia Quiroz" w:date="2017-05-07T22:06:00Z">
              <w:rPr/>
            </w:rPrChange>
          </w:rPr>
          <w:instrText>ADDIN CSL_CITATION { "citationItems" : [ { "id" : "ITEM-1", "itemData" : { "DOI" : "10.1007/s00455-013-9490-9", "ISBN" : "0045501394", "ISSN" : "1432-0460", "PMID" : "24026520", "abstract" : "Oropharyngeal dysphagia is a highly prevalent comorbidity in neurological patients and presents a serious health threat, which may le to outcomes of aspiration pneumonia ranging from hospitalization to death. Therefore, an early identification of risk followed by an accurate diagnosis of oropharyngeal dysphagia is fundamental. This systematic review provides an update of currently available bedside screenings to identify oropharyngeal dysphagia in neurological patients. An electronic search was carried out in the databases PubMed, Embase, CINAHL, and PsychInfo (formerly PsychLit), and all hits from 2008 up to December 2012 were included in the review. Only studies with sufficient methodological quality were considered, after which the psychometric characteristics of the screening tools were determined. Two relevant bedside screenings were identified, with a minimum sensitivity and specificity of \u226570 and \u226560\u00a0%, respectively.", "author" : [ { "dropping-particle" : "", "family" : "Kertscher", "given" : "Berit", "non-dropping-particle" : "", "parse-names" : false, "suffix" : "" }, { "dropping-particle" : "", "family" : "Speyer", "given" : "Ren\u00e9e", "non-dropping-particle" : "", "parse-names" : false, "suffix" : "" }, { "dropping-particle" : "", "family" : "Palmieri", "given" : "Maria", "non-dropping-particle" : "", "parse-names" : false, "suffix" : "" }, { "dropping-particle" : "", "family" : "Plant", "given" : "Chris", "non-dropping-particle" : "", "parse-names" : false, "suffix" : "" } ], "container-title" : "Dysphagia", "id" : "ITEM-1", "issue" : "2", "issued" : { "date-parts" : [ [ "2014", "4" ] ] }, "page" : "204-12", "title" : "Bedside screening to detect oropharyngeal dysphagia in patients with neurological disorders: an updated systematic review.", "type" : "article-journal", "volume" : "29" }, "uris" : [ "http://www.mendeley.com/documents/?uuid=653c3189-cab8-4e80-8722-833d3f3dc1dd" ] }, { "id" : "ITEM-2", "itemData" : { "ISSN" : "0304-4602", "PMID" : "14716948", "abstract" : "INTRODUCTION: This study was undertaken to ascertain the usefulness of clinical screening tools for dysphagia in a heterogeneous group of older stroke patients. The usefulness of bedside clinical assessment tools for detecting dysphagia on different consistencies of feeds was also studied.\n\nMATERIALS AND METHODS: Fifty patients referred to a speech therapist for the assessment of possible dysphagia were recruited. The clinical tools studied included the water swallow test, the oxygen desaturation test and the combination of both tests (termed \"clinical aspiration test\"). The outcomes of the clinical assessments were compared with a fibreoptic endoscopic examination of swallowing (FEES) conducted at the same sitting. Fifty patients underwent an examination of their ability to swallow 50 mL of water in 10-mL aliquots. They underwent a FEES with different food consistencies by a speech therapist and oxygen saturation with pulse oximetry was monitored during the procedure. Oxygen desaturation of more than 2% was considered to be clinically significant.\n\nRESULTS: The water swallow test had a sensitivity of 79.4% and specificity of 62.5% for the detection of aspiration, with a positive predictive value (PPV) of 81.8% and a negative predictive value (NPV) of 58.8%. The oxygen desaturation test had a sensitivity of 55.9% and a specificity of 100% with PPV of 100% and NPV of 51.6%. When both tests were combined, a sensitivity of 94.1% and a specificity of 62.5% was attained, with PPV of 84.2% and NPV of 83.3%. Using the clinical assessment test, we were able to pick up 3 aspirators who would otherwise have been missed if they were assessed with the water swallow test using thin fluids alone.\n\nCONCLUSION: Simple clinical assessment tools can be used to screen for dysphagia in a heterogeneous group of older patients with stroke disease, and clinical testing using feeds of different consistencies should be considered.", "author" : [ { "dropping-particle" : "", "family" : "Chong", "given" : "M S", "non-dropping-particle" : "", "parse-names" : false, "suffix" : "" }, { "dropping-particle" : "", "family" : "Lieu", "given" : "P K", "non-dropping-particle" : "", "parse-names" : false, "suffix" : "" }, { "dropping-particle" : "", "family" : "Sitoh", "given" : "Y Y", "non-dropping-particle" : "", "parse-names" : false, "suffix" : "" }, { "dropping-particle" : "", "family" : "Meng", "given" : "Y Y", "non-dropping-particle" : "", "parse-names" : false, "suffix" : "" }, { "dropping-particle" : "", "family" : "Leow", "given" : "L P", "non-dropping-particle" : "", "parse-names" : false, "suffix" : "" } ], "container-title" : "Annals of the Academy of Medicine, Singapore", "id" : "ITEM-2", "issue" : "6", "issued" : { "date-parts" : [ [ "2003", "11" ] ] }, "page" : "790-4", "title" : "Bedside clinical methods useful as screening test for aspiration in elderly patients with recent and previous strokes.", "type" : "article-journal", "volume" : "32" }, "uris" : [ "http://www.mendeley.com/documents/?uuid=5b998f58-bfce-4ab9-b195-b89f70406de7" ] }, { "id" : "ITEM-3", "itemData" : { "DOI" : "10.1007/s00455-007-9127-y", "ISSN" : "0179-051X", "PMID" : "18058175", "abstract" : "The 3-ounce water swallow test is frequently used to screen individuals for aspiration risk. Prior research concerning its clinical usefulness, however, is confounded by inadequate statistical power due to small sample sizes and varying methodologies. Importantly, research has been limited to a few select patient populations, thereby limiting the widespread generalizability and applicability of the 3-ounce test. The purpose of this study was to investigate the clinical utility of the 3-ounce water swallow test for determining aspiration status and oral feeding recommendations in a large and heterogeneous patient population. Fiberoptic endoscopic evaluation of swallowing (FEES) was performed in conjunction with the 3-ounce water swallow test on 3000 participants with a wide range of ages and diagnoses. A total of 1151 (38.4%) passed and 1849 (61.6%) failed the 3-ounce water swallow test. Sensitivity of the 3-ounce water swallow test for predicting aspiration status during FEES = 96.5%, specificity = 48.7%, and false positive rate = 51.3%. Sensitivity for identifying individuals who were deemed safe for oral intake based on FEES results = 96.4%, specificity = 46.4%, and false positive rate = 53.6%. Passing the 3-ounce water swallow test appears to be a good predictor of ability to tolerate thin liquids. However, failure often does not indicate inability to tolerate thin liquids, i.e., low specificity and high false-positive rate. Use of the 3-ounce water swallow test alone to make decisions regarding safety of liquid intake results in over-referral and unnecessary restriction of liquid intake for nearly 50% of patients tested. In addition, because 71% of participants who failed the 3-ounce water swallow test were deemed safe for an oral diet, nonsuccess on the 3-ounce water swallow test is not indicative of swallowing failure. The clinical utility of the 3-ounce water swallow test has been extended to include a wide range of medical and surgical diagnostic categories. Importantly, for the first time it has been shown that if the 3-ounce water swallow test is passed, diet recommendations can be made without further objective dysphagia testing.", "author" : [ { "dropping-particle" : "", "family" : "Suiter", "given" : "Debra M", "non-dropping-particle" : "", "parse-names" : false, "suffix" : "" }, { "dropping-particle" : "", "family" : "Leder", "given" : "Steven B", "non-dropping-particle" : "", "parse-names" : false, "suffix" : "" } ], "container-title" : "Dysphagia", "id" : "ITEM-3", "issue" : "3", "issued" : { "date-parts" : [ [ "2008", "9" ] ] }, "page" : "244-50", "title" : "Clinical utility of the 3-ounce water swallow test.", "type" : "article-journal", "volume" : "23" }, "uris" : [ "http://www.mendeley.com/documents/?uuid=176063d1-c7bf-47bd-a3d0-49e3ce39a9aa" ] }, { "id" : "ITEM-4", "itemData" : { "DOI" : "10.1007/s00455-013-9511-8", "ISBN" : "0045501395118", "ISSN" : "1432-0460", "PMID" : "24590284", "abstract" : "Dysphagia can have severe consequences for the patient's health, influencing health-related quality of life (HRQoL). Sound psychometric properties of HRQoL questionnaires are a precondition for assessing the impact of dysphagia, the focus of this study, resulting in recommendations for the appropriate use of these questionnaires in both clinical practice and research contexts. We performed a systematic review starting with a search for and retrieval of all full-text articles on the development of HRQoL questionnaires related to oropharyngeal dysphagia and/or their psychometric validation from the electronic databases PubMed and Embase published up to June 2011. Psychometric properties were judged according to quality criteria proposed for health status questionnaires. Eight questionnaires were included in this study. Four are aimed solely at HRQoL in oropharyngeal dysphagia: the deglutition handicap index (DHI), dysphagia handicap index (DHI'), M.D. Anderson Dysphagia Inventory (MDADI), and SWAL-QOL, while the EDGQ, EORTC QLQ-STO 22, EORTC QLQ-OG 25 and EORTC QLQ-H&amp;N35 focus on other primary diseases resulting in dysphagia. The psychometric properties of the DHI, DHI', MDADI, and SWAL-QOL were evaluated. For appropriate applicability of HRQoL questionnaires, strong scores on the psychometric criteria face validity, criterion validity, and interpretability are prerequisites. The SWAL-QOL has the strongest ratings for these criteria, while the DHI' is the most easy to apply given its 25 items and the use of a uniform scoring format. For optimal use of HRQoL questionnaires in diverse settings, it is necessary to combine psychometric and utility approaches.", "author" : [ { "dropping-particle" : "", "family" : "Timmerman", "given" : "Angelique a", "non-dropping-particle" : "", "parse-names" : false, "suffix" : "" }, { "dropping-particle" : "", "family" : "Speyer", "given" : "Ren\u00e9e", "non-dropping-particle" : "", "parse-names" : false, "suffix" : "" }, { "dropping-particle" : "", "family" : "Heijnen", "given" : "Bas J", "non-dropping-particle" : "", "parse-names" : false, "suffix" : "" }, { "dropping-particle" : "", "family" : "Klijn-Zwijnenberg", "given" : "Iris R", "non-dropping-particle" : "", "parse-names" : false, "suffix" : "" } ], "container-title" : "Dysphagia", "id" : "ITEM-4", "issue" : "2", "issued" : { "date-parts" : [ [ "2014", "4" ] ] }, "page" : "183-98", "title" : "Psychometric characteristics of health-related quality-of-life questionnaires in oropharyngeal dysphagia.", "type" : "article-journal", "volume" : "29" }, "uris" : [ "http://www.mendeley.com/documents/?uuid=7ae0ec59-bbaf-4816-bd5b-59bdc31f6ee4" ] }, { "id" : "ITEM-5", "itemData" : { "DOI" : "10.1016/j.otc.2013.08.004", "ISSN" : "1557-8259", "PMID" : "24262955", "abstract" : "This article provides an overview of bedside screening and assessment tools in patients with oropharyngeal dysphagia including the diagnostic performance of screening tools; the gold standards in assessment of dysphagia (videofluoroscopic and fiberoptic endoscopic evaluation of swallowing); a variety of clinical assessment tools; patient self-evaluation questionnaires; and a list of supplementary methods. In addition, some methodologic issues are discussed, and the need for standardization of terminology, screening and assessment protocols, and the call for evidence-based clinical guidelines.", "author" : [ { "dropping-particle" : "", "family" : "Speyer", "given" : "Ren\u00e9e", "non-dropping-particle" : "", "parse-names" : false, "suffix" : "" } ], "container-title" : "Otolaryngologic clinics of North America", "id" : "ITEM-5", "issue" : "6", "issued" : { "date-parts" : [ [ "2013", "12" ] ] }, "page" : "989-1008", "publisher" : "Elsevier Inc", "title" : "Oropharyngeal dysphagia: screening and assessment.", "type" : "article-journal", "volume" : "46" }, "uris" : [ "http://www.mendeley.com/documents/?uuid=8af4484d-2cbe-4160-a6f9-0523d61573a5" ] } ], "mendeley" : { "formattedCitation" : "(3,6\u20139)", "plainTextFormattedCitation" : "(3,6\u20139)", "previouslyFormattedCitation" : "(3,6\u20139)" }, "properties" : { "noteIndex" : 0 }, "schema" : "https://github.com/citation-style-language/schema/raw/master/csl-citation.json" }</w:instrText>
        </w:r>
        <w:r w:rsidRPr="00BD20EF">
          <w:rPr>
            <w:rFonts w:ascii="Times New Roman" w:hAnsi="Times New Roman" w:cs="Times New Roman"/>
            <w:sz w:val="24"/>
            <w:szCs w:val="24"/>
            <w:highlight w:val="yellow"/>
            <w:rPrChange w:id="150" w:author="Luis Alexander Garcia Quiroz" w:date="2017-05-07T22:06:00Z">
              <w:rPr/>
            </w:rPrChange>
          </w:rPr>
          <w:fldChar w:fldCharType="separate"/>
        </w:r>
        <w:r w:rsidRPr="00BD20EF">
          <w:rPr>
            <w:rFonts w:ascii="Times New Roman" w:hAnsi="Times New Roman" w:cs="Times New Roman"/>
            <w:noProof/>
            <w:sz w:val="24"/>
            <w:szCs w:val="24"/>
            <w:highlight w:val="yellow"/>
            <w:rPrChange w:id="151" w:author="Luis Alexander Garcia Quiroz" w:date="2017-05-07T22:06:00Z">
              <w:rPr>
                <w:noProof/>
              </w:rPr>
            </w:rPrChange>
          </w:rPr>
          <w:t>(3,6–9)</w:t>
        </w:r>
        <w:r w:rsidRPr="00BD20EF">
          <w:rPr>
            <w:rFonts w:ascii="Times New Roman" w:hAnsi="Times New Roman" w:cs="Times New Roman"/>
            <w:sz w:val="24"/>
            <w:szCs w:val="24"/>
            <w:highlight w:val="yellow"/>
            <w:rPrChange w:id="152" w:author="Luis Alexander Garcia Quiroz" w:date="2017-05-07T22:06:00Z">
              <w:rPr/>
            </w:rPrChange>
          </w:rPr>
          <w:fldChar w:fldCharType="end"/>
        </w:r>
        <w:r w:rsidRPr="00BD20EF">
          <w:rPr>
            <w:rFonts w:ascii="Times New Roman" w:hAnsi="Times New Roman" w:cs="Times New Roman"/>
            <w:sz w:val="24"/>
            <w:szCs w:val="24"/>
            <w:highlight w:val="yellow"/>
            <w:rPrChange w:id="153" w:author="Luis Alexander Garcia Quiroz" w:date="2017-05-07T22:06:00Z">
              <w:rPr/>
            </w:rPrChange>
          </w:rPr>
          <w:t>. Con base en estos parámetros, el tamaño de muestra calculado tomando una sensibilidad del 96%, especificidad de 96%, una prevalencia del 40%, precisión 5%, un error alfa 0.05, con la fórmula de Buderer da un requerimiento de 100 pacientes</w:t>
        </w:r>
        <w:r w:rsidRPr="00094794">
          <w:rPr>
            <w:rFonts w:ascii="Times New Roman" w:hAnsi="Times New Roman" w:cs="Times New Roman"/>
            <w:sz w:val="24"/>
            <w:szCs w:val="24"/>
            <w:rPrChange w:id="154" w:author="Luis Alexander Garcia Quiroz" w:date="2017-04-23T20:48:00Z">
              <w:rPr/>
            </w:rPrChange>
          </w:rPr>
          <w:t xml:space="preserve"> </w:t>
        </w:r>
        <w:r w:rsidRPr="00094794">
          <w:rPr>
            <w:rFonts w:ascii="Times New Roman" w:hAnsi="Times New Roman" w:cs="Times New Roman"/>
            <w:sz w:val="24"/>
            <w:szCs w:val="24"/>
            <w:rPrChange w:id="155" w:author="Luis Alexander Garcia Quiroz" w:date="2017-04-23T20:48:00Z">
              <w:rPr/>
            </w:rPrChange>
          </w:rPr>
          <w:fldChar w:fldCharType="begin" w:fldLock="1"/>
        </w:r>
        <w:r w:rsidRPr="00094794">
          <w:rPr>
            <w:rFonts w:ascii="Times New Roman" w:hAnsi="Times New Roman" w:cs="Times New Roman"/>
            <w:sz w:val="24"/>
            <w:szCs w:val="24"/>
            <w:rPrChange w:id="156" w:author="Luis Alexander Garcia Quiroz" w:date="2017-04-23T20:48:00Z">
              <w:rPr/>
            </w:rPrChange>
          </w:rPr>
          <w:instrText>ADDIN CSL_CITATION { "citationItems" : [ { "id" : "ITEM-1", "itemData" : { "ISSN" : "1472-0213", "PMID" : "12954688", "abstract" : "The importance of power and sample size estimation for study design and analysis.", "author" : [ { "dropping-particle" : "", "family" : "Jones", "given" : "S R", "non-dropping-particle" : "", "parse-names" : false, "suffix" : "" }, { "dropping-particle" : "", "family" : "Carley", "given" : "S", "non-dropping-particle" : "", "parse-names" : false, "suffix" : "" }, { "dropping-particle" : "", "family" : "Harrison", "given" : "M", "non-dropping-particle" : "", "parse-names" : false, "suffix" : "" } ], "container-title" : "Emergency medicine journal : EMJ", "id" : "ITEM-1", "issue" : "5", "issued" : { "date-parts" : [ [ "2003", "9" ] ] }, "page" : "453-8", "title" : "An introduction to power and sample size estimation.", "type" : "article-journal", "volume" : "20" }, "uris" : [ "http://www.mendeley.com/documents/?uuid=39dffc29-e411-44c4-8023-e4eebbbcda8b" ] }, { "id" : "ITEM-2", "itemData" : { "DOI" : "10.1136/emj.2003.011148", "ISSN" : "1472-0213", "PMID" : "15735264", "abstract" : "OBJECTIVES: To produce an easily understood and accessible tool for use by researchers in diagnostic studies. Diagnostic studies should have sample size calculations performed, but in practice, they are performed infrequently. This may be due to a reluctance on the part of researchers to use mathematical formulae.\n\nMETHODS: Using a spreadsheet, we derived nomograms for calculating the number of patients required to determine the precision of a test's sensitivity or specificity.\n\nRESULTS: The nomograms could be easily used to determine the sensitivity and specificity of a test.\n\nCONCLUSIONS: In addition to being easy to use, the nomogram allows deduction of a missing parameter (number of patients, confidence intervals, prevalence, or sensitivity/specificity) if the other three are known. The nomogram can also be used retrospectively by the reader of published research as a rough estimating tool for sample size calculations.", "author" : [ { "dropping-particle" : "", "family" : "Carley", "given" : "S", "non-dropping-particle" : "", "parse-names" : false, "suffix" : "" }, { "dropping-particle" : "", "family" : "Dosman", "given" : "S", "non-dropping-particle" : "", "parse-names" : false, "suffix" : "" }, { "dropping-particle" : "", "family" : "Jones", "given" : "S R", "non-dropping-particle" : "", "parse-names" : false, "suffix" : "" }, { "dropping-particle" : "", "family" : "Harrison", "given" : "M", "non-dropping-particle" : "", "parse-names" : false, "suffix" : "" } ], "container-title" : "Emergency medicine journal : EMJ", "id" : "ITEM-2", "issue" : "3", "issued" : { "date-parts" : [ [ "2005", "3" ] ] }, "page" : "180-1", "title" : "Simple nomograms to calculate sample size in diagnostic studies.", "type" : "article-journal", "volume" : "22" }, "uris" : [ "http://www.mendeley.com/documents/?uuid=44c4b721-02c0-4996-b481-759e035c59db" ] } ], "mendeley" : { "formattedCitation" : "(10,11)", "plainTextFormattedCitation" : "(10,11)", "previouslyFormattedCitation" : "(10,11)" }, "properties" : { "noteIndex" : 0 }, "schema" : "https://github.com/citation-style-language/schema/raw/master/csl-citation.json" }</w:instrText>
        </w:r>
        <w:r w:rsidRPr="00094794">
          <w:rPr>
            <w:rFonts w:ascii="Times New Roman" w:hAnsi="Times New Roman" w:cs="Times New Roman"/>
            <w:sz w:val="24"/>
            <w:szCs w:val="24"/>
            <w:rPrChange w:id="157" w:author="Luis Alexander Garcia Quiroz" w:date="2017-04-23T20:48:00Z">
              <w:rPr/>
            </w:rPrChange>
          </w:rPr>
          <w:fldChar w:fldCharType="separate"/>
        </w:r>
        <w:r w:rsidRPr="00094794">
          <w:rPr>
            <w:rFonts w:ascii="Times New Roman" w:hAnsi="Times New Roman" w:cs="Times New Roman"/>
            <w:noProof/>
            <w:sz w:val="24"/>
            <w:szCs w:val="24"/>
            <w:rPrChange w:id="158" w:author="Luis Alexander Garcia Quiroz" w:date="2017-04-23T20:48:00Z">
              <w:rPr>
                <w:noProof/>
              </w:rPr>
            </w:rPrChange>
          </w:rPr>
          <w:t>(10,11)</w:t>
        </w:r>
        <w:r w:rsidRPr="00094794">
          <w:rPr>
            <w:rFonts w:ascii="Times New Roman" w:hAnsi="Times New Roman" w:cs="Times New Roman"/>
            <w:sz w:val="24"/>
            <w:szCs w:val="24"/>
            <w:rPrChange w:id="159" w:author="Luis Alexander Garcia Quiroz" w:date="2017-04-23T20:48:00Z">
              <w:rPr/>
            </w:rPrChange>
          </w:rPr>
          <w:fldChar w:fldCharType="end"/>
        </w:r>
        <w:r w:rsidRPr="00094794">
          <w:rPr>
            <w:rFonts w:ascii="Times New Roman" w:hAnsi="Times New Roman" w:cs="Times New Roman"/>
            <w:sz w:val="24"/>
            <w:szCs w:val="24"/>
            <w:rPrChange w:id="160" w:author="Luis Alexander Garcia Quiroz" w:date="2017-04-23T20:48:00Z">
              <w:rPr/>
            </w:rPrChange>
          </w:rPr>
          <w:t>.</w:t>
        </w:r>
      </w:ins>
    </w:p>
    <w:p w14:paraId="1EC89A38" w14:textId="77777777" w:rsidR="00094794" w:rsidRPr="00094794" w:rsidRDefault="00094794">
      <w:pPr>
        <w:rPr>
          <w:rPrChange w:id="161" w:author="Luis Alexander Garcia Quiroz" w:date="2017-04-23T20:46:00Z">
            <w:rPr>
              <w:rFonts w:ascii="Times New Roman" w:hAnsi="Times New Roman" w:cs="Times New Roman"/>
              <w:color w:val="auto"/>
            </w:rPr>
          </w:rPrChange>
        </w:rPr>
        <w:pPrChange w:id="162" w:author="Luis Alexander Garcia Quiroz" w:date="2017-04-23T20:46:00Z">
          <w:pPr>
            <w:pStyle w:val="Ttulo3"/>
            <w:numPr>
              <w:ilvl w:val="2"/>
            </w:numPr>
            <w:tabs>
              <w:tab w:val="num" w:pos="720"/>
            </w:tabs>
            <w:spacing w:before="0" w:line="360" w:lineRule="auto"/>
            <w:ind w:left="720" w:hanging="720"/>
            <w:jc w:val="both"/>
          </w:pPr>
        </w:pPrChange>
      </w:pPr>
    </w:p>
    <w:p w14:paraId="51D3E274" w14:textId="7DB65AEB" w:rsidR="000C2E4D" w:rsidRPr="007B7482" w:rsidDel="00094794" w:rsidRDefault="000C2E4D" w:rsidP="007B7482">
      <w:pPr>
        <w:spacing w:after="0" w:line="360" w:lineRule="auto"/>
        <w:jc w:val="both"/>
        <w:rPr>
          <w:del w:id="163" w:author="Luis Alexander Garcia Quiroz" w:date="2017-04-23T20:46:00Z"/>
          <w:rFonts w:ascii="Times New Roman" w:hAnsi="Times New Roman" w:cs="Times New Roman"/>
          <w:sz w:val="24"/>
          <w:szCs w:val="24"/>
        </w:rPr>
      </w:pPr>
      <w:del w:id="164" w:author="Luis Alexander Garcia Quiroz" w:date="2017-04-23T20:46:00Z">
        <w:r w:rsidRPr="007B7482" w:rsidDel="00094794">
          <w:rPr>
            <w:rFonts w:ascii="Times New Roman" w:hAnsi="Times New Roman" w:cs="Times New Roman"/>
            <w:sz w:val="24"/>
            <w:szCs w:val="24"/>
          </w:rPr>
          <w:delText xml:space="preserve">La prevalencia de los trastornos de la deglución después de una intubación por más de 48 horas en pacientes neurológicos puede encontrarse entre el 22 al 65%, en promedio del 30% </w:delText>
        </w:r>
        <w:r w:rsidR="00CF017B" w:rsidDel="00094794">
          <w:rPr>
            <w:rFonts w:ascii="Times New Roman" w:hAnsi="Times New Roman" w:cs="Times New Roman"/>
            <w:sz w:val="24"/>
            <w:szCs w:val="24"/>
          </w:rPr>
          <w:fldChar w:fldCharType="begin">
            <w:fldData xml:space="preserve">PEVuZE5vdGU+PENpdGU+PEF1dGhvcj5NYWNodDwvQXV0aG9yPjxZZWFyPjIwMTM8L1llYXI+PFJl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</w:fldData>
          </w:fldChar>
        </w:r>
        <w:r w:rsidR="00CF017B" w:rsidDel="00094794">
          <w:rPr>
            <w:rFonts w:ascii="Times New Roman" w:hAnsi="Times New Roman" w:cs="Times New Roman"/>
            <w:sz w:val="24"/>
            <w:szCs w:val="24"/>
          </w:rPr>
          <w:delInstrText xml:space="preserve"> ADDIN EN.CITE </w:delInstrText>
        </w:r>
        <w:r w:rsidR="00CF017B" w:rsidDel="00094794">
          <w:rPr>
            <w:rFonts w:ascii="Times New Roman" w:hAnsi="Times New Roman" w:cs="Times New Roman"/>
            <w:sz w:val="24"/>
            <w:szCs w:val="24"/>
          </w:rPr>
          <w:fldChar w:fldCharType="begin">
            <w:fldData xml:space="preserve">PEVuZE5vdGU+PENpdGU+PEF1dGhvcj5NYWNodDwvQXV0aG9yPjxZZWFyPjIwMTM8L1llYXI+PFJl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</w:fldData>
          </w:fldChar>
        </w:r>
        <w:r w:rsidR="00CF017B" w:rsidDel="00094794">
          <w:rPr>
            <w:rFonts w:ascii="Times New Roman" w:hAnsi="Times New Roman" w:cs="Times New Roman"/>
            <w:sz w:val="24"/>
            <w:szCs w:val="24"/>
          </w:rPr>
          <w:delInstrText xml:space="preserve"> ADDIN EN.CITE.DATA </w:delInstrText>
        </w:r>
        <w:r w:rsidR="00CF017B" w:rsidDel="00094794">
          <w:rPr>
            <w:rFonts w:ascii="Times New Roman" w:hAnsi="Times New Roman" w:cs="Times New Roman"/>
            <w:sz w:val="24"/>
            <w:szCs w:val="24"/>
          </w:rPr>
        </w:r>
        <w:r w:rsidR="00CF017B" w:rsidDel="00094794">
          <w:rPr>
            <w:rFonts w:ascii="Times New Roman" w:hAnsi="Times New Roman" w:cs="Times New Roman"/>
            <w:sz w:val="24"/>
            <w:szCs w:val="24"/>
          </w:rPr>
          <w:fldChar w:fldCharType="end"/>
        </w:r>
        <w:r w:rsidR="00CF017B" w:rsidDel="00094794">
          <w:rPr>
            <w:rFonts w:ascii="Times New Roman" w:hAnsi="Times New Roman" w:cs="Times New Roman"/>
            <w:sz w:val="24"/>
            <w:szCs w:val="24"/>
          </w:rPr>
        </w:r>
        <w:r w:rsidR="00CF017B" w:rsidDel="00094794">
          <w:rPr>
            <w:rFonts w:ascii="Times New Roman" w:hAnsi="Times New Roman" w:cs="Times New Roman"/>
            <w:sz w:val="24"/>
            <w:szCs w:val="24"/>
          </w:rPr>
          <w:fldChar w:fldCharType="separate"/>
        </w:r>
        <w:r w:rsidR="00CF017B" w:rsidDel="00094794">
          <w:rPr>
            <w:rFonts w:ascii="Times New Roman" w:hAnsi="Times New Roman" w:cs="Times New Roman"/>
            <w:noProof/>
            <w:sz w:val="24"/>
            <w:szCs w:val="24"/>
          </w:rPr>
          <w:delText>(21, 26)</w:delText>
        </w:r>
        <w:r w:rsidR="00CF017B"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 xml:space="preserve">. En la población general puede ser más bajo. El rendimiento diagnóstico de las prueba de deglución al lado de la cama es variable, pero una combinación de deglución con cinco tomas de agua de 10 ml y cambios en la saturación según los trabajos de Chong </w:delText>
        </w:r>
        <w:r w:rsidR="00CF017B" w:rsidDel="00094794">
          <w:rPr>
            <w:rFonts w:ascii="Times New Roman" w:hAnsi="Times New Roman" w:cs="Times New Roman"/>
            <w:sz w:val="24"/>
            <w:szCs w:val="24"/>
          </w:rPr>
          <w:fldChar w:fldCharType="begin"/>
        </w:r>
        <w:r w:rsidR="00CF017B" w:rsidDel="00094794">
          <w:rPr>
            <w:rFonts w:ascii="Times New Roman" w:hAnsi="Times New Roman" w:cs="Times New Roman"/>
            <w:sz w:val="24"/>
            <w:szCs w:val="24"/>
          </w:rPr>
          <w:delInstrText xml:space="preserve"> ADDIN EN.CITE &lt;EndNote&gt;&lt;Cite&gt;&lt;Author&gt;Chong&lt;/Author&gt;&lt;Year&gt;2003&lt;/Year&gt;&lt;RecNum&gt;28&lt;/RecNum&gt;&lt;DisplayText&gt;(29)&lt;/DisplayText&gt;&lt;record&gt;&lt;rec-number&gt;28&lt;/rec-number&gt;&lt;foreign-keys&gt;&lt;key app="EN" db-id="s2xx2t9apaxxv0eddro5dt28zv05dew50zae" timestamp="1452986070"&gt;28&lt;/key&gt;&lt;/foreign-keys&gt;&lt;ref-type name="Journal Article"&gt;17&lt;/ref-type&gt;&lt;contributors&gt;&lt;authors&gt;&lt;author&gt;Chong, M. S.&lt;/author&gt;&lt;author&gt;Lieu, P. K.&lt;/author&gt;&lt;author&gt;Sitoh, Y. Y.&lt;/author&gt;&lt;author&gt;Meng, Y. Y.&lt;/author&gt;&lt;author&gt;Leow, L. P.&lt;/author&gt;&lt;/authors&gt;&lt;/contributors&gt;&lt;auth-address&gt;Department of Geriatric Medicine, Tan Tock Seng Hospital, 11 Jalan Tan Tock Seng, Singapore 308433. Mei_Sian_Chong@ttsh.com.sg&lt;/auth-address&gt;&lt;titles&gt;&lt;title&gt;Bedside clinical methods useful as screening test for aspiration in elderly patients with recent and previous strokes&lt;/title&gt;&lt;secondary-title&gt;Ann Acad Med Singapore&lt;/secondary-title&gt;&lt;alt-title&gt;Annals of the Academy of Medicine, Singapore&lt;/alt-title&gt;&lt;/titles&gt;&lt;periodical&gt;&lt;full-title&gt;Ann Acad Med Singapore&lt;/full-title&gt;&lt;abbr-1&gt;Annals of the Academy of Medicine, Singapore&lt;/abbr-1&gt;&lt;/periodical&gt;&lt;alt-periodical&gt;&lt;full-title&gt;Ann Acad Med Singapore&lt;/full-title&gt;&lt;abbr-1&gt;Annals of the Academy of Medicine, Singapore&lt;/abbr-1&gt;&lt;/alt-periodical&gt;&lt;pages&gt;790-4&lt;/pages&gt;&lt;volume&gt;32&lt;/volume&gt;&lt;number&gt;6&lt;/number&gt;&lt;edition&gt;2004/01/14&lt;/edition&gt;&lt;keywords&gt;&lt;keyword&gt;Aged&lt;/keyword&gt;&lt;keyword&gt;Deglutition Disorders/*diagnosis/etiology&lt;/keyword&gt;&lt;keyword&gt;Female&lt;/keyword&gt;&lt;keyword&gt;Humans&lt;/keyword&gt;&lt;keyword&gt;Laryngoscopy&lt;/keyword&gt;&lt;keyword&gt;Male&lt;/keyword&gt;&lt;keyword&gt;Mass Screening/methods&lt;/keyword&gt;&lt;keyword&gt;Sensitivity and Specificity&lt;/keyword&gt;&lt;keyword&gt;Stroke/complications&lt;/keyword&gt;&lt;/keywords&gt;&lt;dates&gt;&lt;year&gt;2003&lt;/year&gt;&lt;pub-dates&gt;&lt;date&gt;Nov&lt;/date&gt;&lt;/pub-dates&gt;&lt;/dates&gt;&lt;isbn&gt;0304-4602 (Print)&amp;#xD;0304-4602&lt;/isbn&gt;&lt;accession-num&gt;14716948&lt;/accession-num&gt;&lt;urls&gt;&lt;/urls&gt;&lt;remote-database-provider&gt;NLM&lt;/remote-database-provider&gt;&lt;language&gt;eng&lt;/language&gt;&lt;/record&gt;&lt;/Cite&gt;&lt;/EndNote&gt;</w:delInstrText>
        </w:r>
        <w:r w:rsidR="00CF017B" w:rsidDel="00094794">
          <w:rPr>
            <w:rFonts w:ascii="Times New Roman" w:hAnsi="Times New Roman" w:cs="Times New Roman"/>
            <w:sz w:val="24"/>
            <w:szCs w:val="24"/>
          </w:rPr>
          <w:fldChar w:fldCharType="separate"/>
        </w:r>
        <w:r w:rsidR="00CF017B" w:rsidDel="00094794">
          <w:rPr>
            <w:rFonts w:ascii="Times New Roman" w:hAnsi="Times New Roman" w:cs="Times New Roman"/>
            <w:noProof/>
            <w:sz w:val="24"/>
            <w:szCs w:val="24"/>
          </w:rPr>
          <w:delText>(29)</w:delText>
        </w:r>
        <w:r w:rsidR="00CF017B"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 xml:space="preserve"> y de Lim</w:delText>
        </w:r>
        <w:r w:rsidR="00B20D66" w:rsidDel="00094794">
          <w:rPr>
            <w:rFonts w:ascii="Times New Roman" w:hAnsi="Times New Roman" w:cs="Times New Roman"/>
            <w:sz w:val="24"/>
            <w:szCs w:val="24"/>
          </w:rPr>
          <w:delText xml:space="preserve"> </w:delText>
        </w:r>
        <w:r w:rsidR="00B20D66" w:rsidDel="00094794">
          <w:rPr>
            <w:rFonts w:ascii="Times New Roman" w:hAnsi="Times New Roman" w:cs="Times New Roman"/>
            <w:sz w:val="24"/>
            <w:szCs w:val="24"/>
          </w:rPr>
          <w:fldChar w:fldCharType="begin">
            <w:fldData xml:space="preserve">PEVuZE5vdGU+PENpdGU+PEF1dGhvcj5MaW08L0F1dGhvcj48WWVhcj4yMDAxPC9ZZWFyPjxSZWNO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</w:fldData>
          </w:fldChar>
        </w:r>
        <w:r w:rsidR="00B20D66" w:rsidDel="00094794">
          <w:rPr>
            <w:rFonts w:ascii="Times New Roman" w:hAnsi="Times New Roman" w:cs="Times New Roman"/>
            <w:sz w:val="24"/>
            <w:szCs w:val="24"/>
          </w:rPr>
          <w:delInstrText xml:space="preserve"> ADDIN EN.CITE </w:delInstrText>
        </w:r>
        <w:r w:rsidR="00B20D66" w:rsidDel="00094794">
          <w:rPr>
            <w:rFonts w:ascii="Times New Roman" w:hAnsi="Times New Roman" w:cs="Times New Roman"/>
            <w:sz w:val="24"/>
            <w:szCs w:val="24"/>
          </w:rPr>
          <w:fldChar w:fldCharType="begin">
            <w:fldData xml:space="preserve">PEVuZE5vdGU+PENpdGU+PEF1dGhvcj5MaW08L0F1dGhvcj48WWVhcj4yMDAxPC9ZZWFyPjxSZWNO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</w:fldData>
          </w:fldChar>
        </w:r>
        <w:r w:rsidR="00B20D66" w:rsidDel="00094794">
          <w:rPr>
            <w:rFonts w:ascii="Times New Roman" w:hAnsi="Times New Roman" w:cs="Times New Roman"/>
            <w:sz w:val="24"/>
            <w:szCs w:val="24"/>
          </w:rPr>
          <w:delInstrText xml:space="preserve"> ADDIN EN.CITE.DATA </w:delInstrText>
        </w:r>
        <w:r w:rsidR="00B20D66" w:rsidDel="00094794">
          <w:rPr>
            <w:rFonts w:ascii="Times New Roman" w:hAnsi="Times New Roman" w:cs="Times New Roman"/>
            <w:sz w:val="24"/>
            <w:szCs w:val="24"/>
          </w:rPr>
        </w:r>
        <w:r w:rsidR="00B20D66" w:rsidDel="00094794">
          <w:rPr>
            <w:rFonts w:ascii="Times New Roman" w:hAnsi="Times New Roman" w:cs="Times New Roman"/>
            <w:sz w:val="24"/>
            <w:szCs w:val="24"/>
          </w:rPr>
          <w:fldChar w:fldCharType="end"/>
        </w:r>
        <w:r w:rsidR="00B20D66" w:rsidDel="00094794">
          <w:rPr>
            <w:rFonts w:ascii="Times New Roman" w:hAnsi="Times New Roman" w:cs="Times New Roman"/>
            <w:sz w:val="24"/>
            <w:szCs w:val="24"/>
          </w:rPr>
        </w:r>
        <w:r w:rsidR="00B20D66" w:rsidDel="00094794">
          <w:rPr>
            <w:rFonts w:ascii="Times New Roman" w:hAnsi="Times New Roman" w:cs="Times New Roman"/>
            <w:sz w:val="24"/>
            <w:szCs w:val="24"/>
          </w:rPr>
          <w:fldChar w:fldCharType="separate"/>
        </w:r>
        <w:r w:rsidR="00B20D66" w:rsidDel="00094794">
          <w:rPr>
            <w:rFonts w:ascii="Times New Roman" w:hAnsi="Times New Roman" w:cs="Times New Roman"/>
            <w:noProof/>
            <w:sz w:val="24"/>
            <w:szCs w:val="24"/>
          </w:rPr>
          <w:delText>(31)</w:delText>
        </w:r>
        <w:r w:rsidR="00B20D66"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 xml:space="preserve"> parece tener un desempeño adecuado. La prueba al lado de la cama más ampliamente difundida se hace con tres onzas de agua</w:delText>
        </w:r>
        <w:r w:rsidR="00B20D66" w:rsidDel="00094794">
          <w:rPr>
            <w:rFonts w:ascii="Times New Roman" w:hAnsi="Times New Roman" w:cs="Times New Roman"/>
            <w:sz w:val="24"/>
            <w:szCs w:val="24"/>
          </w:rPr>
          <w:delText xml:space="preserve"> </w:delText>
        </w:r>
        <w:r w:rsidR="00B20D66" w:rsidDel="00094794">
          <w:rPr>
            <w:rFonts w:ascii="Times New Roman" w:hAnsi="Times New Roman" w:cs="Times New Roman"/>
            <w:sz w:val="24"/>
            <w:szCs w:val="24"/>
          </w:rPr>
          <w:fldChar w:fldCharType="begin"/>
        </w:r>
        <w:r w:rsidR="00B20D66" w:rsidDel="00094794">
          <w:rPr>
            <w:rFonts w:ascii="Times New Roman" w:hAnsi="Times New Roman" w:cs="Times New Roman"/>
            <w:sz w:val="24"/>
            <w:szCs w:val="24"/>
          </w:rPr>
          <w:delInstrText xml:space="preserve"> ADDIN EN.CITE &lt;EndNote&gt;&lt;Cite&gt;&lt;Author&gt;Macht&lt;/Author&gt;&lt;Year&gt;2014&lt;/Year&gt;&lt;RecNum&gt;33&lt;/RecNum&gt;&lt;DisplayText&gt;(32)&lt;/DisplayText&gt;&lt;record&gt;&lt;rec-number&gt;33&lt;/rec-number&gt;&lt;foreign-keys&gt;&lt;key app="EN" db-id="s2xx2t9apaxxv0eddro5dt28zv05dew50zae" timestamp="1453345642"&gt;33&lt;/key&gt;&lt;/foreign-keys&gt;&lt;ref-type name="Journal Article"&gt;17&lt;/ref-type&gt;&lt;contributors&gt;&lt;authors&gt;&lt;author&gt;Macht, M.&lt;/author&gt;&lt;author&gt;White, S. D.&lt;/author&gt;&lt;author&gt;Moss, M.&lt;/author&gt;&lt;/authors&gt;&lt;/contributors&gt;&lt;titles&gt;&lt;title&gt;Swallowing dysfunction after critical illness&lt;/title&gt;&lt;secondary-title&gt;Chest&lt;/secondary-title&gt;&lt;alt-title&gt;Chest&lt;/alt-title&gt;&lt;/titles&gt;&lt;periodical&gt;&lt;full-title&gt;Chest&lt;/full-title&gt;&lt;abbr-1&gt;Chest&lt;/abbr-1&gt;&lt;/periodical&gt;&lt;alt-periodical&gt;&lt;full-title&gt;Chest&lt;/full-title&gt;&lt;abbr-1&gt;Chest&lt;/abbr-1&gt;&lt;/alt-periodical&gt;&lt;pages&gt;1681-9&lt;/pages&gt;&lt;volume&gt;146&lt;/volume&gt;&lt;number&gt;6&lt;/number&gt;&lt;edition&gt;2014/12/03&lt;/edition&gt;&lt;keywords&gt;&lt;keyword&gt;Combined Modality Therapy&lt;/keyword&gt;&lt;keyword&gt;Critical Care/methods&lt;/keyword&gt;&lt;keyword&gt;Critical Illness/*therapy&lt;/keyword&gt;&lt;keyword&gt;Deglutition Disorders/*etiology/physiopathology/*therapy&lt;/keyword&gt;&lt;keyword&gt;Female&lt;/keyword&gt;&lt;keyword&gt;Humans&lt;/keyword&gt;&lt;keyword&gt;Intubation, Intratracheal/*adverse effects/methods&lt;/keyword&gt;&lt;keyword&gt;Male&lt;/keyword&gt;&lt;keyword&gt;Prognosis&lt;/keyword&gt;&lt;keyword&gt;Respiration, Artificial/adverse effects/methods&lt;/keyword&gt;&lt;keyword&gt;Risk Assessment&lt;/keyword&gt;&lt;keyword&gt;Severity of Illness Index&lt;/keyword&gt;&lt;keyword&gt;Treatment Outcome&lt;/keyword&gt;&lt;/keywords&gt;&lt;dates&gt;&lt;year&gt;2014&lt;/year&gt;&lt;pub-dates&gt;&lt;date&gt;Dec&lt;/date&gt;&lt;/pub-dates&gt;&lt;/dates&gt;&lt;isbn&gt;0012-3692&lt;/isbn&gt;&lt;accession-num&gt;25451355&lt;/accession-num&gt;&lt;urls&gt;&lt;/urls&gt;&lt;custom2&gt;Pmc4251623&lt;/custom2&gt;&lt;electronic-resource-num&gt;10.1378/chest.14-1133&lt;/electronic-resource-num&gt;&lt;remote-database-provider&gt;NLM&lt;/remote-database-provider&gt;&lt;language&gt;eng&lt;/language&gt;&lt;/record&gt;&lt;/Cite&gt;&lt;/EndNote&gt;</w:delInstrText>
        </w:r>
        <w:r w:rsidR="00B20D66" w:rsidDel="00094794">
          <w:rPr>
            <w:rFonts w:ascii="Times New Roman" w:hAnsi="Times New Roman" w:cs="Times New Roman"/>
            <w:sz w:val="24"/>
            <w:szCs w:val="24"/>
          </w:rPr>
          <w:fldChar w:fldCharType="separate"/>
        </w:r>
        <w:r w:rsidR="00B20D66" w:rsidDel="00094794">
          <w:rPr>
            <w:rFonts w:ascii="Times New Roman" w:hAnsi="Times New Roman" w:cs="Times New Roman"/>
            <w:noProof/>
            <w:sz w:val="24"/>
            <w:szCs w:val="24"/>
          </w:rPr>
          <w:delText>(32)</w:delText>
        </w:r>
        <w:r w:rsidR="00B20D66"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 pero cuando se combina  la positividad de la prueba con cambios en la voz, tos o desaturación con 50 ml es suficiente. La prueba es positiva si hay incapacidad de deglutir, si hay presencia de tos, sensación de ahogo, cambios de la voz o desaturación de más de 2%. La sensibilidad de esta prueba diagnóstica es del 94-98%, con una especificidad del 65-75%</w:delText>
        </w:r>
        <w:r w:rsidR="00D07CD9" w:rsidDel="00094794">
          <w:rPr>
            <w:rFonts w:ascii="Times New Roman" w:hAnsi="Times New Roman" w:cs="Times New Roman"/>
            <w:sz w:val="24"/>
            <w:szCs w:val="24"/>
          </w:rPr>
          <w:delText xml:space="preserve"> </w:delText>
        </w:r>
        <w:r w:rsidR="00D07CD9" w:rsidDel="00094794">
          <w:rPr>
            <w:rFonts w:ascii="Times New Roman" w:hAnsi="Times New Roman" w:cs="Times New Roman"/>
            <w:sz w:val="24"/>
            <w:szCs w:val="24"/>
          </w:rPr>
          <w:fldChar w:fldCharType="begin">
            <w:fldData xml:space="preserve">PEVuZE5vdGU+PENpdGU+PEF1dGhvcj5MZWRlcjwvQXV0aG9yPjxZZWFyPjIwMDk8L1llYXI+PFJl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</w:fldData>
          </w:fldChar>
        </w:r>
        <w:r w:rsidR="002A4FCE" w:rsidDel="00094794">
          <w:rPr>
            <w:rFonts w:ascii="Times New Roman" w:hAnsi="Times New Roman" w:cs="Times New Roman"/>
            <w:sz w:val="24"/>
            <w:szCs w:val="24"/>
          </w:rPr>
          <w:delInstrText xml:space="preserve"> ADDIN EN.CITE </w:delInstrText>
        </w:r>
        <w:r w:rsidR="002A4FCE" w:rsidDel="00094794">
          <w:rPr>
            <w:rFonts w:ascii="Times New Roman" w:hAnsi="Times New Roman" w:cs="Times New Roman"/>
            <w:sz w:val="24"/>
            <w:szCs w:val="24"/>
          </w:rPr>
          <w:fldChar w:fldCharType="begin">
            <w:fldData xml:space="preserve">PEVuZE5vdGU+PENpdGU+PEF1dGhvcj5MZWRlcjwvQXV0aG9yPjxZZWFyPjIwMDk8L1llYXI+PFJl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</w:fldData>
          </w:fldChar>
        </w:r>
        <w:r w:rsidR="002A4FCE" w:rsidDel="00094794">
          <w:rPr>
            <w:rFonts w:ascii="Times New Roman" w:hAnsi="Times New Roman" w:cs="Times New Roman"/>
            <w:sz w:val="24"/>
            <w:szCs w:val="24"/>
          </w:rPr>
          <w:delInstrText xml:space="preserve"> ADDIN EN.CITE.DATA </w:delInstrText>
        </w:r>
        <w:r w:rsidR="002A4FCE" w:rsidDel="00094794">
          <w:rPr>
            <w:rFonts w:ascii="Times New Roman" w:hAnsi="Times New Roman" w:cs="Times New Roman"/>
            <w:sz w:val="24"/>
            <w:szCs w:val="24"/>
          </w:rPr>
        </w:r>
        <w:r w:rsidR="002A4FCE" w:rsidDel="00094794">
          <w:rPr>
            <w:rFonts w:ascii="Times New Roman" w:hAnsi="Times New Roman" w:cs="Times New Roman"/>
            <w:sz w:val="24"/>
            <w:szCs w:val="24"/>
          </w:rPr>
          <w:fldChar w:fldCharType="end"/>
        </w:r>
        <w:r w:rsidR="00D07CD9" w:rsidDel="00094794">
          <w:rPr>
            <w:rFonts w:ascii="Times New Roman" w:hAnsi="Times New Roman" w:cs="Times New Roman"/>
            <w:sz w:val="24"/>
            <w:szCs w:val="24"/>
          </w:rPr>
        </w:r>
        <w:r w:rsidR="00D07CD9" w:rsidDel="00094794">
          <w:rPr>
            <w:rFonts w:ascii="Times New Roman" w:hAnsi="Times New Roman" w:cs="Times New Roman"/>
            <w:sz w:val="24"/>
            <w:szCs w:val="24"/>
          </w:rPr>
          <w:fldChar w:fldCharType="separate"/>
        </w:r>
        <w:r w:rsidR="002A4FCE" w:rsidDel="00094794">
          <w:rPr>
            <w:rFonts w:ascii="Times New Roman" w:hAnsi="Times New Roman" w:cs="Times New Roman"/>
            <w:noProof/>
            <w:sz w:val="24"/>
            <w:szCs w:val="24"/>
          </w:rPr>
          <w:delText>(1, 26, 29, 33, 34)</w:delText>
        </w:r>
        <w:r w:rsidR="00D07CD9"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 xml:space="preserve">. Con base en estos parámetros, el tamaño de muestra, calculado con una sensibilidad del 95%, especificidad 75%, una prevalencia del 20%, precisión 5 y un nivel de confianza del 95, es de 366 pacientes </w:delText>
        </w:r>
        <w:r w:rsidR="00D07CD9" w:rsidDel="00094794">
          <w:rPr>
            <w:rFonts w:ascii="Times New Roman" w:hAnsi="Times New Roman" w:cs="Times New Roman"/>
            <w:sz w:val="24"/>
            <w:szCs w:val="24"/>
          </w:rPr>
          <w:fldChar w:fldCharType="begin">
            <w:fldData xml:space="preserve">PEVuZE5vdGU+PENpdGU+PEF1dGhvcj5DYXJsZXk8L0F1dGhvcj48WWVhcj4yMDA1PC9ZZWFyPjxS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==
</w:fldData>
          </w:fldChar>
        </w:r>
        <w:r w:rsidR="002A4FCE" w:rsidDel="00094794">
          <w:rPr>
            <w:rFonts w:ascii="Times New Roman" w:hAnsi="Times New Roman" w:cs="Times New Roman"/>
            <w:sz w:val="24"/>
            <w:szCs w:val="24"/>
          </w:rPr>
          <w:delInstrText xml:space="preserve"> ADDIN EN.CITE </w:delInstrText>
        </w:r>
        <w:r w:rsidR="002A4FCE" w:rsidDel="00094794">
          <w:rPr>
            <w:rFonts w:ascii="Times New Roman" w:hAnsi="Times New Roman" w:cs="Times New Roman"/>
            <w:sz w:val="24"/>
            <w:szCs w:val="24"/>
          </w:rPr>
          <w:fldChar w:fldCharType="begin">
            <w:fldData xml:space="preserve">PEVuZE5vdGU+PENpdGU+PEF1dGhvcj5DYXJsZXk8L0F1dGhvcj48WWVhcj4yMDA1PC9ZZWFyPjxS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==
</w:fldData>
          </w:fldChar>
        </w:r>
        <w:r w:rsidR="002A4FCE" w:rsidDel="00094794">
          <w:rPr>
            <w:rFonts w:ascii="Times New Roman" w:hAnsi="Times New Roman" w:cs="Times New Roman"/>
            <w:sz w:val="24"/>
            <w:szCs w:val="24"/>
          </w:rPr>
          <w:delInstrText xml:space="preserve"> ADDIN EN.CITE.DATA </w:delInstrText>
        </w:r>
        <w:r w:rsidR="002A4FCE" w:rsidDel="00094794">
          <w:rPr>
            <w:rFonts w:ascii="Times New Roman" w:hAnsi="Times New Roman" w:cs="Times New Roman"/>
            <w:sz w:val="24"/>
            <w:szCs w:val="24"/>
          </w:rPr>
        </w:r>
        <w:r w:rsidR="002A4FCE" w:rsidDel="00094794">
          <w:rPr>
            <w:rFonts w:ascii="Times New Roman" w:hAnsi="Times New Roman" w:cs="Times New Roman"/>
            <w:sz w:val="24"/>
            <w:szCs w:val="24"/>
          </w:rPr>
          <w:fldChar w:fldCharType="end"/>
        </w:r>
        <w:r w:rsidR="00D07CD9" w:rsidDel="00094794">
          <w:rPr>
            <w:rFonts w:ascii="Times New Roman" w:hAnsi="Times New Roman" w:cs="Times New Roman"/>
            <w:sz w:val="24"/>
            <w:szCs w:val="24"/>
          </w:rPr>
        </w:r>
        <w:r w:rsidR="00D07CD9" w:rsidDel="00094794">
          <w:rPr>
            <w:rFonts w:ascii="Times New Roman" w:hAnsi="Times New Roman" w:cs="Times New Roman"/>
            <w:sz w:val="24"/>
            <w:szCs w:val="24"/>
          </w:rPr>
          <w:fldChar w:fldCharType="separate"/>
        </w:r>
        <w:r w:rsidR="002A4FCE" w:rsidDel="00094794">
          <w:rPr>
            <w:rFonts w:ascii="Times New Roman" w:hAnsi="Times New Roman" w:cs="Times New Roman"/>
            <w:noProof/>
            <w:sz w:val="24"/>
            <w:szCs w:val="24"/>
          </w:rPr>
          <w:delText>(35, 36)</w:delText>
        </w:r>
        <w:r w:rsidR="00D07CD9" w:rsidDel="00094794">
          <w:rPr>
            <w:rFonts w:ascii="Times New Roman" w:hAnsi="Times New Roman" w:cs="Times New Roman"/>
            <w:sz w:val="24"/>
            <w:szCs w:val="24"/>
          </w:rPr>
          <w:fldChar w:fldCharType="end"/>
        </w:r>
        <w:r w:rsidRPr="007B7482" w:rsidDel="00094794">
          <w:rPr>
            <w:rFonts w:ascii="Times New Roman" w:hAnsi="Times New Roman" w:cs="Times New Roman"/>
            <w:sz w:val="24"/>
            <w:szCs w:val="24"/>
          </w:rPr>
          <w:delText>.</w:delText>
        </w:r>
      </w:del>
    </w:p>
    <w:p w14:paraId="08980759" w14:textId="77777777" w:rsidR="00F5350B" w:rsidRPr="007B7482" w:rsidRDefault="00C424BB"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Plan de análisis</w:t>
      </w:r>
    </w:p>
    <w:p w14:paraId="04D08067" w14:textId="2E20A7BD" w:rsidR="000875F8" w:rsidRPr="007B7482" w:rsidRDefault="00DF54AD" w:rsidP="007B7482">
      <w:pPr>
        <w:spacing w:after="0" w:line="360" w:lineRule="auto"/>
        <w:jc w:val="both"/>
        <w:rPr>
          <w:rFonts w:ascii="Times New Roman" w:hAnsi="Times New Roman" w:cs="Times New Roman"/>
          <w:sz w:val="24"/>
          <w:szCs w:val="24"/>
        </w:rPr>
      </w:pPr>
      <w:r w:rsidRPr="00BD20EF">
        <w:rPr>
          <w:rFonts w:ascii="Times New Roman" w:hAnsi="Times New Roman" w:cs="Times New Roman"/>
          <w:sz w:val="24"/>
          <w:szCs w:val="24"/>
          <w:highlight w:val="yellow"/>
          <w:rPrChange w:id="165" w:author="Luis Alexander Garcia Quiroz" w:date="2017-05-07T22:07:00Z">
            <w:rPr>
              <w:rFonts w:ascii="Times New Roman" w:hAnsi="Times New Roman" w:cs="Times New Roman"/>
              <w:sz w:val="24"/>
              <w:szCs w:val="24"/>
            </w:rPr>
          </w:rPrChange>
        </w:rPr>
        <w:t>Para el objetivo número 1</w:t>
      </w:r>
      <w:r w:rsidR="000875F8" w:rsidRPr="00BD20EF">
        <w:rPr>
          <w:rFonts w:ascii="Times New Roman" w:hAnsi="Times New Roman" w:cs="Times New Roman"/>
          <w:sz w:val="24"/>
          <w:szCs w:val="24"/>
          <w:highlight w:val="yellow"/>
          <w:rPrChange w:id="166" w:author="Luis Alexander Garcia Quiroz" w:date="2017-05-07T22:07:00Z">
            <w:rPr>
              <w:rFonts w:ascii="Times New Roman" w:hAnsi="Times New Roman" w:cs="Times New Roman"/>
              <w:sz w:val="24"/>
              <w:szCs w:val="24"/>
            </w:rPr>
          </w:rPrChange>
        </w:rPr>
        <w:t xml:space="preserve"> se hará una tabla de 2x2 y se reportará la sensibilidad, especificidad, el valor predictivo positivo, valor predictivo negativo y razón de verosimilitud (LR)  de la prueba de deglución de agua de 50 ml para la detección de disfagia post extubación en pacientes críticamente enfermos</w:t>
      </w:r>
      <w:ins w:id="167" w:author="Nelson Dario Giraldo Ramirez" w:date="2017-01-01T16:04:00Z">
        <w:r w:rsidR="00C065D5" w:rsidRPr="00BD20EF">
          <w:rPr>
            <w:rFonts w:ascii="Times New Roman" w:hAnsi="Times New Roman" w:cs="Times New Roman"/>
            <w:sz w:val="24"/>
            <w:szCs w:val="24"/>
            <w:highlight w:val="yellow"/>
            <w:rPrChange w:id="168" w:author="Luis Alexander Garcia Quiroz" w:date="2017-05-07T22:07:00Z">
              <w:rPr>
                <w:rFonts w:ascii="Times New Roman" w:hAnsi="Times New Roman" w:cs="Times New Roman"/>
                <w:sz w:val="24"/>
                <w:szCs w:val="24"/>
              </w:rPr>
            </w:rPrChange>
          </w:rPr>
          <w:t>,</w:t>
        </w:r>
      </w:ins>
      <w:r w:rsidR="000875F8" w:rsidRPr="00BD20EF">
        <w:rPr>
          <w:rFonts w:ascii="Times New Roman" w:hAnsi="Times New Roman" w:cs="Times New Roman"/>
          <w:sz w:val="24"/>
          <w:szCs w:val="24"/>
          <w:highlight w:val="yellow"/>
          <w:rPrChange w:id="169" w:author="Luis Alexander Garcia Quiroz" w:date="2017-05-07T22:07:00Z">
            <w:rPr>
              <w:rFonts w:ascii="Times New Roman" w:hAnsi="Times New Roman" w:cs="Times New Roman"/>
              <w:sz w:val="24"/>
              <w:szCs w:val="24"/>
            </w:rPr>
          </w:rPrChange>
        </w:rPr>
        <w:t xml:space="preserve"> comparado con el “</w:t>
      </w:r>
      <w:del w:id="170" w:author="Luis Alexander Garcia Quiroz" w:date="2017-04-23T20:49:00Z">
        <w:r w:rsidR="000875F8" w:rsidRPr="00BD20EF" w:rsidDel="00094794">
          <w:rPr>
            <w:rFonts w:ascii="Times New Roman" w:hAnsi="Times New Roman" w:cs="Times New Roman"/>
            <w:sz w:val="24"/>
            <w:szCs w:val="24"/>
            <w:highlight w:val="yellow"/>
            <w:rPrChange w:id="171" w:author="Luis Alexander Garcia Quiroz" w:date="2017-05-07T22:07:00Z">
              <w:rPr>
                <w:rFonts w:ascii="Times New Roman" w:hAnsi="Times New Roman" w:cs="Times New Roman"/>
                <w:sz w:val="24"/>
                <w:szCs w:val="24"/>
              </w:rPr>
            </w:rPrChange>
          </w:rPr>
          <w:delText>gold</w:delText>
        </w:r>
      </w:del>
      <w:ins w:id="172" w:author="Luis Alexander Garcia Quiroz" w:date="2017-04-23T20:49:00Z">
        <w:r w:rsidR="00094794" w:rsidRPr="00BD20EF">
          <w:rPr>
            <w:rFonts w:ascii="Times New Roman" w:hAnsi="Times New Roman" w:cs="Times New Roman"/>
            <w:sz w:val="24"/>
            <w:szCs w:val="24"/>
            <w:highlight w:val="yellow"/>
            <w:rPrChange w:id="173" w:author="Luis Alexander Garcia Quiroz" w:date="2017-05-07T22:07:00Z">
              <w:rPr>
                <w:rFonts w:ascii="Times New Roman" w:hAnsi="Times New Roman" w:cs="Times New Roman"/>
                <w:sz w:val="24"/>
                <w:szCs w:val="24"/>
              </w:rPr>
            </w:rPrChange>
          </w:rPr>
          <w:t>Gold</w:t>
        </w:r>
      </w:ins>
      <w:r w:rsidR="000875F8" w:rsidRPr="00BD20EF">
        <w:rPr>
          <w:rFonts w:ascii="Times New Roman" w:hAnsi="Times New Roman" w:cs="Times New Roman"/>
          <w:sz w:val="24"/>
          <w:szCs w:val="24"/>
          <w:highlight w:val="yellow"/>
          <w:rPrChange w:id="174" w:author="Luis Alexander Garcia Quiroz" w:date="2017-05-07T22:07:00Z">
            <w:rPr>
              <w:rFonts w:ascii="Times New Roman" w:hAnsi="Times New Roman" w:cs="Times New Roman"/>
              <w:sz w:val="24"/>
              <w:szCs w:val="24"/>
            </w:rPr>
          </w:rPrChange>
        </w:rPr>
        <w:t xml:space="preserve"> estándar” la nasofibrolaringoscopia</w:t>
      </w:r>
      <w:r w:rsidR="000875F8" w:rsidRPr="007B7482">
        <w:rPr>
          <w:rFonts w:ascii="Times New Roman" w:hAnsi="Times New Roman" w:cs="Times New Roman"/>
          <w:sz w:val="24"/>
          <w:szCs w:val="24"/>
        </w:rPr>
        <w:t>.</w:t>
      </w:r>
    </w:p>
    <w:p w14:paraId="2F186B33" w14:textId="577B6F30" w:rsidR="000875F8" w:rsidRDefault="000875F8" w:rsidP="007B7482">
      <w:pPr>
        <w:spacing w:after="0" w:line="360" w:lineRule="auto"/>
        <w:jc w:val="both"/>
        <w:rPr>
          <w:ins w:id="175" w:author="Nelson Dario Giraldo Ramirez" w:date="2017-01-01T16:06:00Z"/>
          <w:rFonts w:ascii="Times New Roman" w:hAnsi="Times New Roman" w:cs="Times New Roman"/>
          <w:sz w:val="24"/>
          <w:szCs w:val="24"/>
        </w:rPr>
      </w:pPr>
      <w:r w:rsidRPr="007B7482">
        <w:rPr>
          <w:rFonts w:ascii="Times New Roman" w:hAnsi="Times New Roman" w:cs="Times New Roman"/>
          <w:sz w:val="24"/>
          <w:szCs w:val="24"/>
        </w:rPr>
        <w:t>Para el ob</w:t>
      </w:r>
      <w:r w:rsidR="00DF54AD" w:rsidRPr="007B7482">
        <w:rPr>
          <w:rFonts w:ascii="Times New Roman" w:hAnsi="Times New Roman" w:cs="Times New Roman"/>
          <w:sz w:val="24"/>
          <w:szCs w:val="24"/>
        </w:rPr>
        <w:t>jetivo 2</w:t>
      </w:r>
      <w:r w:rsidRPr="007B7482">
        <w:rPr>
          <w:rFonts w:ascii="Times New Roman" w:hAnsi="Times New Roman" w:cs="Times New Roman"/>
          <w:sz w:val="24"/>
          <w:szCs w:val="24"/>
        </w:rPr>
        <w:t xml:space="preserve"> se hará estadística descriptiva no paramétrica con proporciones, medianas y rangos intercuartilicos según la naturaleza de la variable.</w:t>
      </w:r>
    </w:p>
    <w:p w14:paraId="1143FDCA" w14:textId="77777777" w:rsidR="00C065D5" w:rsidRPr="007B7482" w:rsidRDefault="00C065D5" w:rsidP="007B7482">
      <w:pPr>
        <w:spacing w:after="0" w:line="360" w:lineRule="auto"/>
        <w:jc w:val="both"/>
        <w:rPr>
          <w:rFonts w:ascii="Times New Roman" w:hAnsi="Times New Roman" w:cs="Times New Roman"/>
          <w:sz w:val="24"/>
          <w:szCs w:val="24"/>
        </w:rPr>
      </w:pPr>
    </w:p>
    <w:p w14:paraId="4A52F686" w14:textId="77777777" w:rsidR="00BD20EF" w:rsidRDefault="00BD20EF" w:rsidP="007B7482">
      <w:pPr>
        <w:spacing w:after="0" w:line="360" w:lineRule="auto"/>
        <w:jc w:val="both"/>
        <w:rPr>
          <w:ins w:id="176" w:author="Luis Alexander Garcia Quiroz" w:date="2017-05-07T22:07:00Z"/>
          <w:rFonts w:ascii="Times New Roman" w:hAnsi="Times New Roman" w:cs="Times New Roman"/>
          <w:sz w:val="24"/>
          <w:szCs w:val="24"/>
          <w:u w:val="single"/>
        </w:rPr>
      </w:pPr>
    </w:p>
    <w:p w14:paraId="7CC50C27" w14:textId="77777777" w:rsidR="00BD20EF" w:rsidRDefault="00BD20EF" w:rsidP="007B7482">
      <w:pPr>
        <w:spacing w:after="0" w:line="360" w:lineRule="auto"/>
        <w:jc w:val="both"/>
        <w:rPr>
          <w:ins w:id="177" w:author="Luis Alexander Garcia Quiroz" w:date="2017-05-07T22:07:00Z"/>
          <w:rFonts w:ascii="Times New Roman" w:hAnsi="Times New Roman" w:cs="Times New Roman"/>
          <w:sz w:val="24"/>
          <w:szCs w:val="24"/>
          <w:u w:val="single"/>
        </w:rPr>
      </w:pPr>
    </w:p>
    <w:p w14:paraId="56392F16" w14:textId="6BC84326" w:rsidR="00E5379E" w:rsidRPr="007B7482" w:rsidRDefault="00E5379E"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lastRenderedPageBreak/>
        <w:t>Plan de recolección de Datos</w:t>
      </w:r>
    </w:p>
    <w:p w14:paraId="3D893711" w14:textId="38DB2A34" w:rsidR="00C065D5" w:rsidRDefault="00265DAF" w:rsidP="007B7482">
      <w:pPr>
        <w:pStyle w:val="Prrafodelista"/>
        <w:spacing w:after="0" w:line="360" w:lineRule="auto"/>
        <w:ind w:left="0"/>
        <w:rPr>
          <w:ins w:id="178" w:author="Nelson Dario Giraldo Ramirez" w:date="2017-01-01T16:07:00Z"/>
          <w:rFonts w:ascii="Times New Roman" w:hAnsi="Times New Roman" w:cs="Times New Roman"/>
          <w:sz w:val="24"/>
          <w:szCs w:val="24"/>
        </w:rPr>
      </w:pPr>
      <w:r w:rsidRPr="007B7482">
        <w:rPr>
          <w:rFonts w:ascii="Times New Roman" w:hAnsi="Times New Roman" w:cs="Times New Roman"/>
          <w:sz w:val="24"/>
          <w:szCs w:val="24"/>
        </w:rPr>
        <w:t xml:space="preserve">Los datos serán recolectados en un formulario prediseñado </w:t>
      </w:r>
      <w:r w:rsidR="005E71D4" w:rsidRPr="007B7482">
        <w:rPr>
          <w:rFonts w:ascii="Times New Roman" w:hAnsi="Times New Roman" w:cs="Times New Roman"/>
          <w:sz w:val="24"/>
          <w:szCs w:val="24"/>
        </w:rPr>
        <w:t>(Anexo</w:t>
      </w:r>
      <w:r w:rsidRPr="007B7482">
        <w:rPr>
          <w:rFonts w:ascii="Times New Roman" w:hAnsi="Times New Roman" w:cs="Times New Roman"/>
          <w:sz w:val="24"/>
          <w:szCs w:val="24"/>
        </w:rPr>
        <w:t xml:space="preserve"> 1). Los datos demográficos serán tomados de la historia clínica. Los resultados de la prueba de deglución de </w:t>
      </w:r>
      <w:ins w:id="179" w:author="Nelson Dario Giraldo Ramirez" w:date="2017-01-01T16:06:00Z">
        <w:r w:rsidR="00C065D5">
          <w:rPr>
            <w:rFonts w:ascii="Times New Roman" w:hAnsi="Times New Roman" w:cs="Times New Roman"/>
            <w:sz w:val="24"/>
            <w:szCs w:val="24"/>
          </w:rPr>
          <w:t>a</w:t>
        </w:r>
      </w:ins>
      <w:r w:rsidRPr="007B7482">
        <w:rPr>
          <w:rFonts w:ascii="Times New Roman" w:hAnsi="Times New Roman" w:cs="Times New Roman"/>
          <w:sz w:val="24"/>
          <w:szCs w:val="24"/>
        </w:rPr>
        <w:t>gua</w:t>
      </w:r>
      <w:ins w:id="180" w:author="Nelson Dario Giraldo Ramirez" w:date="2017-01-01T16:06:00Z">
        <w:r w:rsidR="00C065D5">
          <w:rPr>
            <w:rFonts w:ascii="Times New Roman" w:hAnsi="Times New Roman" w:cs="Times New Roman"/>
            <w:sz w:val="24"/>
            <w:szCs w:val="24"/>
          </w:rPr>
          <w:t xml:space="preserve"> es realizada por el terapista respiratorio y su resultado es </w:t>
        </w:r>
        <w:del w:id="181" w:author="Luis Alexander Garcia Quiroz" w:date="2017-05-07T22:07:00Z">
          <w:r w:rsidR="00C065D5" w:rsidDel="00BD20EF">
            <w:rPr>
              <w:rFonts w:ascii="Times New Roman" w:hAnsi="Times New Roman" w:cs="Times New Roman"/>
              <w:sz w:val="24"/>
              <w:szCs w:val="24"/>
            </w:rPr>
            <w:delText>oculto  al</w:delText>
          </w:r>
        </w:del>
      </w:ins>
      <w:ins w:id="182" w:author="Luis Alexander Garcia Quiroz" w:date="2017-05-07T22:07:00Z">
        <w:r w:rsidR="00BD20EF">
          <w:rPr>
            <w:rFonts w:ascii="Times New Roman" w:hAnsi="Times New Roman" w:cs="Times New Roman"/>
            <w:sz w:val="24"/>
            <w:szCs w:val="24"/>
          </w:rPr>
          <w:t>oculto al</w:t>
        </w:r>
      </w:ins>
      <w:ins w:id="183" w:author="Nelson Dario Giraldo Ramirez" w:date="2017-01-01T16:06:00Z">
        <w:r w:rsidR="00C065D5">
          <w:rPr>
            <w:rFonts w:ascii="Times New Roman" w:hAnsi="Times New Roman" w:cs="Times New Roman"/>
            <w:sz w:val="24"/>
            <w:szCs w:val="24"/>
          </w:rPr>
          <w:t xml:space="preserve"> m</w:t>
        </w:r>
      </w:ins>
      <w:ins w:id="184" w:author="Nelson Dario Giraldo Ramirez" w:date="2017-01-01T16:07:00Z">
        <w:r w:rsidR="00C065D5">
          <w:rPr>
            <w:rFonts w:ascii="Times New Roman" w:hAnsi="Times New Roman" w:cs="Times New Roman"/>
            <w:sz w:val="24"/>
            <w:szCs w:val="24"/>
          </w:rPr>
          <w:t xml:space="preserve">édico que realiza la </w:t>
        </w:r>
      </w:ins>
      <w:del w:id="185" w:author="Luis Alexander Garcia Quiroz" w:date="2017-05-07T22:07:00Z">
        <w:r w:rsidRPr="007B7482" w:rsidDel="00841D06">
          <w:rPr>
            <w:rFonts w:ascii="Times New Roman" w:hAnsi="Times New Roman" w:cs="Times New Roman"/>
            <w:sz w:val="24"/>
            <w:szCs w:val="24"/>
          </w:rPr>
          <w:delText>nasofibroscopica</w:delText>
        </w:r>
      </w:del>
      <w:ins w:id="186" w:author="Luis Alexander Garcia Quiroz" w:date="2017-05-07T22:07:00Z">
        <w:r w:rsidR="00841D06" w:rsidRPr="007B7482">
          <w:rPr>
            <w:rFonts w:ascii="Times New Roman" w:hAnsi="Times New Roman" w:cs="Times New Roman"/>
            <w:sz w:val="24"/>
            <w:szCs w:val="24"/>
          </w:rPr>
          <w:t>nasofibroscopia</w:t>
        </w:r>
      </w:ins>
      <w:ins w:id="187" w:author="Nelson Dario Giraldo Ramirez" w:date="2017-01-01T16:07:00Z">
        <w:r w:rsidR="00C065D5">
          <w:rPr>
            <w:rFonts w:ascii="Times New Roman" w:hAnsi="Times New Roman" w:cs="Times New Roman"/>
            <w:sz w:val="24"/>
            <w:szCs w:val="24"/>
          </w:rPr>
          <w:t xml:space="preserve">. </w:t>
        </w:r>
      </w:ins>
    </w:p>
    <w:p w14:paraId="5E4EFD13" w14:textId="4F19853A" w:rsidR="00C065D5" w:rsidRDefault="00C065D5" w:rsidP="007B7482">
      <w:pPr>
        <w:pStyle w:val="Prrafodelista"/>
        <w:spacing w:after="0" w:line="360" w:lineRule="auto"/>
        <w:ind w:left="0"/>
        <w:rPr>
          <w:ins w:id="188" w:author="Nelson Dario Giraldo Ramirez" w:date="2017-01-01T16:08:00Z"/>
          <w:rFonts w:ascii="Times New Roman" w:hAnsi="Times New Roman" w:cs="Times New Roman"/>
          <w:sz w:val="24"/>
          <w:szCs w:val="24"/>
        </w:rPr>
      </w:pPr>
      <w:ins w:id="189" w:author="Nelson Dario Giraldo Ramirez" w:date="2017-01-01T16:07:00Z">
        <w:r>
          <w:rPr>
            <w:rFonts w:ascii="Times New Roman" w:hAnsi="Times New Roman" w:cs="Times New Roman"/>
            <w:sz w:val="24"/>
            <w:szCs w:val="24"/>
          </w:rPr>
          <w:t xml:space="preserve">Los resultados </w:t>
        </w:r>
      </w:ins>
      <w:r w:rsidR="00265DAF" w:rsidRPr="007B7482">
        <w:rPr>
          <w:rFonts w:ascii="Times New Roman" w:hAnsi="Times New Roman" w:cs="Times New Roman"/>
          <w:sz w:val="24"/>
          <w:szCs w:val="24"/>
        </w:rPr>
        <w:t xml:space="preserve">serán recolectados en los formularios previamente diseñados al finalizar la prueba. </w:t>
      </w:r>
    </w:p>
    <w:p w14:paraId="46FD4756" w14:textId="174FAABB" w:rsidR="00E5379E" w:rsidRPr="007B7482" w:rsidRDefault="00265DAF" w:rsidP="007B7482">
      <w:pPr>
        <w:pStyle w:val="Prrafodelista"/>
        <w:spacing w:after="0" w:line="360" w:lineRule="auto"/>
        <w:ind w:left="0"/>
        <w:rPr>
          <w:rFonts w:ascii="Times New Roman" w:hAnsi="Times New Roman" w:cs="Times New Roman"/>
          <w:sz w:val="24"/>
          <w:szCs w:val="24"/>
        </w:rPr>
      </w:pPr>
      <w:r w:rsidRPr="007B7482">
        <w:rPr>
          <w:rFonts w:ascii="Times New Roman" w:hAnsi="Times New Roman" w:cs="Times New Roman"/>
          <w:kern w:val="24"/>
          <w:sz w:val="24"/>
          <w:szCs w:val="24"/>
        </w:rPr>
        <w:t xml:space="preserve">Se elaborará una base de datos sistematizada en </w:t>
      </w:r>
      <w:r w:rsidRPr="007B7482">
        <w:rPr>
          <w:rFonts w:ascii="Times New Roman" w:hAnsi="Times New Roman" w:cs="Times New Roman"/>
          <w:sz w:val="24"/>
          <w:szCs w:val="24"/>
        </w:rPr>
        <w:t>Microsoft EX</w:t>
      </w:r>
      <w:r w:rsidR="00AB5DB2">
        <w:rPr>
          <w:rFonts w:ascii="Times New Roman" w:hAnsi="Times New Roman" w:cs="Times New Roman"/>
          <w:sz w:val="24"/>
          <w:szCs w:val="24"/>
        </w:rPr>
        <w:t>C</w:t>
      </w:r>
      <w:r w:rsidRPr="007B7482">
        <w:rPr>
          <w:rFonts w:ascii="Times New Roman" w:hAnsi="Times New Roman" w:cs="Times New Roman"/>
          <w:sz w:val="24"/>
          <w:szCs w:val="24"/>
        </w:rPr>
        <w:t>EL, en la cual se ingresará la</w:t>
      </w:r>
      <w:r w:rsidRPr="007B7482">
        <w:rPr>
          <w:rFonts w:ascii="Times New Roman" w:hAnsi="Times New Roman" w:cs="Times New Roman"/>
          <w:kern w:val="24"/>
          <w:sz w:val="24"/>
          <w:szCs w:val="24"/>
        </w:rPr>
        <w:t xml:space="preserve"> información recolectada sobre las diferentes variables de estudio.</w:t>
      </w:r>
    </w:p>
    <w:p w14:paraId="1AC975EA" w14:textId="6155EC86" w:rsidR="00670479" w:rsidRPr="007B7482" w:rsidRDefault="000C2E4D"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Resultados esperados</w:t>
      </w:r>
    </w:p>
    <w:p w14:paraId="05824AD0" w14:textId="788E817F" w:rsidR="005E6FE1" w:rsidRPr="007B7482" w:rsidRDefault="005A44D1"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Se espera tener datos objetivos acerca de la exactitud y la precisión </w:t>
      </w:r>
      <w:r w:rsidR="002D3784" w:rsidRPr="007B7482">
        <w:rPr>
          <w:rFonts w:ascii="Times New Roman" w:hAnsi="Times New Roman" w:cs="Times New Roman"/>
          <w:sz w:val="24"/>
          <w:szCs w:val="24"/>
        </w:rPr>
        <w:t xml:space="preserve">de una prueba diagnóstica para disfagia en los pacientes críticos y desarrollar un protocolo de manejo de los pacientes extubados que incluya el tamizaje para </w:t>
      </w:r>
      <w:r w:rsidR="00E5379E" w:rsidRPr="007B7482">
        <w:rPr>
          <w:rFonts w:ascii="Times New Roman" w:hAnsi="Times New Roman" w:cs="Times New Roman"/>
          <w:sz w:val="24"/>
          <w:szCs w:val="24"/>
        </w:rPr>
        <w:t>trastornos</w:t>
      </w:r>
      <w:r w:rsidR="002D3784" w:rsidRPr="007B7482">
        <w:rPr>
          <w:rFonts w:ascii="Times New Roman" w:hAnsi="Times New Roman" w:cs="Times New Roman"/>
          <w:sz w:val="24"/>
          <w:szCs w:val="24"/>
        </w:rPr>
        <w:t xml:space="preserve"> de deglución y mejorar la calidad de atención </w:t>
      </w:r>
    </w:p>
    <w:p w14:paraId="46F9E5F7" w14:textId="0788F117" w:rsidR="000C2E4D" w:rsidRPr="007B7482" w:rsidRDefault="000C2E4D"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Estrategia de Comunicación</w:t>
      </w:r>
    </w:p>
    <w:p w14:paraId="39DDAD96" w14:textId="00EE1D1A" w:rsidR="005E6FE1" w:rsidRPr="007B7482" w:rsidRDefault="005E6FE1"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Elaboración de artículo para revista indexada mínimo de carácter nacional A o B y se hará divulgación del proyecto y sus resultados con una presentación en Congreso nacional d</w:t>
      </w:r>
      <w:r w:rsidR="00AB5DB2">
        <w:rPr>
          <w:rFonts w:ascii="Times New Roman" w:hAnsi="Times New Roman" w:cs="Times New Roman"/>
          <w:sz w:val="24"/>
          <w:szCs w:val="24"/>
        </w:rPr>
        <w:t>e Cuidado Intensivo del año 2019</w:t>
      </w:r>
      <w:r w:rsidRPr="007B7482">
        <w:rPr>
          <w:rFonts w:ascii="Times New Roman" w:hAnsi="Times New Roman" w:cs="Times New Roman"/>
          <w:sz w:val="24"/>
          <w:szCs w:val="24"/>
        </w:rPr>
        <w:t>.</w:t>
      </w:r>
    </w:p>
    <w:p w14:paraId="179C9513" w14:textId="77777777" w:rsidR="002D3784" w:rsidRPr="007B7482" w:rsidRDefault="002D3784" w:rsidP="007B7482">
      <w:pPr>
        <w:pStyle w:val="Ttulo2"/>
        <w:keepLines w:val="0"/>
        <w:pBdr>
          <w:top w:val="nil"/>
          <w:left w:val="nil"/>
          <w:bottom w:val="nil"/>
          <w:right w:val="nil"/>
          <w:between w:val="nil"/>
          <w:bar w:val="nil"/>
        </w:pBdr>
        <w:spacing w:before="0" w:line="360" w:lineRule="auto"/>
        <w:jc w:val="both"/>
        <w:rPr>
          <w:rFonts w:ascii="Times New Roman" w:hAnsi="Times New Roman" w:cs="Times New Roman"/>
          <w:b/>
          <w:color w:val="auto"/>
          <w:sz w:val="24"/>
          <w:szCs w:val="24"/>
        </w:rPr>
      </w:pPr>
    </w:p>
    <w:p w14:paraId="543660F3" w14:textId="77777777" w:rsidR="004307DC" w:rsidRDefault="004307DC">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62C6B26B" w14:textId="77777777" w:rsidR="00095DBA" w:rsidRDefault="00E22031" w:rsidP="007B7482">
      <w:pPr>
        <w:pStyle w:val="Ttulo2"/>
        <w:keepLines w:val="0"/>
        <w:pBdr>
          <w:top w:val="nil"/>
          <w:left w:val="nil"/>
          <w:bottom w:val="nil"/>
          <w:right w:val="nil"/>
          <w:between w:val="nil"/>
          <w:bar w:val="nil"/>
        </w:pBdr>
        <w:spacing w:before="0" w:line="360" w:lineRule="auto"/>
        <w:jc w:val="both"/>
        <w:rPr>
          <w:ins w:id="190" w:author="Luis Alexander Garcia Quiroz" w:date="2017-08-08T20:29:00Z"/>
          <w:rFonts w:ascii="Times New Roman" w:hAnsi="Times New Roman" w:cs="Times New Roman"/>
          <w:b/>
          <w:color w:val="auto"/>
          <w:sz w:val="24"/>
          <w:szCs w:val="24"/>
        </w:rPr>
      </w:pPr>
      <w:r w:rsidRPr="007B7482">
        <w:rPr>
          <w:rFonts w:ascii="Times New Roman" w:hAnsi="Times New Roman" w:cs="Times New Roman"/>
          <w:b/>
          <w:color w:val="auto"/>
          <w:sz w:val="24"/>
          <w:szCs w:val="24"/>
        </w:rPr>
        <w:lastRenderedPageBreak/>
        <w:t>Aspectos éticos</w:t>
      </w:r>
      <w:ins w:id="191" w:author="Luis Alexander Garcia Quiroz" w:date="2017-08-08T20:29:00Z">
        <w:r w:rsidR="00095DBA">
          <w:rPr>
            <w:rFonts w:ascii="Times New Roman" w:hAnsi="Times New Roman" w:cs="Times New Roman"/>
            <w:b/>
            <w:color w:val="auto"/>
            <w:sz w:val="24"/>
            <w:szCs w:val="24"/>
          </w:rPr>
          <w:t xml:space="preserve">     </w:t>
        </w:r>
      </w:ins>
    </w:p>
    <w:p w14:paraId="3DBD59F0" w14:textId="5C5923FE" w:rsidR="00E22031" w:rsidRPr="007B7482" w:rsidRDefault="00095DBA" w:rsidP="007B7482">
      <w:pPr>
        <w:pStyle w:val="Ttulo2"/>
        <w:keepLines w:val="0"/>
        <w:pBdr>
          <w:top w:val="nil"/>
          <w:left w:val="nil"/>
          <w:bottom w:val="nil"/>
          <w:right w:val="nil"/>
          <w:between w:val="nil"/>
          <w:bar w:val="nil"/>
        </w:pBdr>
        <w:spacing w:before="0" w:line="360" w:lineRule="auto"/>
        <w:jc w:val="both"/>
        <w:rPr>
          <w:rFonts w:ascii="Times New Roman" w:hAnsi="Times New Roman" w:cs="Times New Roman"/>
          <w:b/>
          <w:color w:val="auto"/>
          <w:sz w:val="24"/>
          <w:szCs w:val="24"/>
        </w:rPr>
      </w:pPr>
      <w:ins w:id="192" w:author="Luis Alexander Garcia Quiroz" w:date="2017-08-08T20:29:00Z">
        <w:r w:rsidRPr="00095DBA">
          <w:rPr>
            <w:rFonts w:ascii="Times New Roman" w:hAnsi="Times New Roman" w:cs="Times New Roman"/>
            <w:b/>
            <w:color w:val="auto"/>
            <w:sz w:val="24"/>
            <w:szCs w:val="24"/>
            <w:highlight w:val="yellow"/>
            <w:rPrChange w:id="193" w:author="Luis Alexander Garcia Quiroz" w:date="2017-08-08T20:29:00Z">
              <w:rPr>
                <w:rFonts w:ascii="Times New Roman" w:hAnsi="Times New Roman" w:cs="Times New Roman"/>
                <w:b/>
                <w:color w:val="auto"/>
                <w:sz w:val="24"/>
                <w:szCs w:val="24"/>
              </w:rPr>
            </w:rPrChange>
          </w:rPr>
          <w:t>CONSENTIMIENTO INFORMADO</w:t>
        </w:r>
      </w:ins>
    </w:p>
    <w:p w14:paraId="2430346A" w14:textId="77777777" w:rsidR="00E22031" w:rsidRPr="007B7482" w:rsidRDefault="00E22031"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 xml:space="preserve">Balance </w:t>
      </w:r>
      <w:r w:rsidR="00670479" w:rsidRPr="007B7482">
        <w:rPr>
          <w:rFonts w:ascii="Times New Roman" w:hAnsi="Times New Roman" w:cs="Times New Roman"/>
          <w:sz w:val="24"/>
          <w:szCs w:val="24"/>
          <w:u w:val="single"/>
        </w:rPr>
        <w:t>riesgo: beneficio</w:t>
      </w:r>
    </w:p>
    <w:p w14:paraId="4FE80263" w14:textId="12B06802" w:rsidR="00095DBA" w:rsidRDefault="00670479" w:rsidP="007B7482">
      <w:pPr>
        <w:spacing w:after="0" w:line="360" w:lineRule="auto"/>
        <w:jc w:val="both"/>
        <w:rPr>
          <w:ins w:id="194" w:author="Luis Alexander Garcia Quiroz" w:date="2017-08-08T20:30:00Z"/>
          <w:rFonts w:ascii="Times New Roman" w:hAnsi="Times New Roman" w:cs="Times New Roman"/>
          <w:sz w:val="24"/>
          <w:szCs w:val="24"/>
        </w:rPr>
      </w:pPr>
      <w:r w:rsidRPr="007B7482">
        <w:rPr>
          <w:rFonts w:ascii="Times New Roman" w:hAnsi="Times New Roman" w:cs="Times New Roman"/>
          <w:sz w:val="24"/>
          <w:szCs w:val="24"/>
        </w:rPr>
        <w:t>Los trastornos de deglución post extubación en los pacientes críticos son de frecuente ocurrencia y pueden ocasionar complicaciones como aspiración</w:t>
      </w:r>
      <w:r w:rsidR="002E26A4" w:rsidRPr="007B7482">
        <w:rPr>
          <w:rFonts w:ascii="Times New Roman" w:hAnsi="Times New Roman" w:cs="Times New Roman"/>
          <w:sz w:val="24"/>
          <w:szCs w:val="24"/>
        </w:rPr>
        <w:t xml:space="preserve"> pulmonar, neumonía, re-intubació</w:t>
      </w:r>
      <w:r w:rsidRPr="007B7482">
        <w:rPr>
          <w:rFonts w:ascii="Times New Roman" w:hAnsi="Times New Roman" w:cs="Times New Roman"/>
          <w:sz w:val="24"/>
          <w:szCs w:val="24"/>
        </w:rPr>
        <w:t xml:space="preserve">n y aumento de la mortalidad. </w:t>
      </w:r>
      <w:r w:rsidR="002E26A4" w:rsidRPr="007B7482">
        <w:rPr>
          <w:rFonts w:ascii="Times New Roman" w:hAnsi="Times New Roman" w:cs="Times New Roman"/>
          <w:sz w:val="24"/>
          <w:szCs w:val="24"/>
        </w:rPr>
        <w:t xml:space="preserve"> </w:t>
      </w:r>
      <w:r w:rsidR="006566B8" w:rsidRPr="007B7482">
        <w:rPr>
          <w:rFonts w:ascii="Times New Roman" w:hAnsi="Times New Roman" w:cs="Times New Roman"/>
          <w:sz w:val="24"/>
          <w:szCs w:val="24"/>
        </w:rPr>
        <w:t>Hasta el momento no</w:t>
      </w:r>
      <w:r w:rsidR="00A027AC" w:rsidRPr="007B7482">
        <w:rPr>
          <w:rFonts w:ascii="Times New Roman" w:hAnsi="Times New Roman" w:cs="Times New Roman"/>
          <w:sz w:val="24"/>
          <w:szCs w:val="24"/>
        </w:rPr>
        <w:t xml:space="preserve"> c</w:t>
      </w:r>
      <w:r w:rsidR="006566B8" w:rsidRPr="007B7482">
        <w:rPr>
          <w:rFonts w:ascii="Times New Roman" w:hAnsi="Times New Roman" w:cs="Times New Roman"/>
          <w:sz w:val="24"/>
          <w:szCs w:val="24"/>
        </w:rPr>
        <w:t xml:space="preserve">ontamos con </w:t>
      </w:r>
      <w:del w:id="195" w:author="Luis Alexander Garcia Quiroz" w:date="2017-05-07T22:07:00Z">
        <w:r w:rsidR="006566B8" w:rsidRPr="007B7482" w:rsidDel="00841D06">
          <w:rPr>
            <w:rFonts w:ascii="Times New Roman" w:hAnsi="Times New Roman" w:cs="Times New Roman"/>
            <w:sz w:val="24"/>
            <w:szCs w:val="24"/>
          </w:rPr>
          <w:delText>un prueba</w:delText>
        </w:r>
      </w:del>
      <w:ins w:id="196" w:author="Luis Alexander Garcia Quiroz" w:date="2017-05-07T22:07:00Z">
        <w:r w:rsidR="00841D06" w:rsidRPr="007B7482">
          <w:rPr>
            <w:rFonts w:ascii="Times New Roman" w:hAnsi="Times New Roman" w:cs="Times New Roman"/>
            <w:sz w:val="24"/>
            <w:szCs w:val="24"/>
          </w:rPr>
          <w:t>una prueba</w:t>
        </w:r>
      </w:ins>
      <w:r w:rsidR="006566B8" w:rsidRPr="007B7482">
        <w:rPr>
          <w:rFonts w:ascii="Times New Roman" w:hAnsi="Times New Roman" w:cs="Times New Roman"/>
          <w:sz w:val="24"/>
          <w:szCs w:val="24"/>
        </w:rPr>
        <w:t xml:space="preserve"> de </w:t>
      </w:r>
      <w:r w:rsidR="00A027AC" w:rsidRPr="007B7482">
        <w:rPr>
          <w:rFonts w:ascii="Times New Roman" w:hAnsi="Times New Roman" w:cs="Times New Roman"/>
          <w:sz w:val="24"/>
          <w:szCs w:val="24"/>
        </w:rPr>
        <w:t>detección</w:t>
      </w:r>
      <w:r w:rsidR="006566B8" w:rsidRPr="007B7482">
        <w:rPr>
          <w:rFonts w:ascii="Times New Roman" w:hAnsi="Times New Roman" w:cs="Times New Roman"/>
          <w:sz w:val="24"/>
          <w:szCs w:val="24"/>
        </w:rPr>
        <w:t xml:space="preserve"> de este problema validada en los paciente </w:t>
      </w:r>
      <w:r w:rsidR="00A027AC" w:rsidRPr="007B7482">
        <w:rPr>
          <w:rFonts w:ascii="Times New Roman" w:hAnsi="Times New Roman" w:cs="Times New Roman"/>
          <w:sz w:val="24"/>
          <w:szCs w:val="24"/>
        </w:rPr>
        <w:t>críticos</w:t>
      </w:r>
      <w:ins w:id="197" w:author="Luis Alexander Garcia Quiroz" w:date="2017-08-08T20:30:00Z">
        <w:r w:rsidR="00095DBA">
          <w:rPr>
            <w:rFonts w:ascii="Times New Roman" w:hAnsi="Times New Roman" w:cs="Times New Roman"/>
            <w:sz w:val="24"/>
            <w:szCs w:val="24"/>
          </w:rPr>
          <w:t>.</w:t>
        </w:r>
      </w:ins>
    </w:p>
    <w:p w14:paraId="608CC83D" w14:textId="333700C1" w:rsidR="00095DBA" w:rsidRDefault="00095DBA" w:rsidP="007B7482">
      <w:pPr>
        <w:spacing w:after="0" w:line="360" w:lineRule="auto"/>
        <w:jc w:val="both"/>
        <w:rPr>
          <w:ins w:id="198" w:author="Luis Alexander Garcia Quiroz" w:date="2017-08-08T20:32:00Z"/>
          <w:rFonts w:ascii="Times New Roman" w:hAnsi="Times New Roman" w:cs="Times New Roman"/>
          <w:sz w:val="24"/>
          <w:szCs w:val="24"/>
        </w:rPr>
      </w:pPr>
      <w:ins w:id="199" w:author="Luis Alexander Garcia Quiroz" w:date="2017-08-08T20:32:00Z">
        <w:r>
          <w:rPr>
            <w:rFonts w:ascii="Times New Roman" w:hAnsi="Times New Roman" w:cs="Times New Roman"/>
            <w:sz w:val="24"/>
            <w:szCs w:val="24"/>
          </w:rPr>
          <w:t>La</w:t>
        </w:r>
      </w:ins>
      <w:ins w:id="200" w:author="Luis Alexander Garcia Quiroz" w:date="2017-08-08T20:33:00Z">
        <w:r>
          <w:rPr>
            <w:rFonts w:ascii="Times New Roman" w:hAnsi="Times New Roman" w:cs="Times New Roman"/>
            <w:sz w:val="24"/>
            <w:szCs w:val="24"/>
          </w:rPr>
          <w:t>s</w:t>
        </w:r>
      </w:ins>
      <w:ins w:id="201" w:author="Luis Alexander Garcia Quiroz" w:date="2017-08-08T20:32:00Z">
        <w:r>
          <w:rPr>
            <w:rFonts w:ascii="Times New Roman" w:hAnsi="Times New Roman" w:cs="Times New Roman"/>
            <w:sz w:val="24"/>
            <w:szCs w:val="24"/>
          </w:rPr>
          <w:t xml:space="preserve"> prueba</w:t>
        </w:r>
      </w:ins>
      <w:ins w:id="202" w:author="Luis Alexander Garcia Quiroz" w:date="2017-08-08T20:33:00Z">
        <w:r>
          <w:rPr>
            <w:rFonts w:ascii="Times New Roman" w:hAnsi="Times New Roman" w:cs="Times New Roman"/>
            <w:sz w:val="24"/>
            <w:szCs w:val="24"/>
          </w:rPr>
          <w:t>s</w:t>
        </w:r>
      </w:ins>
      <w:ins w:id="203" w:author="Luis Alexander Garcia Quiroz" w:date="2017-08-08T20:32:00Z">
        <w:r>
          <w:rPr>
            <w:rFonts w:ascii="Times New Roman" w:hAnsi="Times New Roman" w:cs="Times New Roman"/>
            <w:sz w:val="24"/>
            <w:szCs w:val="24"/>
          </w:rPr>
          <w:t xml:space="preserve"> de oro para la </w:t>
        </w:r>
      </w:ins>
      <w:ins w:id="204" w:author="Luis Alexander Garcia Quiroz" w:date="2017-08-08T20:33:00Z">
        <w:r>
          <w:rPr>
            <w:rFonts w:ascii="Times New Roman" w:hAnsi="Times New Roman" w:cs="Times New Roman"/>
            <w:sz w:val="24"/>
            <w:szCs w:val="24"/>
          </w:rPr>
          <w:t>detección</w:t>
        </w:r>
      </w:ins>
      <w:ins w:id="205" w:author="Luis Alexander Garcia Quiroz" w:date="2017-08-08T20:32:00Z">
        <w:r>
          <w:rPr>
            <w:rFonts w:ascii="Times New Roman" w:hAnsi="Times New Roman" w:cs="Times New Roman"/>
            <w:sz w:val="24"/>
            <w:szCs w:val="24"/>
          </w:rPr>
          <w:t xml:space="preserve"> de esta </w:t>
        </w:r>
      </w:ins>
      <w:ins w:id="206" w:author="Luis Alexander Garcia Quiroz" w:date="2017-08-08T20:33:00Z">
        <w:r>
          <w:rPr>
            <w:rFonts w:ascii="Times New Roman" w:hAnsi="Times New Roman" w:cs="Times New Roman"/>
            <w:sz w:val="24"/>
            <w:szCs w:val="24"/>
          </w:rPr>
          <w:t xml:space="preserve">alteración son la </w:t>
        </w:r>
      </w:ins>
      <w:ins w:id="207" w:author="Luis Alexander Garcia Quiroz" w:date="2017-08-08T20:34:00Z">
        <w:r>
          <w:rPr>
            <w:rFonts w:ascii="Times New Roman" w:hAnsi="Times New Roman" w:cs="Times New Roman"/>
            <w:sz w:val="24"/>
            <w:szCs w:val="24"/>
          </w:rPr>
          <w:t>videofluoroscopia</w:t>
        </w:r>
      </w:ins>
      <w:ins w:id="208" w:author="Luis Alexander Garcia Quiroz" w:date="2017-08-08T20:33:00Z">
        <w:r>
          <w:rPr>
            <w:rFonts w:ascii="Times New Roman" w:hAnsi="Times New Roman" w:cs="Times New Roman"/>
            <w:sz w:val="24"/>
            <w:szCs w:val="24"/>
          </w:rPr>
          <w:t xml:space="preserve"> y  la nasofibroscopia </w:t>
        </w:r>
      </w:ins>
      <w:del w:id="209" w:author="Luis Alexander Garcia Quiroz" w:date="2017-08-08T20:32:00Z">
        <w:r w:rsidR="002E26A4" w:rsidRPr="007B7482" w:rsidDel="00095DBA">
          <w:rPr>
            <w:rFonts w:ascii="Times New Roman" w:hAnsi="Times New Roman" w:cs="Times New Roman"/>
            <w:sz w:val="24"/>
            <w:szCs w:val="24"/>
          </w:rPr>
          <w:delText xml:space="preserve">, lo cual, </w:delText>
        </w:r>
        <w:r w:rsidR="006566B8" w:rsidRPr="007B7482" w:rsidDel="00095DBA">
          <w:rPr>
            <w:rFonts w:ascii="Times New Roman" w:hAnsi="Times New Roman" w:cs="Times New Roman"/>
            <w:sz w:val="24"/>
            <w:szCs w:val="24"/>
          </w:rPr>
          <w:delText>dif</w:delText>
        </w:r>
        <w:r w:rsidR="00A027AC" w:rsidRPr="007B7482" w:rsidDel="00095DBA">
          <w:rPr>
            <w:rFonts w:ascii="Times New Roman" w:hAnsi="Times New Roman" w:cs="Times New Roman"/>
            <w:sz w:val="24"/>
            <w:szCs w:val="24"/>
          </w:rPr>
          <w:delText>ic</w:delText>
        </w:r>
        <w:r w:rsidR="006566B8" w:rsidRPr="007B7482" w:rsidDel="00095DBA">
          <w:rPr>
            <w:rFonts w:ascii="Times New Roman" w:hAnsi="Times New Roman" w:cs="Times New Roman"/>
            <w:sz w:val="24"/>
            <w:szCs w:val="24"/>
          </w:rPr>
          <w:delText xml:space="preserve">ulta la detección y el manejo de estos </w:delText>
        </w:r>
        <w:r w:rsidR="00A027AC" w:rsidRPr="007B7482" w:rsidDel="00095DBA">
          <w:rPr>
            <w:rFonts w:ascii="Times New Roman" w:hAnsi="Times New Roman" w:cs="Times New Roman"/>
            <w:sz w:val="24"/>
            <w:szCs w:val="24"/>
          </w:rPr>
          <w:delText>pacientes</w:delText>
        </w:r>
      </w:del>
      <w:del w:id="210" w:author="Luis Alexander Garcia Quiroz" w:date="2017-08-08T20:33:00Z">
        <w:r w:rsidR="002E26A4" w:rsidRPr="007B7482" w:rsidDel="00095DBA">
          <w:rPr>
            <w:rFonts w:ascii="Times New Roman" w:hAnsi="Times New Roman" w:cs="Times New Roman"/>
            <w:sz w:val="24"/>
            <w:szCs w:val="24"/>
          </w:rPr>
          <w:delText>.</w:delText>
        </w:r>
      </w:del>
      <w:ins w:id="211" w:author="Luis Alexander Garcia Quiroz" w:date="2017-08-08T20:33:00Z">
        <w:r>
          <w:rPr>
            <w:rFonts w:ascii="Times New Roman" w:hAnsi="Times New Roman" w:cs="Times New Roman"/>
            <w:sz w:val="24"/>
            <w:szCs w:val="24"/>
          </w:rPr>
          <w:t>; ambas</w:t>
        </w:r>
      </w:ins>
      <w:r w:rsidR="002E26A4" w:rsidRPr="007B7482">
        <w:rPr>
          <w:rFonts w:ascii="Times New Roman" w:hAnsi="Times New Roman" w:cs="Times New Roman"/>
          <w:sz w:val="24"/>
          <w:szCs w:val="24"/>
        </w:rPr>
        <w:t xml:space="preserve"> </w:t>
      </w:r>
      <w:ins w:id="212" w:author="Luis Alexander Garcia Quiroz" w:date="2017-08-08T20:34:00Z">
        <w:r>
          <w:rPr>
            <w:rFonts w:ascii="Times New Roman" w:hAnsi="Times New Roman" w:cs="Times New Roman"/>
            <w:sz w:val="24"/>
            <w:szCs w:val="24"/>
          </w:rPr>
          <w:t>son pruebas</w:t>
        </w:r>
      </w:ins>
      <w:r w:rsidR="002E26A4" w:rsidRPr="007B7482">
        <w:rPr>
          <w:rFonts w:ascii="Times New Roman" w:hAnsi="Times New Roman" w:cs="Times New Roman"/>
          <w:sz w:val="24"/>
          <w:szCs w:val="24"/>
        </w:rPr>
        <w:t xml:space="preserve"> </w:t>
      </w:r>
      <w:del w:id="213" w:author="Luis Alexander Garcia Quiroz" w:date="2017-08-08T20:34:00Z">
        <w:r w:rsidR="002E26A4" w:rsidRPr="007B7482" w:rsidDel="00095DBA">
          <w:rPr>
            <w:rFonts w:ascii="Times New Roman" w:hAnsi="Times New Roman" w:cs="Times New Roman"/>
            <w:sz w:val="24"/>
            <w:szCs w:val="24"/>
          </w:rPr>
          <w:delText xml:space="preserve">Al tener </w:delText>
        </w:r>
        <w:r w:rsidR="006566B8" w:rsidRPr="007B7482" w:rsidDel="00095DBA">
          <w:rPr>
            <w:rFonts w:ascii="Times New Roman" w:hAnsi="Times New Roman" w:cs="Times New Roman"/>
            <w:sz w:val="24"/>
            <w:szCs w:val="24"/>
          </w:rPr>
          <w:delText>en cuenta que el diagn</w:delText>
        </w:r>
        <w:r w:rsidR="002E26A4" w:rsidRPr="007B7482" w:rsidDel="00095DBA">
          <w:rPr>
            <w:rFonts w:ascii="Times New Roman" w:hAnsi="Times New Roman" w:cs="Times New Roman"/>
            <w:sz w:val="24"/>
            <w:szCs w:val="24"/>
          </w:rPr>
          <w:delText>ó</w:delText>
        </w:r>
        <w:r w:rsidR="006566B8" w:rsidRPr="007B7482" w:rsidDel="00095DBA">
          <w:rPr>
            <w:rFonts w:ascii="Times New Roman" w:hAnsi="Times New Roman" w:cs="Times New Roman"/>
            <w:sz w:val="24"/>
            <w:szCs w:val="24"/>
          </w:rPr>
          <w:delText>stico</w:delText>
        </w:r>
      </w:del>
      <w:r w:rsidR="006566B8" w:rsidRPr="007B7482">
        <w:rPr>
          <w:rFonts w:ascii="Times New Roman" w:hAnsi="Times New Roman" w:cs="Times New Roman"/>
          <w:sz w:val="24"/>
          <w:szCs w:val="24"/>
        </w:rPr>
        <w:t xml:space="preserve"> </w:t>
      </w:r>
      <w:r w:rsidR="00A027AC" w:rsidRPr="007B7482">
        <w:rPr>
          <w:rFonts w:ascii="Times New Roman" w:hAnsi="Times New Roman" w:cs="Times New Roman"/>
          <w:sz w:val="24"/>
          <w:szCs w:val="24"/>
        </w:rPr>
        <w:t>invasiv</w:t>
      </w:r>
      <w:ins w:id="214" w:author="Luis Alexander Garcia Quiroz" w:date="2017-08-08T20:34:00Z">
        <w:r>
          <w:rPr>
            <w:rFonts w:ascii="Times New Roman" w:hAnsi="Times New Roman" w:cs="Times New Roman"/>
            <w:sz w:val="24"/>
            <w:szCs w:val="24"/>
          </w:rPr>
          <w:t>as</w:t>
        </w:r>
      </w:ins>
      <w:del w:id="215" w:author="Luis Alexander Garcia Quiroz" w:date="2017-08-08T20:34:00Z">
        <w:r w:rsidR="00A027AC" w:rsidRPr="007B7482" w:rsidDel="00095DBA">
          <w:rPr>
            <w:rFonts w:ascii="Times New Roman" w:hAnsi="Times New Roman" w:cs="Times New Roman"/>
            <w:sz w:val="24"/>
            <w:szCs w:val="24"/>
          </w:rPr>
          <w:delText>o</w:delText>
        </w:r>
      </w:del>
      <w:del w:id="216" w:author="Luis Alexander Garcia Quiroz" w:date="2017-08-08T20:35:00Z">
        <w:r w:rsidR="006566B8" w:rsidRPr="007B7482" w:rsidDel="00095DBA">
          <w:rPr>
            <w:rFonts w:ascii="Times New Roman" w:hAnsi="Times New Roman" w:cs="Times New Roman"/>
            <w:sz w:val="24"/>
            <w:szCs w:val="24"/>
          </w:rPr>
          <w:delText xml:space="preserve"> de rutina</w:delText>
        </w:r>
      </w:del>
      <w:r w:rsidR="006566B8" w:rsidRPr="007B7482">
        <w:rPr>
          <w:rFonts w:ascii="Times New Roman" w:hAnsi="Times New Roman" w:cs="Times New Roman"/>
          <w:sz w:val="24"/>
          <w:szCs w:val="24"/>
        </w:rPr>
        <w:t xml:space="preserve"> </w:t>
      </w:r>
      <w:ins w:id="217" w:author="Luis Alexander Garcia Quiroz" w:date="2017-08-08T20:34:00Z">
        <w:r>
          <w:rPr>
            <w:rFonts w:ascii="Times New Roman" w:hAnsi="Times New Roman" w:cs="Times New Roman"/>
            <w:sz w:val="24"/>
            <w:szCs w:val="24"/>
          </w:rPr>
          <w:t xml:space="preserve">que </w:t>
        </w:r>
      </w:ins>
      <w:del w:id="218" w:author="Luis Alexander Garcia Quiroz" w:date="2017-08-08T20:34:00Z">
        <w:r w:rsidR="006566B8" w:rsidRPr="007B7482" w:rsidDel="00095DBA">
          <w:rPr>
            <w:rFonts w:ascii="Times New Roman" w:hAnsi="Times New Roman" w:cs="Times New Roman"/>
            <w:sz w:val="24"/>
            <w:szCs w:val="24"/>
          </w:rPr>
          <w:delText xml:space="preserve">es </w:delText>
        </w:r>
        <w:r w:rsidR="00A027AC" w:rsidRPr="007B7482" w:rsidDel="00095DBA">
          <w:rPr>
            <w:rFonts w:ascii="Times New Roman" w:hAnsi="Times New Roman" w:cs="Times New Roman"/>
            <w:sz w:val="24"/>
            <w:szCs w:val="24"/>
          </w:rPr>
          <w:delText>impráctico</w:delText>
        </w:r>
        <w:r w:rsidR="006566B8" w:rsidRPr="007B7482" w:rsidDel="00095DBA">
          <w:rPr>
            <w:rFonts w:ascii="Times New Roman" w:hAnsi="Times New Roman" w:cs="Times New Roman"/>
            <w:sz w:val="24"/>
            <w:szCs w:val="24"/>
          </w:rPr>
          <w:delText xml:space="preserve"> </w:delText>
        </w:r>
        <w:r w:rsidR="002E26A4" w:rsidRPr="007B7482" w:rsidDel="00095DBA">
          <w:rPr>
            <w:rFonts w:ascii="Times New Roman" w:hAnsi="Times New Roman" w:cs="Times New Roman"/>
            <w:sz w:val="24"/>
            <w:szCs w:val="24"/>
          </w:rPr>
          <w:delText>por</w:delText>
        </w:r>
        <w:r w:rsidR="00A027AC" w:rsidRPr="007B7482" w:rsidDel="00095DBA">
          <w:rPr>
            <w:rFonts w:ascii="Times New Roman" w:hAnsi="Times New Roman" w:cs="Times New Roman"/>
            <w:sz w:val="24"/>
            <w:szCs w:val="24"/>
          </w:rPr>
          <w:delText>que</w:delText>
        </w:r>
      </w:del>
      <w:r w:rsidR="00A027AC" w:rsidRPr="007B7482">
        <w:rPr>
          <w:rFonts w:ascii="Times New Roman" w:hAnsi="Times New Roman" w:cs="Times New Roman"/>
          <w:sz w:val="24"/>
          <w:szCs w:val="24"/>
        </w:rPr>
        <w:t xml:space="preserve"> implica</w:t>
      </w:r>
      <w:ins w:id="219" w:author="Luis Alexander Garcia Quiroz" w:date="2017-08-08T20:34:00Z">
        <w:r>
          <w:rPr>
            <w:rFonts w:ascii="Times New Roman" w:hAnsi="Times New Roman" w:cs="Times New Roman"/>
            <w:sz w:val="24"/>
            <w:szCs w:val="24"/>
          </w:rPr>
          <w:t>n</w:t>
        </w:r>
      </w:ins>
      <w:r w:rsidR="00A027AC" w:rsidRPr="007B7482">
        <w:rPr>
          <w:rFonts w:ascii="Times New Roman" w:hAnsi="Times New Roman" w:cs="Times New Roman"/>
          <w:sz w:val="24"/>
          <w:szCs w:val="24"/>
        </w:rPr>
        <w:t xml:space="preserve"> el desplazamiento del paciente fuera de la unidad, </w:t>
      </w:r>
      <w:ins w:id="220" w:author="Luis Alexander Garcia Quiroz" w:date="2017-08-08T20:39:00Z">
        <w:r w:rsidR="00836FF3">
          <w:rPr>
            <w:rFonts w:ascii="Times New Roman" w:hAnsi="Times New Roman" w:cs="Times New Roman"/>
            <w:sz w:val="24"/>
            <w:szCs w:val="24"/>
          </w:rPr>
          <w:t xml:space="preserve"> </w:t>
        </w:r>
      </w:ins>
      <w:r w:rsidR="00A027AC" w:rsidRPr="007B7482">
        <w:rPr>
          <w:rFonts w:ascii="Times New Roman" w:hAnsi="Times New Roman" w:cs="Times New Roman"/>
          <w:sz w:val="24"/>
          <w:szCs w:val="24"/>
        </w:rPr>
        <w:t xml:space="preserve">no </w:t>
      </w:r>
      <w:del w:id="221" w:author="Luis Alexander Garcia Quiroz" w:date="2017-08-08T20:37:00Z">
        <w:r w:rsidR="00A027AC" w:rsidRPr="007B7482" w:rsidDel="00836FF3">
          <w:rPr>
            <w:rFonts w:ascii="Times New Roman" w:hAnsi="Times New Roman" w:cs="Times New Roman"/>
            <w:sz w:val="24"/>
            <w:szCs w:val="24"/>
          </w:rPr>
          <w:delText>est</w:delText>
        </w:r>
      </w:del>
      <w:ins w:id="222" w:author="Luis Alexander Garcia Quiroz" w:date="2017-08-08T20:37:00Z">
        <w:r w:rsidR="00836FF3" w:rsidRPr="007B7482">
          <w:rPr>
            <w:rFonts w:ascii="Times New Roman" w:hAnsi="Times New Roman" w:cs="Times New Roman"/>
            <w:sz w:val="24"/>
            <w:szCs w:val="24"/>
          </w:rPr>
          <w:t>est</w:t>
        </w:r>
        <w:r w:rsidR="00836FF3">
          <w:rPr>
            <w:rFonts w:ascii="Times New Roman" w:hAnsi="Times New Roman" w:cs="Times New Roman"/>
            <w:sz w:val="24"/>
            <w:szCs w:val="24"/>
          </w:rPr>
          <w:t>án</w:t>
        </w:r>
      </w:ins>
      <w:del w:id="223" w:author="Luis Alexander Garcia Quiroz" w:date="2017-08-08T20:36:00Z">
        <w:r w:rsidR="00A027AC" w:rsidRPr="007B7482" w:rsidDel="00836FF3">
          <w:rPr>
            <w:rFonts w:ascii="Times New Roman" w:hAnsi="Times New Roman" w:cs="Times New Roman"/>
            <w:sz w:val="24"/>
            <w:szCs w:val="24"/>
          </w:rPr>
          <w:delText>á</w:delText>
        </w:r>
      </w:del>
      <w:r w:rsidR="00A027AC" w:rsidRPr="007B7482">
        <w:rPr>
          <w:rFonts w:ascii="Times New Roman" w:hAnsi="Times New Roman" w:cs="Times New Roman"/>
          <w:sz w:val="24"/>
          <w:szCs w:val="24"/>
        </w:rPr>
        <w:t xml:space="preserve"> siempre disponible</w:t>
      </w:r>
      <w:ins w:id="224" w:author="Luis Alexander Garcia Quiroz" w:date="2017-08-08T20:36:00Z">
        <w:r w:rsidR="00836FF3">
          <w:rPr>
            <w:rFonts w:ascii="Times New Roman" w:hAnsi="Times New Roman" w:cs="Times New Roman"/>
            <w:sz w:val="24"/>
            <w:szCs w:val="24"/>
          </w:rPr>
          <w:t>s</w:t>
        </w:r>
      </w:ins>
      <w:r w:rsidR="00A027AC" w:rsidRPr="007B7482">
        <w:rPr>
          <w:rFonts w:ascii="Times New Roman" w:hAnsi="Times New Roman" w:cs="Times New Roman"/>
          <w:sz w:val="24"/>
          <w:szCs w:val="24"/>
        </w:rPr>
        <w:t>,</w:t>
      </w:r>
      <w:r w:rsidR="002E26A4" w:rsidRPr="007B7482">
        <w:rPr>
          <w:rFonts w:ascii="Times New Roman" w:hAnsi="Times New Roman" w:cs="Times New Roman"/>
          <w:sz w:val="24"/>
          <w:szCs w:val="24"/>
        </w:rPr>
        <w:t xml:space="preserve"> </w:t>
      </w:r>
      <w:r w:rsidR="00A027AC" w:rsidRPr="007B7482">
        <w:rPr>
          <w:rFonts w:ascii="Times New Roman" w:hAnsi="Times New Roman" w:cs="Times New Roman"/>
          <w:sz w:val="24"/>
          <w:szCs w:val="24"/>
        </w:rPr>
        <w:t xml:space="preserve"> </w:t>
      </w:r>
      <w:del w:id="225" w:author="Luis Alexander Garcia Quiroz" w:date="2017-08-08T20:37:00Z">
        <w:r w:rsidR="00F40E36" w:rsidRPr="007B7482" w:rsidDel="00836FF3">
          <w:rPr>
            <w:rFonts w:ascii="Times New Roman" w:hAnsi="Times New Roman" w:cs="Times New Roman"/>
            <w:sz w:val="24"/>
            <w:szCs w:val="24"/>
          </w:rPr>
          <w:delText xml:space="preserve">puede ser molesto </w:delText>
        </w:r>
      </w:del>
      <w:r w:rsidR="00F40E36" w:rsidRPr="007B7482">
        <w:rPr>
          <w:rFonts w:ascii="Times New Roman" w:hAnsi="Times New Roman" w:cs="Times New Roman"/>
          <w:sz w:val="24"/>
          <w:szCs w:val="24"/>
        </w:rPr>
        <w:t xml:space="preserve">y </w:t>
      </w:r>
      <w:ins w:id="226" w:author="Luis Alexander Garcia Quiroz" w:date="2017-08-08T20:37:00Z">
        <w:r w:rsidR="00836FF3">
          <w:rPr>
            <w:rFonts w:ascii="Times New Roman" w:hAnsi="Times New Roman" w:cs="Times New Roman"/>
            <w:sz w:val="24"/>
            <w:szCs w:val="24"/>
          </w:rPr>
          <w:t>son</w:t>
        </w:r>
      </w:ins>
      <w:del w:id="227" w:author="Luis Alexander Garcia Quiroz" w:date="2017-08-08T20:37:00Z">
        <w:r w:rsidR="00F40E36" w:rsidRPr="007B7482" w:rsidDel="00836FF3">
          <w:rPr>
            <w:rFonts w:ascii="Times New Roman" w:hAnsi="Times New Roman" w:cs="Times New Roman"/>
            <w:sz w:val="24"/>
            <w:szCs w:val="24"/>
          </w:rPr>
          <w:delText>es</w:delText>
        </w:r>
      </w:del>
      <w:r w:rsidR="00F40E36" w:rsidRPr="007B7482">
        <w:rPr>
          <w:rFonts w:ascii="Times New Roman" w:hAnsi="Times New Roman" w:cs="Times New Roman"/>
          <w:sz w:val="24"/>
          <w:szCs w:val="24"/>
        </w:rPr>
        <w:t xml:space="preserve"> costos</w:t>
      </w:r>
      <w:ins w:id="228" w:author="Luis Alexander Garcia Quiroz" w:date="2017-08-08T20:37:00Z">
        <w:r w:rsidR="00836FF3">
          <w:rPr>
            <w:rFonts w:ascii="Times New Roman" w:hAnsi="Times New Roman" w:cs="Times New Roman"/>
            <w:sz w:val="24"/>
            <w:szCs w:val="24"/>
          </w:rPr>
          <w:t>as.</w:t>
        </w:r>
      </w:ins>
      <w:del w:id="229" w:author="Luis Alexander Garcia Quiroz" w:date="2017-08-08T20:37:00Z">
        <w:r w:rsidR="00F40E36" w:rsidRPr="007B7482" w:rsidDel="00836FF3">
          <w:rPr>
            <w:rFonts w:ascii="Times New Roman" w:hAnsi="Times New Roman" w:cs="Times New Roman"/>
            <w:sz w:val="24"/>
            <w:szCs w:val="24"/>
          </w:rPr>
          <w:delText>o</w:delText>
        </w:r>
        <w:r w:rsidR="002E26A4" w:rsidRPr="007B7482" w:rsidDel="00836FF3">
          <w:rPr>
            <w:rFonts w:ascii="Times New Roman" w:hAnsi="Times New Roman" w:cs="Times New Roman"/>
            <w:sz w:val="24"/>
            <w:szCs w:val="24"/>
          </w:rPr>
          <w:delText>,</w:delText>
        </w:r>
      </w:del>
      <w:r w:rsidR="00A027AC" w:rsidRPr="007B7482">
        <w:rPr>
          <w:rFonts w:ascii="Times New Roman" w:hAnsi="Times New Roman" w:cs="Times New Roman"/>
          <w:sz w:val="24"/>
          <w:szCs w:val="24"/>
        </w:rPr>
        <w:t xml:space="preserve"> </w:t>
      </w:r>
    </w:p>
    <w:p w14:paraId="68579362" w14:textId="066977F0" w:rsidR="00E22031" w:rsidRDefault="00F40E36" w:rsidP="007B7482">
      <w:pPr>
        <w:spacing w:after="0" w:line="360" w:lineRule="auto"/>
        <w:jc w:val="both"/>
        <w:rPr>
          <w:rFonts w:ascii="Times New Roman" w:hAnsi="Times New Roman" w:cs="Times New Roman"/>
          <w:sz w:val="24"/>
          <w:szCs w:val="24"/>
        </w:rPr>
      </w:pPr>
      <w:del w:id="230" w:author="Luis Alexander Garcia Quiroz" w:date="2017-08-08T20:40:00Z">
        <w:r w:rsidRPr="00836FF3" w:rsidDel="00836FF3">
          <w:rPr>
            <w:rFonts w:ascii="Times New Roman" w:hAnsi="Times New Roman" w:cs="Times New Roman"/>
            <w:sz w:val="24"/>
            <w:szCs w:val="24"/>
            <w:highlight w:val="yellow"/>
            <w:rPrChange w:id="231" w:author="Luis Alexander Garcia Quiroz" w:date="2017-08-08T20:41:00Z">
              <w:rPr>
                <w:rFonts w:ascii="Times New Roman" w:hAnsi="Times New Roman" w:cs="Times New Roman"/>
                <w:sz w:val="24"/>
                <w:szCs w:val="24"/>
              </w:rPr>
            </w:rPrChange>
          </w:rPr>
          <w:delText>e</w:delText>
        </w:r>
        <w:r w:rsidR="00E22031" w:rsidRPr="00836FF3" w:rsidDel="00836FF3">
          <w:rPr>
            <w:rFonts w:ascii="Times New Roman" w:hAnsi="Times New Roman" w:cs="Times New Roman"/>
            <w:sz w:val="24"/>
            <w:szCs w:val="24"/>
            <w:highlight w:val="yellow"/>
            <w:rPrChange w:id="232" w:author="Luis Alexander Garcia Quiroz" w:date="2017-08-08T20:41:00Z">
              <w:rPr>
                <w:rFonts w:ascii="Times New Roman" w:hAnsi="Times New Roman" w:cs="Times New Roman"/>
                <w:sz w:val="24"/>
                <w:szCs w:val="24"/>
              </w:rPr>
            </w:rPrChange>
          </w:rPr>
          <w:delText>l protocolo para la realización de e</w:delText>
        </w:r>
      </w:del>
      <w:ins w:id="233" w:author="Luis Alexander Garcia Quiroz" w:date="2017-08-08T20:40:00Z">
        <w:r w:rsidR="00836FF3" w:rsidRPr="00836FF3">
          <w:rPr>
            <w:rFonts w:ascii="Times New Roman" w:hAnsi="Times New Roman" w:cs="Times New Roman"/>
            <w:sz w:val="24"/>
            <w:szCs w:val="24"/>
            <w:highlight w:val="yellow"/>
            <w:rPrChange w:id="234" w:author="Luis Alexander Garcia Quiroz" w:date="2017-08-08T20:41:00Z">
              <w:rPr>
                <w:rFonts w:ascii="Times New Roman" w:hAnsi="Times New Roman" w:cs="Times New Roman"/>
                <w:sz w:val="24"/>
                <w:szCs w:val="24"/>
              </w:rPr>
            </w:rPrChange>
          </w:rPr>
          <w:t>E</w:t>
        </w:r>
      </w:ins>
      <w:r w:rsidR="00E22031" w:rsidRPr="00836FF3">
        <w:rPr>
          <w:rFonts w:ascii="Times New Roman" w:hAnsi="Times New Roman" w:cs="Times New Roman"/>
          <w:sz w:val="24"/>
          <w:szCs w:val="24"/>
          <w:highlight w:val="yellow"/>
          <w:rPrChange w:id="235" w:author="Luis Alexander Garcia Quiroz" w:date="2017-08-08T20:41:00Z">
            <w:rPr>
              <w:rFonts w:ascii="Times New Roman" w:hAnsi="Times New Roman" w:cs="Times New Roman"/>
              <w:sz w:val="24"/>
              <w:szCs w:val="24"/>
            </w:rPr>
          </w:rPrChange>
        </w:rPr>
        <w:t xml:space="preserve">ste estudio </w:t>
      </w:r>
      <w:ins w:id="236" w:author="Luis Alexander Garcia Quiroz" w:date="2017-08-08T20:40:00Z">
        <w:r w:rsidR="00836FF3" w:rsidRPr="00836FF3">
          <w:rPr>
            <w:rFonts w:ascii="Times New Roman" w:hAnsi="Times New Roman" w:cs="Times New Roman"/>
            <w:sz w:val="24"/>
            <w:szCs w:val="24"/>
            <w:highlight w:val="yellow"/>
            <w:rPrChange w:id="237" w:author="Luis Alexander Garcia Quiroz" w:date="2017-08-08T20:41:00Z">
              <w:rPr>
                <w:rFonts w:ascii="Times New Roman" w:hAnsi="Times New Roman" w:cs="Times New Roman"/>
                <w:sz w:val="24"/>
                <w:szCs w:val="24"/>
              </w:rPr>
            </w:rPrChange>
          </w:rPr>
          <w:t xml:space="preserve">busca determinar la utilidad </w:t>
        </w:r>
      </w:ins>
      <w:del w:id="238" w:author="Luis Alexander Garcia Quiroz" w:date="2017-08-08T20:40:00Z">
        <w:r w:rsidR="00E22031" w:rsidRPr="00836FF3" w:rsidDel="00836FF3">
          <w:rPr>
            <w:rFonts w:ascii="Times New Roman" w:hAnsi="Times New Roman" w:cs="Times New Roman"/>
            <w:sz w:val="24"/>
            <w:szCs w:val="24"/>
            <w:highlight w:val="yellow"/>
            <w:rPrChange w:id="239" w:author="Luis Alexander Garcia Quiroz" w:date="2017-08-08T20:41:00Z">
              <w:rPr>
                <w:rFonts w:ascii="Times New Roman" w:hAnsi="Times New Roman" w:cs="Times New Roman"/>
                <w:sz w:val="24"/>
                <w:szCs w:val="24"/>
              </w:rPr>
            </w:rPrChange>
          </w:rPr>
          <w:delText xml:space="preserve">pone un estado del arte </w:delText>
        </w:r>
      </w:del>
      <w:r w:rsidR="00E22031" w:rsidRPr="00836FF3">
        <w:rPr>
          <w:rFonts w:ascii="Times New Roman" w:hAnsi="Times New Roman" w:cs="Times New Roman"/>
          <w:sz w:val="24"/>
          <w:szCs w:val="24"/>
          <w:highlight w:val="yellow"/>
          <w:rPrChange w:id="240" w:author="Luis Alexander Garcia Quiroz" w:date="2017-08-08T20:41:00Z">
            <w:rPr>
              <w:rFonts w:ascii="Times New Roman" w:hAnsi="Times New Roman" w:cs="Times New Roman"/>
              <w:sz w:val="24"/>
              <w:szCs w:val="24"/>
            </w:rPr>
          </w:rPrChange>
        </w:rPr>
        <w:t xml:space="preserve">de </w:t>
      </w:r>
      <w:ins w:id="241" w:author="Luis Alexander Garcia Quiroz" w:date="2017-08-08T20:40:00Z">
        <w:r w:rsidR="00836FF3" w:rsidRPr="00836FF3">
          <w:rPr>
            <w:rFonts w:ascii="Times New Roman" w:hAnsi="Times New Roman" w:cs="Times New Roman"/>
            <w:sz w:val="24"/>
            <w:szCs w:val="24"/>
            <w:highlight w:val="yellow"/>
            <w:rPrChange w:id="242" w:author="Luis Alexander Garcia Quiroz" w:date="2017-08-08T20:41:00Z">
              <w:rPr>
                <w:rFonts w:ascii="Times New Roman" w:hAnsi="Times New Roman" w:cs="Times New Roman"/>
                <w:sz w:val="24"/>
                <w:szCs w:val="24"/>
              </w:rPr>
            </w:rPrChange>
          </w:rPr>
          <w:t xml:space="preserve">una </w:t>
        </w:r>
      </w:ins>
      <w:del w:id="243" w:author="Luis Alexander Garcia Quiroz" w:date="2017-08-08T20:40:00Z">
        <w:r w:rsidR="00E22031" w:rsidRPr="00836FF3" w:rsidDel="00836FF3">
          <w:rPr>
            <w:rFonts w:ascii="Times New Roman" w:hAnsi="Times New Roman" w:cs="Times New Roman"/>
            <w:sz w:val="24"/>
            <w:szCs w:val="24"/>
            <w:highlight w:val="yellow"/>
            <w:rPrChange w:id="244" w:author="Luis Alexander Garcia Quiroz" w:date="2017-08-08T20:41:00Z">
              <w:rPr>
                <w:rFonts w:ascii="Times New Roman" w:hAnsi="Times New Roman" w:cs="Times New Roman"/>
                <w:sz w:val="24"/>
                <w:szCs w:val="24"/>
              </w:rPr>
            </w:rPrChange>
          </w:rPr>
          <w:delText xml:space="preserve">las </w:delText>
        </w:r>
      </w:del>
      <w:r w:rsidR="00E22031" w:rsidRPr="00836FF3">
        <w:rPr>
          <w:rFonts w:ascii="Times New Roman" w:hAnsi="Times New Roman" w:cs="Times New Roman"/>
          <w:sz w:val="24"/>
          <w:szCs w:val="24"/>
          <w:highlight w:val="yellow"/>
          <w:rPrChange w:id="245" w:author="Luis Alexander Garcia Quiroz" w:date="2017-08-08T20:41:00Z">
            <w:rPr>
              <w:rFonts w:ascii="Times New Roman" w:hAnsi="Times New Roman" w:cs="Times New Roman"/>
              <w:sz w:val="24"/>
              <w:szCs w:val="24"/>
            </w:rPr>
          </w:rPrChange>
        </w:rPr>
        <w:t>pruebas de tamizaje</w:t>
      </w:r>
      <w:ins w:id="246" w:author="Luis Alexander Garcia Quiroz" w:date="2017-08-08T20:40:00Z">
        <w:r w:rsidR="00836FF3" w:rsidRPr="00836FF3">
          <w:rPr>
            <w:rFonts w:ascii="Times New Roman" w:hAnsi="Times New Roman" w:cs="Times New Roman"/>
            <w:sz w:val="24"/>
            <w:szCs w:val="24"/>
            <w:highlight w:val="yellow"/>
            <w:rPrChange w:id="247" w:author="Luis Alexander Garcia Quiroz" w:date="2017-08-08T20:41:00Z">
              <w:rPr>
                <w:rFonts w:ascii="Times New Roman" w:hAnsi="Times New Roman" w:cs="Times New Roman"/>
                <w:sz w:val="24"/>
                <w:szCs w:val="24"/>
              </w:rPr>
            </w:rPrChange>
          </w:rPr>
          <w:t xml:space="preserve"> sencilla</w:t>
        </w:r>
      </w:ins>
      <w:r w:rsidR="00E22031" w:rsidRPr="00836FF3">
        <w:rPr>
          <w:rFonts w:ascii="Times New Roman" w:hAnsi="Times New Roman" w:cs="Times New Roman"/>
          <w:sz w:val="24"/>
          <w:szCs w:val="24"/>
          <w:highlight w:val="yellow"/>
          <w:rPrChange w:id="248" w:author="Luis Alexander Garcia Quiroz" w:date="2017-08-08T20:41:00Z">
            <w:rPr>
              <w:rFonts w:ascii="Times New Roman" w:hAnsi="Times New Roman" w:cs="Times New Roman"/>
              <w:sz w:val="24"/>
              <w:szCs w:val="24"/>
            </w:rPr>
          </w:rPrChange>
        </w:rPr>
        <w:t xml:space="preserve"> a la cabecera del paciente para detectar los </w:t>
      </w:r>
      <w:r w:rsidR="00670479" w:rsidRPr="00836FF3">
        <w:rPr>
          <w:rFonts w:ascii="Times New Roman" w:hAnsi="Times New Roman" w:cs="Times New Roman"/>
          <w:sz w:val="24"/>
          <w:szCs w:val="24"/>
          <w:highlight w:val="yellow"/>
          <w:rPrChange w:id="249" w:author="Luis Alexander Garcia Quiroz" w:date="2017-08-08T20:41:00Z">
            <w:rPr>
              <w:rFonts w:ascii="Times New Roman" w:hAnsi="Times New Roman" w:cs="Times New Roman"/>
              <w:sz w:val="24"/>
              <w:szCs w:val="24"/>
            </w:rPr>
          </w:rPrChange>
        </w:rPr>
        <w:t>trastornos</w:t>
      </w:r>
      <w:r w:rsidR="00A027AC" w:rsidRPr="00836FF3">
        <w:rPr>
          <w:rFonts w:ascii="Times New Roman" w:hAnsi="Times New Roman" w:cs="Times New Roman"/>
          <w:sz w:val="24"/>
          <w:szCs w:val="24"/>
          <w:highlight w:val="yellow"/>
          <w:rPrChange w:id="250" w:author="Luis Alexander Garcia Quiroz" w:date="2017-08-08T20:41:00Z">
            <w:rPr>
              <w:rFonts w:ascii="Times New Roman" w:hAnsi="Times New Roman" w:cs="Times New Roman"/>
              <w:sz w:val="24"/>
              <w:szCs w:val="24"/>
            </w:rPr>
          </w:rPrChange>
        </w:rPr>
        <w:t xml:space="preserve"> de </w:t>
      </w:r>
      <w:r w:rsidR="002E26A4" w:rsidRPr="00836FF3">
        <w:rPr>
          <w:rFonts w:ascii="Times New Roman" w:hAnsi="Times New Roman" w:cs="Times New Roman"/>
          <w:sz w:val="24"/>
          <w:szCs w:val="24"/>
          <w:highlight w:val="yellow"/>
          <w:rPrChange w:id="251" w:author="Luis Alexander Garcia Quiroz" w:date="2017-08-08T20:41:00Z">
            <w:rPr>
              <w:rFonts w:ascii="Times New Roman" w:hAnsi="Times New Roman" w:cs="Times New Roman"/>
              <w:sz w:val="24"/>
              <w:szCs w:val="24"/>
            </w:rPr>
          </w:rPrChange>
        </w:rPr>
        <w:t xml:space="preserve">la </w:t>
      </w:r>
      <w:r w:rsidR="00A027AC" w:rsidRPr="00836FF3">
        <w:rPr>
          <w:rFonts w:ascii="Times New Roman" w:hAnsi="Times New Roman" w:cs="Times New Roman"/>
          <w:sz w:val="24"/>
          <w:szCs w:val="24"/>
          <w:highlight w:val="yellow"/>
          <w:rPrChange w:id="252" w:author="Luis Alexander Garcia Quiroz" w:date="2017-08-08T20:41:00Z">
            <w:rPr>
              <w:rFonts w:ascii="Times New Roman" w:hAnsi="Times New Roman" w:cs="Times New Roman"/>
              <w:sz w:val="24"/>
              <w:szCs w:val="24"/>
            </w:rPr>
          </w:rPrChange>
        </w:rPr>
        <w:t xml:space="preserve">deglución, lo que nos permitirá detectar tempranamente estos pacientes, instaurar las medidas terapéuticas adecuadas y </w:t>
      </w:r>
      <w:r w:rsidR="00624BF6" w:rsidRPr="00836FF3">
        <w:rPr>
          <w:rFonts w:ascii="Times New Roman" w:hAnsi="Times New Roman" w:cs="Times New Roman"/>
          <w:sz w:val="24"/>
          <w:szCs w:val="24"/>
          <w:highlight w:val="yellow"/>
          <w:rPrChange w:id="253" w:author="Luis Alexander Garcia Quiroz" w:date="2017-08-08T20:41:00Z">
            <w:rPr>
              <w:rFonts w:ascii="Times New Roman" w:hAnsi="Times New Roman" w:cs="Times New Roman"/>
              <w:sz w:val="24"/>
              <w:szCs w:val="24"/>
            </w:rPr>
          </w:rPrChange>
        </w:rPr>
        <w:t>elegir en forma segura el soporte nutrici</w:t>
      </w:r>
      <w:r w:rsidRPr="00836FF3">
        <w:rPr>
          <w:rFonts w:ascii="Times New Roman" w:hAnsi="Times New Roman" w:cs="Times New Roman"/>
          <w:sz w:val="24"/>
          <w:szCs w:val="24"/>
          <w:highlight w:val="yellow"/>
          <w:rPrChange w:id="254" w:author="Luis Alexander Garcia Quiroz" w:date="2017-08-08T20:41:00Z">
            <w:rPr>
              <w:rFonts w:ascii="Times New Roman" w:hAnsi="Times New Roman" w:cs="Times New Roman"/>
              <w:sz w:val="24"/>
              <w:szCs w:val="24"/>
            </w:rPr>
          </w:rPrChange>
        </w:rPr>
        <w:t>onal</w:t>
      </w:r>
      <w:r w:rsidR="00E22031" w:rsidRPr="00836FF3">
        <w:rPr>
          <w:rFonts w:ascii="Times New Roman" w:hAnsi="Times New Roman" w:cs="Times New Roman"/>
          <w:sz w:val="24"/>
          <w:szCs w:val="24"/>
          <w:highlight w:val="yellow"/>
          <w:rPrChange w:id="255" w:author="Luis Alexander Garcia Quiroz" w:date="2017-08-08T20:41:00Z">
            <w:rPr>
              <w:rFonts w:ascii="Times New Roman" w:hAnsi="Times New Roman" w:cs="Times New Roman"/>
              <w:sz w:val="24"/>
              <w:szCs w:val="24"/>
            </w:rPr>
          </w:rPrChange>
        </w:rPr>
        <w:t>.</w:t>
      </w:r>
    </w:p>
    <w:p w14:paraId="7649DFF7" w14:textId="77777777" w:rsidR="007B7482" w:rsidRPr="007B7482" w:rsidRDefault="007B7482" w:rsidP="007B7482">
      <w:pPr>
        <w:spacing w:after="0" w:line="360" w:lineRule="auto"/>
        <w:jc w:val="both"/>
        <w:rPr>
          <w:rFonts w:ascii="Times New Roman" w:hAnsi="Times New Roman" w:cs="Times New Roman"/>
          <w:sz w:val="24"/>
          <w:szCs w:val="24"/>
        </w:rPr>
      </w:pPr>
    </w:p>
    <w:p w14:paraId="539702A3" w14:textId="47409F9D"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u w:val="single"/>
        </w:rPr>
        <w:t>Identificación de los investigadores</w:t>
      </w:r>
    </w:p>
    <w:p w14:paraId="634D143C" w14:textId="77777777"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Luis Alexander García Quiroz, Hospital Pablo Tobón Uribe, celular 3206760192, correo electrónico deorumalex@yahoo.com.ar</w:t>
      </w:r>
    </w:p>
    <w:p w14:paraId="1F0E26A7" w14:textId="77777777"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Nelson Darío Giraldo, Hospital Pablo Tobón Uribe, celular 3006082834, correo electrónico nelsondariogiraldo@gmail.com</w:t>
      </w:r>
    </w:p>
    <w:p w14:paraId="7CED9ADF" w14:textId="02D62F31" w:rsidR="00005EE6" w:rsidRDefault="00005EE6" w:rsidP="007B7482">
      <w:pPr>
        <w:spacing w:after="0" w:line="360" w:lineRule="auto"/>
        <w:jc w:val="both"/>
        <w:rPr>
          <w:ins w:id="256" w:author="Luis Alexander Garcia Quiroz" w:date="2017-05-07T22:08:00Z"/>
          <w:rStyle w:val="Hipervnculo"/>
          <w:rFonts w:ascii="Times New Roman" w:hAnsi="Times New Roman" w:cs="Times New Roman"/>
          <w:color w:val="auto"/>
          <w:sz w:val="24"/>
          <w:szCs w:val="24"/>
        </w:rPr>
      </w:pPr>
      <w:r w:rsidRPr="007B7482">
        <w:rPr>
          <w:rFonts w:ascii="Times New Roman" w:hAnsi="Times New Roman" w:cs="Times New Roman"/>
          <w:sz w:val="24"/>
          <w:szCs w:val="24"/>
        </w:rPr>
        <w:t xml:space="preserve">Carlos Alberto Carvajal, Hospital Pablo Tobón Uribe, celular 3002082762, correo electrónico </w:t>
      </w:r>
      <w:hyperlink r:id="rId8" w:history="1">
        <w:r w:rsidRPr="007B7482">
          <w:rPr>
            <w:rStyle w:val="Hipervnculo"/>
            <w:rFonts w:ascii="Times New Roman" w:hAnsi="Times New Roman" w:cs="Times New Roman"/>
            <w:color w:val="auto"/>
            <w:sz w:val="24"/>
            <w:szCs w:val="24"/>
          </w:rPr>
          <w:t>cabetus@yahoo.com.ar</w:t>
        </w:r>
      </w:hyperlink>
    </w:p>
    <w:p w14:paraId="6DDD2385" w14:textId="58C91D53" w:rsidR="00841D06" w:rsidRDefault="00841D06" w:rsidP="007B7482">
      <w:pPr>
        <w:spacing w:after="0" w:line="360" w:lineRule="auto"/>
        <w:jc w:val="both"/>
        <w:rPr>
          <w:ins w:id="257" w:author="Luis Alexander Garcia Quiroz" w:date="2017-05-07T22:09:00Z"/>
          <w:rStyle w:val="Hipervnculo"/>
          <w:rFonts w:ascii="Times New Roman" w:hAnsi="Times New Roman" w:cs="Times New Roman"/>
          <w:color w:val="auto"/>
          <w:sz w:val="24"/>
          <w:szCs w:val="24"/>
          <w:u w:val="none"/>
        </w:rPr>
      </w:pPr>
      <w:ins w:id="258" w:author="Luis Alexander Garcia Quiroz" w:date="2017-05-07T22:08:00Z">
        <w:r w:rsidRPr="00841D06">
          <w:rPr>
            <w:rStyle w:val="Hipervnculo"/>
            <w:rFonts w:ascii="Times New Roman" w:hAnsi="Times New Roman" w:cs="Times New Roman"/>
            <w:color w:val="auto"/>
            <w:sz w:val="24"/>
            <w:szCs w:val="24"/>
            <w:u w:val="none"/>
            <w:rPrChange w:id="259" w:author="Luis Alexander Garcia Quiroz" w:date="2017-05-07T22:09:00Z">
              <w:rPr>
                <w:rStyle w:val="Hipervnculo"/>
                <w:rFonts w:ascii="Times New Roman" w:hAnsi="Times New Roman" w:cs="Times New Roman"/>
                <w:color w:val="auto"/>
                <w:sz w:val="24"/>
                <w:szCs w:val="24"/>
              </w:rPr>
            </w:rPrChange>
          </w:rPr>
          <w:t xml:space="preserve">Camilo </w:t>
        </w:r>
      </w:ins>
      <w:ins w:id="260" w:author="Luis Alexander Garcia Quiroz" w:date="2017-05-07T22:09:00Z">
        <w:r w:rsidRPr="00841D06">
          <w:rPr>
            <w:rStyle w:val="Hipervnculo"/>
            <w:rFonts w:ascii="Times New Roman" w:hAnsi="Times New Roman" w:cs="Times New Roman"/>
            <w:color w:val="auto"/>
            <w:sz w:val="24"/>
            <w:szCs w:val="24"/>
            <w:u w:val="none"/>
          </w:rPr>
          <w:t>Gómez</w:t>
        </w:r>
      </w:ins>
      <w:ins w:id="261" w:author="Luis Alexander Garcia Quiroz" w:date="2017-05-07T22:08:00Z">
        <w:r w:rsidRPr="00841D06">
          <w:rPr>
            <w:rStyle w:val="Hipervnculo"/>
            <w:rFonts w:ascii="Times New Roman" w:hAnsi="Times New Roman" w:cs="Times New Roman"/>
            <w:color w:val="auto"/>
            <w:sz w:val="24"/>
            <w:szCs w:val="24"/>
            <w:u w:val="none"/>
            <w:rPrChange w:id="262" w:author="Luis Alexander Garcia Quiroz" w:date="2017-05-07T22:09:00Z">
              <w:rPr>
                <w:rStyle w:val="Hipervnculo"/>
                <w:rFonts w:ascii="Times New Roman" w:hAnsi="Times New Roman" w:cs="Times New Roman"/>
                <w:color w:val="auto"/>
                <w:sz w:val="24"/>
                <w:szCs w:val="24"/>
              </w:rPr>
            </w:rPrChange>
          </w:rPr>
          <w:t xml:space="preserve">, Hospital Pablo </w:t>
        </w:r>
      </w:ins>
      <w:ins w:id="263" w:author="Luis Alexander Garcia Quiroz" w:date="2017-05-07T22:09:00Z">
        <w:r w:rsidRPr="00841D06">
          <w:rPr>
            <w:rStyle w:val="Hipervnculo"/>
            <w:rFonts w:ascii="Times New Roman" w:hAnsi="Times New Roman" w:cs="Times New Roman"/>
            <w:color w:val="auto"/>
            <w:sz w:val="24"/>
            <w:szCs w:val="24"/>
            <w:u w:val="none"/>
          </w:rPr>
          <w:t>Tobón</w:t>
        </w:r>
      </w:ins>
      <w:ins w:id="264" w:author="Luis Alexander Garcia Quiroz" w:date="2017-05-07T22:08:00Z">
        <w:r w:rsidRPr="00841D06">
          <w:rPr>
            <w:rStyle w:val="Hipervnculo"/>
            <w:rFonts w:ascii="Times New Roman" w:hAnsi="Times New Roman" w:cs="Times New Roman"/>
            <w:color w:val="auto"/>
            <w:sz w:val="24"/>
            <w:szCs w:val="24"/>
            <w:u w:val="none"/>
            <w:rPrChange w:id="265" w:author="Luis Alexander Garcia Quiroz" w:date="2017-05-07T22:09:00Z">
              <w:rPr>
                <w:rStyle w:val="Hipervnculo"/>
                <w:rFonts w:ascii="Times New Roman" w:hAnsi="Times New Roman" w:cs="Times New Roman"/>
                <w:color w:val="auto"/>
                <w:sz w:val="24"/>
                <w:szCs w:val="24"/>
              </w:rPr>
            </w:rPrChange>
          </w:rPr>
          <w:t xml:space="preserve"> </w:t>
        </w:r>
      </w:ins>
      <w:ins w:id="266" w:author="Luis Alexander Garcia Quiroz" w:date="2017-05-07T22:10:00Z">
        <w:r w:rsidRPr="00841D06">
          <w:rPr>
            <w:rStyle w:val="Hipervnculo"/>
            <w:rFonts w:ascii="Times New Roman" w:hAnsi="Times New Roman" w:cs="Times New Roman"/>
            <w:color w:val="auto"/>
            <w:sz w:val="24"/>
            <w:szCs w:val="24"/>
            <w:u w:val="none"/>
          </w:rPr>
          <w:t>Uribe,</w:t>
        </w:r>
      </w:ins>
      <w:ins w:id="267" w:author="Luis Alexander Garcia Quiroz" w:date="2017-05-07T22:09:00Z">
        <w:r w:rsidRPr="00841D06">
          <w:rPr>
            <w:rStyle w:val="Hipervnculo"/>
            <w:rFonts w:ascii="Times New Roman" w:hAnsi="Times New Roman" w:cs="Times New Roman"/>
            <w:color w:val="auto"/>
            <w:sz w:val="24"/>
            <w:szCs w:val="24"/>
            <w:u w:val="none"/>
            <w:rPrChange w:id="268" w:author="Luis Alexander Garcia Quiroz" w:date="2017-05-07T22:09:00Z">
              <w:rPr>
                <w:rStyle w:val="Hipervnculo"/>
                <w:rFonts w:ascii="Times New Roman" w:hAnsi="Times New Roman" w:cs="Times New Roman"/>
                <w:color w:val="auto"/>
                <w:sz w:val="24"/>
                <w:szCs w:val="24"/>
              </w:rPr>
            </w:rPrChange>
          </w:rPr>
          <w:t xml:space="preserve"> celular 3004714991</w:t>
        </w:r>
      </w:ins>
    </w:p>
    <w:p w14:paraId="6510DFFF" w14:textId="37B45D27" w:rsidR="00841D06" w:rsidRDefault="00841D06" w:rsidP="007B7482">
      <w:pPr>
        <w:spacing w:after="0" w:line="360" w:lineRule="auto"/>
        <w:jc w:val="both"/>
        <w:rPr>
          <w:ins w:id="269" w:author="Luis Alexander Garcia Quiroz" w:date="2017-05-07T22:10:00Z"/>
          <w:rFonts w:ascii="Times New Roman" w:hAnsi="Times New Roman" w:cs="Times New Roman"/>
          <w:sz w:val="24"/>
          <w:szCs w:val="24"/>
        </w:rPr>
      </w:pPr>
      <w:ins w:id="270" w:author="Luis Alexander Garcia Quiroz" w:date="2017-05-07T22:10:00Z">
        <w:r>
          <w:rPr>
            <w:rStyle w:val="Hipervnculo"/>
            <w:rFonts w:ascii="Times New Roman" w:hAnsi="Times New Roman" w:cs="Times New Roman"/>
            <w:color w:val="auto"/>
            <w:sz w:val="24"/>
            <w:szCs w:val="24"/>
            <w:u w:val="none"/>
          </w:rPr>
          <w:t>Verónica</w:t>
        </w:r>
      </w:ins>
      <w:ins w:id="271" w:author="Luis Alexander Garcia Quiroz" w:date="2017-05-07T22:09:00Z">
        <w:r>
          <w:rPr>
            <w:rStyle w:val="Hipervnculo"/>
            <w:rFonts w:ascii="Times New Roman" w:hAnsi="Times New Roman" w:cs="Times New Roman"/>
            <w:color w:val="auto"/>
            <w:sz w:val="24"/>
            <w:szCs w:val="24"/>
            <w:u w:val="none"/>
          </w:rPr>
          <w:t xml:space="preserve"> </w:t>
        </w:r>
      </w:ins>
      <w:ins w:id="272" w:author="Luis Alexander Garcia Quiroz" w:date="2017-05-07T22:11:00Z">
        <w:r>
          <w:rPr>
            <w:rStyle w:val="Hipervnculo"/>
            <w:rFonts w:ascii="Times New Roman" w:hAnsi="Times New Roman" w:cs="Times New Roman"/>
            <w:color w:val="auto"/>
            <w:sz w:val="24"/>
            <w:szCs w:val="24"/>
            <w:u w:val="none"/>
          </w:rPr>
          <w:t>Rodríguez,</w:t>
        </w:r>
      </w:ins>
      <w:ins w:id="273" w:author="Luis Alexander Garcia Quiroz" w:date="2017-05-07T22:09:00Z">
        <w:r>
          <w:rPr>
            <w:rStyle w:val="Hipervnculo"/>
            <w:rFonts w:ascii="Times New Roman" w:hAnsi="Times New Roman" w:cs="Times New Roman"/>
            <w:color w:val="auto"/>
            <w:sz w:val="24"/>
            <w:szCs w:val="24"/>
            <w:u w:val="none"/>
          </w:rPr>
          <w:t xml:space="preserve"> </w:t>
        </w:r>
        <w:r>
          <w:rPr>
            <w:rFonts w:ascii="Times New Roman" w:hAnsi="Times New Roman" w:cs="Times New Roman"/>
            <w:sz w:val="24"/>
            <w:szCs w:val="24"/>
          </w:rPr>
          <w:t xml:space="preserve">Hospital Pablo Tobón Uribe, celular </w:t>
        </w:r>
      </w:ins>
      <w:ins w:id="274" w:author="Luis Alexander Garcia Quiroz" w:date="2017-05-07T22:10:00Z">
        <w:r>
          <w:rPr>
            <w:rFonts w:ascii="Times New Roman" w:hAnsi="Times New Roman" w:cs="Times New Roman"/>
            <w:sz w:val="24"/>
            <w:szCs w:val="24"/>
          </w:rPr>
          <w:t>3174412116</w:t>
        </w:r>
      </w:ins>
    </w:p>
    <w:p w14:paraId="408E2272" w14:textId="1D66638F" w:rsidR="00841D06" w:rsidRDefault="00841D06" w:rsidP="007B7482">
      <w:pPr>
        <w:spacing w:after="0" w:line="360" w:lineRule="auto"/>
        <w:jc w:val="both"/>
        <w:rPr>
          <w:ins w:id="275" w:author="Luis Alexander Garcia Quiroz" w:date="2017-05-07T22:11:00Z"/>
          <w:rFonts w:ascii="Times New Roman" w:hAnsi="Times New Roman" w:cs="Times New Roman"/>
          <w:sz w:val="24"/>
          <w:szCs w:val="24"/>
        </w:rPr>
      </w:pPr>
      <w:ins w:id="276" w:author="Luis Alexander Garcia Quiroz" w:date="2017-05-07T22:10:00Z">
        <w:r>
          <w:rPr>
            <w:rFonts w:ascii="Times New Roman" w:hAnsi="Times New Roman" w:cs="Times New Roman"/>
            <w:sz w:val="24"/>
            <w:szCs w:val="24"/>
          </w:rPr>
          <w:t>Diana Garcia, Hospital Pablo Tobón Uribe</w:t>
        </w:r>
      </w:ins>
    </w:p>
    <w:p w14:paraId="7C0615E0" w14:textId="019DFC8A" w:rsidR="00841D06" w:rsidRDefault="00841D06" w:rsidP="007B7482">
      <w:pPr>
        <w:spacing w:after="0" w:line="360" w:lineRule="auto"/>
        <w:jc w:val="both"/>
        <w:rPr>
          <w:ins w:id="277" w:author="Luis Alexander Garcia Quiroz" w:date="2017-05-07T22:10:00Z"/>
          <w:rFonts w:ascii="Times New Roman" w:hAnsi="Times New Roman" w:cs="Times New Roman"/>
          <w:sz w:val="24"/>
          <w:szCs w:val="24"/>
        </w:rPr>
      </w:pPr>
      <w:ins w:id="278" w:author="Luis Alexander Garcia Quiroz" w:date="2017-05-07T22:11:00Z">
        <w:r>
          <w:rPr>
            <w:rFonts w:ascii="Times New Roman" w:hAnsi="Times New Roman" w:cs="Times New Roman"/>
            <w:sz w:val="24"/>
            <w:szCs w:val="24"/>
          </w:rPr>
          <w:t>Diana Urquijo, Hospital Pablo Tobón Uribe</w:t>
        </w:r>
      </w:ins>
    </w:p>
    <w:p w14:paraId="0224191C" w14:textId="172AF52D" w:rsidR="00841D06" w:rsidDel="00836FF3" w:rsidRDefault="00841D06" w:rsidP="007B7482">
      <w:pPr>
        <w:spacing w:after="0" w:line="360" w:lineRule="auto"/>
        <w:jc w:val="both"/>
        <w:rPr>
          <w:del w:id="279" w:author="Luis Alexander Garcia Quiroz" w:date="2017-05-07T22:11:00Z"/>
          <w:rFonts w:ascii="Times New Roman" w:hAnsi="Times New Roman" w:cs="Times New Roman"/>
          <w:sz w:val="24"/>
          <w:szCs w:val="24"/>
        </w:rPr>
      </w:pPr>
    </w:p>
    <w:p w14:paraId="660C81A8" w14:textId="77777777" w:rsidR="00836FF3" w:rsidRPr="00841D06" w:rsidRDefault="00836FF3">
      <w:pPr>
        <w:spacing w:after="0" w:line="360" w:lineRule="auto"/>
        <w:jc w:val="right"/>
        <w:rPr>
          <w:ins w:id="280" w:author="Luis Alexander Garcia Quiroz" w:date="2017-08-08T20:41:00Z"/>
          <w:rFonts w:ascii="Times New Roman" w:hAnsi="Times New Roman" w:cs="Times New Roman"/>
          <w:sz w:val="24"/>
          <w:szCs w:val="24"/>
        </w:rPr>
        <w:pPrChange w:id="281" w:author="Luis Alexander Garcia Quiroz" w:date="2017-05-07T22:10:00Z">
          <w:pPr>
            <w:spacing w:after="0" w:line="360" w:lineRule="auto"/>
            <w:jc w:val="both"/>
          </w:pPr>
        </w:pPrChange>
      </w:pPr>
    </w:p>
    <w:p w14:paraId="2515C1F0" w14:textId="77777777" w:rsidR="00FF6B7F"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 xml:space="preserve">Sitio donde se llevará a </w:t>
      </w:r>
      <w:r w:rsidR="00FF6B7F" w:rsidRPr="007B7482">
        <w:rPr>
          <w:rFonts w:ascii="Times New Roman" w:hAnsi="Times New Roman" w:cs="Times New Roman"/>
          <w:sz w:val="24"/>
          <w:szCs w:val="24"/>
          <w:u w:val="single"/>
        </w:rPr>
        <w:t>cabo el estudio</w:t>
      </w:r>
    </w:p>
    <w:p w14:paraId="47362B97" w14:textId="1A5CA580" w:rsidR="00005EE6" w:rsidRPr="007B7482" w:rsidRDefault="007747CF" w:rsidP="007B7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Hospital Pablo Tobón Uribe</w:t>
      </w:r>
    </w:p>
    <w:p w14:paraId="3B4361E5" w14:textId="77777777" w:rsidR="00836FF3" w:rsidRDefault="00836FF3" w:rsidP="007B7482">
      <w:pPr>
        <w:spacing w:after="0" w:line="360" w:lineRule="auto"/>
        <w:jc w:val="both"/>
        <w:rPr>
          <w:ins w:id="282" w:author="Luis Alexander Garcia Quiroz" w:date="2017-08-08T20:41:00Z"/>
          <w:rFonts w:ascii="Times New Roman" w:hAnsi="Times New Roman" w:cs="Times New Roman"/>
          <w:sz w:val="24"/>
          <w:szCs w:val="24"/>
          <w:u w:val="single"/>
        </w:rPr>
      </w:pPr>
    </w:p>
    <w:p w14:paraId="1EF78506" w14:textId="77777777" w:rsidR="00836FF3" w:rsidRDefault="00836FF3" w:rsidP="007B7482">
      <w:pPr>
        <w:spacing w:after="0" w:line="360" w:lineRule="auto"/>
        <w:jc w:val="both"/>
        <w:rPr>
          <w:ins w:id="283" w:author="Luis Alexander Garcia Quiroz" w:date="2017-08-08T20:41:00Z"/>
          <w:rFonts w:ascii="Times New Roman" w:hAnsi="Times New Roman" w:cs="Times New Roman"/>
          <w:sz w:val="24"/>
          <w:szCs w:val="24"/>
          <w:u w:val="single"/>
        </w:rPr>
      </w:pPr>
    </w:p>
    <w:p w14:paraId="61456710" w14:textId="230F59DF" w:rsidR="00FF6B7F"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lastRenderedPageBreak/>
        <w:t>Entida</w:t>
      </w:r>
      <w:r w:rsidR="00FF6B7F" w:rsidRPr="007B7482">
        <w:rPr>
          <w:rFonts w:ascii="Times New Roman" w:hAnsi="Times New Roman" w:cs="Times New Roman"/>
          <w:sz w:val="24"/>
          <w:szCs w:val="24"/>
          <w:u w:val="single"/>
        </w:rPr>
        <w:t>d que respalda la investigación</w:t>
      </w:r>
    </w:p>
    <w:p w14:paraId="05E3867E" w14:textId="77777777" w:rsidR="00836FF3" w:rsidRDefault="00836FF3" w:rsidP="007B7482">
      <w:pPr>
        <w:spacing w:after="0" w:line="360" w:lineRule="auto"/>
        <w:jc w:val="both"/>
        <w:rPr>
          <w:ins w:id="284" w:author="Luis Alexander Garcia Quiroz" w:date="2017-08-08T20:42:00Z"/>
          <w:rFonts w:ascii="Times New Roman" w:hAnsi="Times New Roman" w:cs="Times New Roman"/>
          <w:sz w:val="24"/>
          <w:szCs w:val="24"/>
          <w:highlight w:val="yellow"/>
        </w:rPr>
      </w:pPr>
      <w:ins w:id="285" w:author="Luis Alexander Garcia Quiroz" w:date="2017-08-08T20:42:00Z">
        <w:r w:rsidRPr="00836FF3">
          <w:rPr>
            <w:rFonts w:ascii="Times New Roman" w:hAnsi="Times New Roman" w:cs="Times New Roman"/>
            <w:sz w:val="24"/>
            <w:szCs w:val="24"/>
            <w:highlight w:val="yellow"/>
            <w:rPrChange w:id="286" w:author="Luis Alexander Garcia Quiroz" w:date="2017-08-08T20:42:00Z">
              <w:rPr>
                <w:rFonts w:ascii="Times New Roman" w:hAnsi="Times New Roman" w:cs="Times New Roman"/>
                <w:sz w:val="24"/>
                <w:szCs w:val="24"/>
              </w:rPr>
            </w:rPrChange>
          </w:rPr>
          <w:t xml:space="preserve">Hospital Pablo </w:t>
        </w:r>
        <w:r w:rsidRPr="00836FF3">
          <w:rPr>
            <w:rFonts w:ascii="Times New Roman" w:hAnsi="Times New Roman" w:cs="Times New Roman"/>
            <w:sz w:val="24"/>
            <w:szCs w:val="24"/>
            <w:highlight w:val="yellow"/>
            <w:rPrChange w:id="287" w:author="Luis Alexander Garcia Quiroz" w:date="2017-08-08T20:42:00Z">
              <w:rPr>
                <w:rFonts w:ascii="Times New Roman" w:hAnsi="Times New Roman" w:cs="Times New Roman"/>
                <w:sz w:val="24"/>
                <w:szCs w:val="24"/>
                <w:highlight w:val="yellow"/>
              </w:rPr>
            </w:rPrChange>
          </w:rPr>
          <w:t>Tobón</w:t>
        </w:r>
        <w:r w:rsidRPr="00836FF3">
          <w:rPr>
            <w:rFonts w:ascii="Times New Roman" w:hAnsi="Times New Roman" w:cs="Times New Roman"/>
            <w:sz w:val="24"/>
            <w:szCs w:val="24"/>
            <w:highlight w:val="yellow"/>
            <w:rPrChange w:id="288" w:author="Luis Alexander Garcia Quiroz" w:date="2017-08-08T20:42:00Z">
              <w:rPr>
                <w:rFonts w:ascii="Times New Roman" w:hAnsi="Times New Roman" w:cs="Times New Roman"/>
                <w:sz w:val="24"/>
                <w:szCs w:val="24"/>
              </w:rPr>
            </w:rPrChange>
          </w:rPr>
          <w:t xml:space="preserve"> Uribe</w:t>
        </w:r>
      </w:ins>
    </w:p>
    <w:p w14:paraId="3839AA28" w14:textId="7120798A" w:rsidR="00005EE6" w:rsidRPr="007B7482" w:rsidRDefault="00005EE6" w:rsidP="007B7482">
      <w:pPr>
        <w:spacing w:after="0" w:line="360" w:lineRule="auto"/>
        <w:jc w:val="both"/>
        <w:rPr>
          <w:rFonts w:ascii="Times New Roman" w:hAnsi="Times New Roman" w:cs="Times New Roman"/>
          <w:sz w:val="24"/>
          <w:szCs w:val="24"/>
        </w:rPr>
      </w:pPr>
      <w:del w:id="289" w:author="Luis Alexander Garcia Quiroz" w:date="2017-08-08T20:42:00Z">
        <w:r w:rsidRPr="00836FF3" w:rsidDel="00836FF3">
          <w:rPr>
            <w:rFonts w:ascii="Times New Roman" w:hAnsi="Times New Roman" w:cs="Times New Roman"/>
            <w:sz w:val="24"/>
            <w:szCs w:val="24"/>
            <w:highlight w:val="yellow"/>
            <w:rPrChange w:id="290" w:author="Luis Alexander Garcia Quiroz" w:date="2017-08-08T20:42:00Z">
              <w:rPr>
                <w:rFonts w:ascii="Times New Roman" w:hAnsi="Times New Roman" w:cs="Times New Roman"/>
                <w:sz w:val="24"/>
                <w:szCs w:val="24"/>
              </w:rPr>
            </w:rPrChange>
          </w:rPr>
          <w:delText>Universidad de Antioquia</w:delText>
        </w:r>
        <w:r w:rsidR="007B7482" w:rsidRPr="00836FF3" w:rsidDel="00836FF3">
          <w:rPr>
            <w:rFonts w:ascii="Times New Roman" w:hAnsi="Times New Roman" w:cs="Times New Roman"/>
            <w:sz w:val="24"/>
            <w:szCs w:val="24"/>
            <w:highlight w:val="yellow"/>
            <w:rPrChange w:id="291" w:author="Luis Alexander Garcia Quiroz" w:date="2017-08-08T20:42:00Z">
              <w:rPr>
                <w:rFonts w:ascii="Times New Roman" w:hAnsi="Times New Roman" w:cs="Times New Roman"/>
                <w:sz w:val="24"/>
                <w:szCs w:val="24"/>
              </w:rPr>
            </w:rPrChange>
          </w:rPr>
          <w:delText>.</w:delText>
        </w:r>
      </w:del>
    </w:p>
    <w:p w14:paraId="42A9A578" w14:textId="77777777" w:rsidR="00291138"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Entidad</w:t>
      </w:r>
      <w:r w:rsidR="00B14C7E" w:rsidRPr="007B7482">
        <w:rPr>
          <w:rFonts w:ascii="Times New Roman" w:hAnsi="Times New Roman" w:cs="Times New Roman"/>
          <w:sz w:val="24"/>
          <w:szCs w:val="24"/>
          <w:u w:val="single"/>
        </w:rPr>
        <w:t xml:space="preserve"> </w:t>
      </w:r>
      <w:r w:rsidR="00291138" w:rsidRPr="007B7482">
        <w:rPr>
          <w:rFonts w:ascii="Times New Roman" w:hAnsi="Times New Roman" w:cs="Times New Roman"/>
          <w:sz w:val="24"/>
          <w:szCs w:val="24"/>
          <w:u w:val="single"/>
        </w:rPr>
        <w:t>que patrocina la investigación</w:t>
      </w:r>
    </w:p>
    <w:p w14:paraId="5C2647D1" w14:textId="77777777" w:rsidR="007747CF" w:rsidRPr="007B7482" w:rsidRDefault="007747CF" w:rsidP="007747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Hospital Pablo Tobón Uribe</w:t>
      </w:r>
    </w:p>
    <w:p w14:paraId="47200A79" w14:textId="690880F5" w:rsidR="00005EE6" w:rsidRPr="007B7482" w:rsidRDefault="00005EE6" w:rsidP="007B7482">
      <w:pPr>
        <w:spacing w:after="0" w:line="360" w:lineRule="auto"/>
        <w:jc w:val="both"/>
        <w:rPr>
          <w:rFonts w:ascii="Times New Roman" w:hAnsi="Times New Roman" w:cs="Times New Roman"/>
          <w:sz w:val="24"/>
          <w:szCs w:val="24"/>
        </w:rPr>
      </w:pPr>
    </w:p>
    <w:p w14:paraId="333EA238" w14:textId="389F3142" w:rsidR="00005EE6" w:rsidRPr="007B7482" w:rsidRDefault="00005EE6" w:rsidP="007B7482">
      <w:pPr>
        <w:spacing w:after="0" w:line="360" w:lineRule="auto"/>
        <w:jc w:val="both"/>
        <w:rPr>
          <w:rFonts w:ascii="Times New Roman" w:hAnsi="Times New Roman" w:cs="Times New Roman"/>
          <w:sz w:val="24"/>
          <w:szCs w:val="24"/>
          <w:u w:val="single"/>
        </w:rPr>
      </w:pPr>
      <w:r w:rsidRPr="00FB1EE0">
        <w:rPr>
          <w:rFonts w:ascii="Times New Roman" w:hAnsi="Times New Roman" w:cs="Times New Roman"/>
          <w:sz w:val="24"/>
          <w:szCs w:val="24"/>
          <w:highlight w:val="yellow"/>
          <w:u w:val="single"/>
          <w:rPrChange w:id="292" w:author="Luis Alexander Garcia Quiroz" w:date="2017-08-08T20:49:00Z">
            <w:rPr>
              <w:rFonts w:ascii="Times New Roman" w:hAnsi="Times New Roman" w:cs="Times New Roman"/>
              <w:sz w:val="24"/>
              <w:szCs w:val="24"/>
              <w:u w:val="single"/>
            </w:rPr>
          </w:rPrChange>
        </w:rPr>
        <w:t>Información para el paciente</w:t>
      </w:r>
    </w:p>
    <w:p w14:paraId="7016C124" w14:textId="2EC228A5" w:rsidR="00FB1EE0" w:rsidRDefault="00836FF3" w:rsidP="007B7482">
      <w:pPr>
        <w:pStyle w:val="NormalWeb"/>
        <w:spacing w:before="0" w:beforeAutospacing="0" w:after="0" w:afterAutospacing="0" w:line="360" w:lineRule="auto"/>
        <w:jc w:val="both"/>
        <w:rPr>
          <w:ins w:id="293" w:author="Luis Alexander Garcia Quiroz" w:date="2017-08-08T20:49:00Z"/>
          <w:rFonts w:ascii="Times New Roman" w:hAnsi="Times New Roman"/>
          <w:sz w:val="24"/>
          <w:szCs w:val="24"/>
          <w:lang w:val="es-ES_tradnl"/>
        </w:rPr>
      </w:pPr>
      <w:ins w:id="294" w:author="Luis Alexander Garcia Quiroz" w:date="2017-08-08T20:45:00Z">
        <w:r>
          <w:rPr>
            <w:rFonts w:ascii="Times New Roman" w:hAnsi="Times New Roman"/>
            <w:sz w:val="24"/>
            <w:szCs w:val="24"/>
            <w:lang w:val="es-ES_tradnl"/>
          </w:rPr>
          <w:t>Después</w:t>
        </w:r>
      </w:ins>
      <w:ins w:id="295" w:author="Luis Alexander Garcia Quiroz" w:date="2017-08-08T20:44:00Z">
        <w:r>
          <w:rPr>
            <w:rFonts w:ascii="Times New Roman" w:hAnsi="Times New Roman"/>
            <w:sz w:val="24"/>
            <w:szCs w:val="24"/>
            <w:lang w:val="es-ES_tradnl"/>
          </w:rPr>
          <w:t xml:space="preserve"> de haber tenido un tubo en la </w:t>
        </w:r>
      </w:ins>
      <w:ins w:id="296" w:author="Luis Alexander Garcia Quiroz" w:date="2017-08-08T20:45:00Z">
        <w:r>
          <w:rPr>
            <w:rFonts w:ascii="Times New Roman" w:hAnsi="Times New Roman"/>
            <w:sz w:val="24"/>
            <w:szCs w:val="24"/>
            <w:lang w:val="es-ES_tradnl"/>
          </w:rPr>
          <w:t>tráquea</w:t>
        </w:r>
      </w:ins>
      <w:ins w:id="297" w:author="Luis Alexander Garcia Quiroz" w:date="2017-08-08T20:44:00Z">
        <w:r>
          <w:rPr>
            <w:rFonts w:ascii="Times New Roman" w:hAnsi="Times New Roman"/>
            <w:sz w:val="24"/>
            <w:szCs w:val="24"/>
            <w:lang w:val="es-ES_tradnl"/>
          </w:rPr>
          <w:t xml:space="preserve"> para </w:t>
        </w:r>
      </w:ins>
      <w:ins w:id="298" w:author="Luis Alexander Garcia Quiroz" w:date="2017-08-08T20:45:00Z">
        <w:r>
          <w:rPr>
            <w:rFonts w:ascii="Times New Roman" w:hAnsi="Times New Roman"/>
            <w:sz w:val="24"/>
            <w:szCs w:val="24"/>
            <w:lang w:val="es-ES_tradnl"/>
          </w:rPr>
          <w:t xml:space="preserve">respirar; algunas personas no pueden tragar </w:t>
        </w:r>
      </w:ins>
      <w:ins w:id="299" w:author="Luis Alexander Garcia Quiroz" w:date="2017-08-08T20:47:00Z">
        <w:r w:rsidR="00FB1EE0">
          <w:rPr>
            <w:rFonts w:ascii="Times New Roman" w:hAnsi="Times New Roman"/>
            <w:sz w:val="24"/>
            <w:szCs w:val="24"/>
            <w:lang w:val="es-ES_tradnl"/>
          </w:rPr>
          <w:t>bien.</w:t>
        </w:r>
      </w:ins>
      <w:ins w:id="300" w:author="Luis Alexander Garcia Quiroz" w:date="2017-08-08T20:46:00Z">
        <w:r w:rsidR="00FB1EE0">
          <w:rPr>
            <w:rFonts w:ascii="Times New Roman" w:hAnsi="Times New Roman"/>
            <w:sz w:val="24"/>
            <w:szCs w:val="24"/>
            <w:lang w:val="es-ES_tradnl"/>
          </w:rPr>
          <w:t xml:space="preserve"> Si a una persona que no pude tragar bien se le da </w:t>
        </w:r>
      </w:ins>
      <w:ins w:id="301" w:author="Luis Alexander Garcia Quiroz" w:date="2017-08-08T20:47:00Z">
        <w:r w:rsidR="00FB1EE0">
          <w:rPr>
            <w:rFonts w:ascii="Times New Roman" w:hAnsi="Times New Roman"/>
            <w:sz w:val="24"/>
            <w:szCs w:val="24"/>
            <w:lang w:val="es-ES_tradnl"/>
          </w:rPr>
          <w:t>comida,</w:t>
        </w:r>
      </w:ins>
      <w:ins w:id="302" w:author="Luis Alexander Garcia Quiroz" w:date="2017-08-08T20:46:00Z">
        <w:r w:rsidR="00FB1EE0">
          <w:rPr>
            <w:rFonts w:ascii="Times New Roman" w:hAnsi="Times New Roman"/>
            <w:sz w:val="24"/>
            <w:szCs w:val="24"/>
            <w:lang w:val="es-ES_tradnl"/>
          </w:rPr>
          <w:t xml:space="preserve"> se le puede ir para el </w:t>
        </w:r>
      </w:ins>
      <w:ins w:id="303" w:author="Luis Alexander Garcia Quiroz" w:date="2017-08-08T20:47:00Z">
        <w:r w:rsidR="00FB1EE0">
          <w:rPr>
            <w:rFonts w:ascii="Times New Roman" w:hAnsi="Times New Roman"/>
            <w:sz w:val="24"/>
            <w:szCs w:val="24"/>
            <w:lang w:val="es-ES_tradnl"/>
          </w:rPr>
          <w:t>pulmón</w:t>
        </w:r>
      </w:ins>
      <w:ins w:id="304" w:author="Luis Alexander Garcia Quiroz" w:date="2017-08-08T20:46:00Z">
        <w:r w:rsidR="00FB1EE0">
          <w:rPr>
            <w:rFonts w:ascii="Times New Roman" w:hAnsi="Times New Roman"/>
            <w:sz w:val="24"/>
            <w:szCs w:val="24"/>
            <w:lang w:val="es-ES_tradnl"/>
          </w:rPr>
          <w:t xml:space="preserve"> y </w:t>
        </w:r>
      </w:ins>
      <w:ins w:id="305" w:author="Luis Alexander Garcia Quiroz" w:date="2017-08-08T20:47:00Z">
        <w:r w:rsidR="00FB1EE0">
          <w:rPr>
            <w:rFonts w:ascii="Times New Roman" w:hAnsi="Times New Roman"/>
            <w:sz w:val="24"/>
            <w:szCs w:val="24"/>
            <w:lang w:val="es-ES_tradnl"/>
          </w:rPr>
          <w:t>producirle</w:t>
        </w:r>
      </w:ins>
      <w:ins w:id="306" w:author="Luis Alexander Garcia Quiroz" w:date="2017-08-08T20:48:00Z">
        <w:r w:rsidR="00FB1EE0">
          <w:rPr>
            <w:rFonts w:ascii="Times New Roman" w:hAnsi="Times New Roman"/>
            <w:sz w:val="24"/>
            <w:szCs w:val="24"/>
            <w:lang w:val="es-ES_tradnl"/>
          </w:rPr>
          <w:t xml:space="preserve"> tos </w:t>
        </w:r>
      </w:ins>
      <w:ins w:id="307" w:author="Luis Alexander Garcia Quiroz" w:date="2017-08-08T20:46:00Z">
        <w:r w:rsidR="00FB1EE0">
          <w:rPr>
            <w:rFonts w:ascii="Times New Roman" w:hAnsi="Times New Roman"/>
            <w:sz w:val="24"/>
            <w:szCs w:val="24"/>
            <w:lang w:val="es-ES_tradnl"/>
          </w:rPr>
          <w:t>y dificultad para respirar.</w:t>
        </w:r>
      </w:ins>
      <w:ins w:id="308" w:author="Luis Alexander Garcia Quiroz" w:date="2017-08-08T20:47:00Z">
        <w:r w:rsidR="00FB1EE0">
          <w:rPr>
            <w:rFonts w:ascii="Times New Roman" w:hAnsi="Times New Roman"/>
            <w:sz w:val="24"/>
            <w:szCs w:val="24"/>
            <w:lang w:val="es-ES_tradnl"/>
          </w:rPr>
          <w:t xml:space="preserve"> A</w:t>
        </w:r>
      </w:ins>
      <w:ins w:id="309" w:author="Luis Alexander Garcia Quiroz" w:date="2017-08-08T20:48:00Z">
        <w:r w:rsidR="00FB1EE0">
          <w:rPr>
            <w:rFonts w:ascii="Times New Roman" w:hAnsi="Times New Roman"/>
            <w:sz w:val="24"/>
            <w:szCs w:val="24"/>
            <w:lang w:val="es-ES_tradnl"/>
          </w:rPr>
          <w:t xml:space="preserve"> algunas personas se les puede ir la comida para el pulmón y no darle </w:t>
        </w:r>
      </w:ins>
      <w:ins w:id="310" w:author="Luis Alexander Garcia Quiroz" w:date="2017-08-08T20:49:00Z">
        <w:r w:rsidR="00FB1EE0">
          <w:rPr>
            <w:rFonts w:ascii="Times New Roman" w:hAnsi="Times New Roman"/>
            <w:sz w:val="24"/>
            <w:szCs w:val="24"/>
            <w:lang w:val="es-ES_tradnl"/>
          </w:rPr>
          <w:t>tos,</w:t>
        </w:r>
      </w:ins>
      <w:ins w:id="311" w:author="Luis Alexander Garcia Quiroz" w:date="2017-08-08T20:48:00Z">
        <w:r w:rsidR="00FB1EE0">
          <w:rPr>
            <w:rFonts w:ascii="Times New Roman" w:hAnsi="Times New Roman"/>
            <w:sz w:val="24"/>
            <w:szCs w:val="24"/>
            <w:lang w:val="es-ES_tradnl"/>
          </w:rPr>
          <w:t xml:space="preserve"> pero después le puede</w:t>
        </w:r>
      </w:ins>
      <w:ins w:id="312" w:author="Luis Alexander Garcia Quiroz" w:date="2017-08-08T20:49:00Z">
        <w:r w:rsidR="00FB1EE0">
          <w:rPr>
            <w:rFonts w:ascii="Times New Roman" w:hAnsi="Times New Roman"/>
            <w:sz w:val="24"/>
            <w:szCs w:val="24"/>
            <w:lang w:val="es-ES_tradnl"/>
          </w:rPr>
          <w:t xml:space="preserve"> dar infecciones y tener problemas para respirar. </w:t>
        </w:r>
      </w:ins>
    </w:p>
    <w:p w14:paraId="699E10C4" w14:textId="6D128D50" w:rsidR="00FB1EE0" w:rsidRDefault="00FB1EE0" w:rsidP="007B7482">
      <w:pPr>
        <w:pStyle w:val="NormalWeb"/>
        <w:spacing w:before="0" w:beforeAutospacing="0" w:after="0" w:afterAutospacing="0" w:line="360" w:lineRule="auto"/>
        <w:jc w:val="both"/>
        <w:rPr>
          <w:ins w:id="313" w:author="Luis Alexander Garcia Quiroz" w:date="2017-08-08T20:46:00Z"/>
          <w:rFonts w:ascii="Times New Roman" w:hAnsi="Times New Roman"/>
          <w:sz w:val="24"/>
          <w:szCs w:val="24"/>
          <w:lang w:val="es-ES_tradnl"/>
        </w:rPr>
      </w:pPr>
      <w:ins w:id="314" w:author="Luis Alexander Garcia Quiroz" w:date="2017-08-08T20:50:00Z">
        <w:r w:rsidRPr="00FB1EE0">
          <w:rPr>
            <w:rFonts w:ascii="Times New Roman" w:hAnsi="Times New Roman"/>
            <w:sz w:val="24"/>
            <w:szCs w:val="24"/>
            <w:highlight w:val="yellow"/>
            <w:lang w:val="es-ES_tradnl"/>
            <w:rPrChange w:id="315" w:author="Luis Alexander Garcia Quiroz" w:date="2017-08-08T20:50:00Z">
              <w:rPr>
                <w:rFonts w:ascii="Times New Roman" w:hAnsi="Times New Roman"/>
                <w:sz w:val="24"/>
                <w:szCs w:val="24"/>
                <w:lang w:val="es-ES_tradnl"/>
              </w:rPr>
            </w:rPrChange>
          </w:rPr>
          <w:t>Lo que se hace normalmente es</w:t>
        </w:r>
        <w:r>
          <w:rPr>
            <w:rFonts w:ascii="Times New Roman" w:hAnsi="Times New Roman"/>
            <w:sz w:val="24"/>
            <w:szCs w:val="24"/>
            <w:lang w:val="es-ES_tradnl"/>
          </w:rPr>
          <w:t xml:space="preserve"> que 4 horas después de retirar el tubo de la </w:t>
        </w:r>
      </w:ins>
      <w:ins w:id="316" w:author="Luis Alexander Garcia Quiroz" w:date="2017-08-08T20:51:00Z">
        <w:r>
          <w:rPr>
            <w:rFonts w:ascii="Times New Roman" w:hAnsi="Times New Roman"/>
            <w:sz w:val="24"/>
            <w:szCs w:val="24"/>
            <w:lang w:val="es-ES_tradnl"/>
          </w:rPr>
          <w:t>tráquea</w:t>
        </w:r>
      </w:ins>
      <w:ins w:id="317" w:author="Luis Alexander Garcia Quiroz" w:date="2017-08-08T20:50:00Z">
        <w:r>
          <w:rPr>
            <w:rFonts w:ascii="Times New Roman" w:hAnsi="Times New Roman"/>
            <w:sz w:val="24"/>
            <w:szCs w:val="24"/>
            <w:lang w:val="es-ES_tradnl"/>
          </w:rPr>
          <w:t xml:space="preserve"> </w:t>
        </w:r>
      </w:ins>
      <w:ins w:id="318" w:author="Luis Alexander Garcia Quiroz" w:date="2017-08-08T20:51:00Z">
        <w:r>
          <w:rPr>
            <w:rFonts w:ascii="Times New Roman" w:hAnsi="Times New Roman"/>
            <w:sz w:val="24"/>
            <w:szCs w:val="24"/>
            <w:lang w:val="es-ES_tradnl"/>
          </w:rPr>
          <w:t xml:space="preserve">al paciente se le da gelatina y si no tiene ningún problema como </w:t>
        </w:r>
      </w:ins>
      <w:ins w:id="319" w:author="Luis Alexander Garcia Quiroz" w:date="2017-08-08T20:52:00Z">
        <w:r>
          <w:rPr>
            <w:rFonts w:ascii="Times New Roman" w:hAnsi="Times New Roman"/>
            <w:sz w:val="24"/>
            <w:szCs w:val="24"/>
            <w:lang w:val="es-ES_tradnl"/>
          </w:rPr>
          <w:t>tos,</w:t>
        </w:r>
      </w:ins>
      <w:ins w:id="320" w:author="Luis Alexander Garcia Quiroz" w:date="2017-08-08T20:51:00Z">
        <w:r>
          <w:rPr>
            <w:rFonts w:ascii="Times New Roman" w:hAnsi="Times New Roman"/>
            <w:sz w:val="24"/>
            <w:szCs w:val="24"/>
            <w:lang w:val="es-ES_tradnl"/>
          </w:rPr>
          <w:t xml:space="preserve"> o dificultad para respirar se le da la comida normal.</w:t>
        </w:r>
      </w:ins>
      <w:ins w:id="321" w:author="Luis Alexander Garcia Quiroz" w:date="2017-08-08T20:53:00Z">
        <w:r>
          <w:rPr>
            <w:rFonts w:ascii="Times New Roman" w:hAnsi="Times New Roman"/>
            <w:sz w:val="24"/>
            <w:szCs w:val="24"/>
            <w:lang w:val="es-ES_tradnl"/>
          </w:rPr>
          <w:t xml:space="preserve"> El problema es que algunas personas no tienen tos </w:t>
        </w:r>
      </w:ins>
      <w:ins w:id="322" w:author="Luis Alexander Garcia Quiroz" w:date="2017-08-08T20:54:00Z">
        <w:r>
          <w:rPr>
            <w:rFonts w:ascii="Times New Roman" w:hAnsi="Times New Roman"/>
            <w:sz w:val="24"/>
            <w:szCs w:val="24"/>
            <w:lang w:val="es-ES_tradnl"/>
          </w:rPr>
          <w:t>a pesar</w:t>
        </w:r>
      </w:ins>
      <w:ins w:id="323" w:author="Luis Alexander Garcia Quiroz" w:date="2017-08-08T20:53:00Z">
        <w:r>
          <w:rPr>
            <w:rFonts w:ascii="Times New Roman" w:hAnsi="Times New Roman"/>
            <w:sz w:val="24"/>
            <w:szCs w:val="24"/>
            <w:lang w:val="es-ES_tradnl"/>
          </w:rPr>
          <w:t xml:space="preserve"> </w:t>
        </w:r>
      </w:ins>
      <w:ins w:id="324" w:author="Luis Alexander Garcia Quiroz" w:date="2017-08-08T20:54:00Z">
        <w:r>
          <w:rPr>
            <w:rFonts w:ascii="Times New Roman" w:hAnsi="Times New Roman"/>
            <w:sz w:val="24"/>
            <w:szCs w:val="24"/>
            <w:lang w:val="es-ES_tradnl"/>
          </w:rPr>
          <w:t xml:space="preserve">de que la comida o los líquidos se van para el pulmón y después </w:t>
        </w:r>
      </w:ins>
      <w:ins w:id="325" w:author="Luis Alexander Garcia Quiroz" w:date="2017-08-08T20:55:00Z">
        <w:r>
          <w:rPr>
            <w:rFonts w:ascii="Times New Roman" w:hAnsi="Times New Roman"/>
            <w:sz w:val="24"/>
            <w:szCs w:val="24"/>
            <w:lang w:val="es-ES_tradnl"/>
          </w:rPr>
          <w:t>presentan</w:t>
        </w:r>
      </w:ins>
      <w:ins w:id="326" w:author="Luis Alexander Garcia Quiroz" w:date="2017-08-08T20:54:00Z">
        <w:r>
          <w:rPr>
            <w:rFonts w:ascii="Times New Roman" w:hAnsi="Times New Roman"/>
            <w:sz w:val="24"/>
            <w:szCs w:val="24"/>
            <w:lang w:val="es-ES_tradnl"/>
          </w:rPr>
          <w:t xml:space="preserve"> infecciones</w:t>
        </w:r>
      </w:ins>
      <w:ins w:id="327" w:author="Luis Alexander Garcia Quiroz" w:date="2017-08-08T20:55:00Z">
        <w:r>
          <w:rPr>
            <w:rFonts w:ascii="Times New Roman" w:hAnsi="Times New Roman"/>
            <w:sz w:val="24"/>
            <w:szCs w:val="24"/>
            <w:lang w:val="es-ES_tradnl"/>
          </w:rPr>
          <w:t xml:space="preserve"> y prob</w:t>
        </w:r>
      </w:ins>
      <w:ins w:id="328" w:author="Luis Alexander Garcia Quiroz" w:date="2017-08-08T20:56:00Z">
        <w:r w:rsidR="00966F8E">
          <w:rPr>
            <w:rFonts w:ascii="Times New Roman" w:hAnsi="Times New Roman"/>
            <w:sz w:val="24"/>
            <w:szCs w:val="24"/>
            <w:lang w:val="es-ES_tradnl"/>
          </w:rPr>
          <w:t xml:space="preserve">lemas </w:t>
        </w:r>
      </w:ins>
      <w:ins w:id="329" w:author="Luis Alexander Garcia Quiroz" w:date="2017-08-08T20:55:00Z">
        <w:r>
          <w:rPr>
            <w:rFonts w:ascii="Times New Roman" w:hAnsi="Times New Roman"/>
            <w:sz w:val="24"/>
            <w:szCs w:val="24"/>
            <w:lang w:val="es-ES_tradnl"/>
          </w:rPr>
          <w:t xml:space="preserve">  respiratorios.</w:t>
        </w:r>
      </w:ins>
      <w:ins w:id="330" w:author="Luis Alexander Garcia Quiroz" w:date="2017-08-08T20:54:00Z">
        <w:r>
          <w:rPr>
            <w:rFonts w:ascii="Times New Roman" w:hAnsi="Times New Roman"/>
            <w:sz w:val="24"/>
            <w:szCs w:val="24"/>
            <w:lang w:val="es-ES_tradnl"/>
          </w:rPr>
          <w:t xml:space="preserve"> </w:t>
        </w:r>
      </w:ins>
    </w:p>
    <w:p w14:paraId="04E20528" w14:textId="28C1402B" w:rsidR="00005EE6" w:rsidRDefault="00005EE6" w:rsidP="007B7482">
      <w:pPr>
        <w:pStyle w:val="NormalWeb"/>
        <w:spacing w:before="0" w:beforeAutospacing="0" w:after="0" w:afterAutospacing="0" w:line="360" w:lineRule="auto"/>
        <w:jc w:val="both"/>
        <w:rPr>
          <w:ins w:id="331" w:author="Luis Alexander Garcia Quiroz" w:date="2017-08-08T21:06:00Z"/>
          <w:rFonts w:ascii="Times New Roman" w:hAnsi="Times New Roman"/>
          <w:sz w:val="24"/>
          <w:szCs w:val="24"/>
          <w:lang w:val="es-ES_tradnl"/>
        </w:rPr>
      </w:pPr>
      <w:r w:rsidRPr="00966F8E">
        <w:rPr>
          <w:rFonts w:ascii="Times New Roman" w:hAnsi="Times New Roman"/>
          <w:sz w:val="24"/>
          <w:szCs w:val="24"/>
          <w:highlight w:val="yellow"/>
          <w:lang w:val="es-ES_tradnl"/>
          <w:rPrChange w:id="332" w:author="Luis Alexander Garcia Quiroz" w:date="2017-08-08T20:58:00Z">
            <w:rPr>
              <w:rFonts w:ascii="Times New Roman" w:hAnsi="Times New Roman"/>
              <w:sz w:val="24"/>
              <w:szCs w:val="24"/>
              <w:lang w:val="es-ES_tradnl"/>
            </w:rPr>
          </w:rPrChange>
        </w:rPr>
        <w:t xml:space="preserve">El estudio </w:t>
      </w:r>
      <w:ins w:id="333" w:author="Luis Alexander Garcia Quiroz" w:date="2017-08-08T20:57:00Z">
        <w:r w:rsidR="00966F8E" w:rsidRPr="00966F8E">
          <w:rPr>
            <w:rFonts w:ascii="Times New Roman" w:hAnsi="Times New Roman"/>
            <w:sz w:val="24"/>
            <w:szCs w:val="24"/>
            <w:highlight w:val="yellow"/>
            <w:lang w:val="es-ES_tradnl"/>
            <w:rPrChange w:id="334" w:author="Luis Alexander Garcia Quiroz" w:date="2017-08-08T20:58:00Z">
              <w:rPr>
                <w:rFonts w:ascii="Times New Roman" w:hAnsi="Times New Roman"/>
                <w:sz w:val="24"/>
                <w:szCs w:val="24"/>
                <w:lang w:val="es-ES_tradnl"/>
              </w:rPr>
            </w:rPrChange>
          </w:rPr>
          <w:t>busca saber</w:t>
        </w:r>
        <w:r w:rsidR="00966F8E">
          <w:rPr>
            <w:rFonts w:ascii="Times New Roman" w:hAnsi="Times New Roman"/>
            <w:sz w:val="24"/>
            <w:szCs w:val="24"/>
            <w:lang w:val="es-ES_tradnl"/>
          </w:rPr>
          <w:t xml:space="preserve"> si</w:t>
        </w:r>
      </w:ins>
      <w:ins w:id="335" w:author="Luis Alexander Garcia Quiroz" w:date="2017-08-08T21:05:00Z">
        <w:r w:rsidR="007119A8">
          <w:rPr>
            <w:rFonts w:ascii="Times New Roman" w:hAnsi="Times New Roman"/>
            <w:sz w:val="24"/>
            <w:szCs w:val="24"/>
            <w:lang w:val="es-ES_tradnl"/>
          </w:rPr>
          <w:t xml:space="preserve"> a</w:t>
        </w:r>
      </w:ins>
      <w:ins w:id="336" w:author="Luis Alexander Garcia Quiroz" w:date="2017-08-08T20:57:00Z">
        <w:r w:rsidR="00966F8E">
          <w:rPr>
            <w:rFonts w:ascii="Times New Roman" w:hAnsi="Times New Roman"/>
            <w:sz w:val="24"/>
            <w:szCs w:val="24"/>
            <w:lang w:val="es-ES_tradnl"/>
          </w:rPr>
          <w:t xml:space="preserve"> un </w:t>
        </w:r>
      </w:ins>
      <w:ins w:id="337" w:author="Luis Alexander Garcia Quiroz" w:date="2017-08-08T21:05:00Z">
        <w:r w:rsidR="00966F8E">
          <w:rPr>
            <w:rFonts w:ascii="Times New Roman" w:hAnsi="Times New Roman"/>
            <w:sz w:val="24"/>
            <w:szCs w:val="24"/>
            <w:lang w:val="es-ES_tradnl"/>
          </w:rPr>
          <w:t xml:space="preserve">paciente con darle </w:t>
        </w:r>
      </w:ins>
      <w:ins w:id="338" w:author="Luis Alexander Garcia Quiroz" w:date="2017-08-08T20:57:00Z">
        <w:r w:rsidR="00966F8E">
          <w:rPr>
            <w:rFonts w:ascii="Times New Roman" w:hAnsi="Times New Roman"/>
            <w:sz w:val="24"/>
            <w:szCs w:val="24"/>
            <w:lang w:val="es-ES_tradnl"/>
          </w:rPr>
          <w:t xml:space="preserve">un vaso de agua </w:t>
        </w:r>
      </w:ins>
      <w:ins w:id="339" w:author="Luis Alexander Garcia Quiroz" w:date="2017-08-08T20:58:00Z">
        <w:r w:rsidR="00966F8E">
          <w:rPr>
            <w:rFonts w:ascii="Times New Roman" w:hAnsi="Times New Roman"/>
            <w:sz w:val="24"/>
            <w:szCs w:val="24"/>
            <w:lang w:val="es-ES_tradnl"/>
          </w:rPr>
          <w:t xml:space="preserve">antes de darle  comida , </w:t>
        </w:r>
      </w:ins>
      <w:r w:rsidRPr="007B7482">
        <w:rPr>
          <w:rFonts w:ascii="Times New Roman" w:hAnsi="Times New Roman"/>
          <w:sz w:val="24"/>
          <w:szCs w:val="24"/>
          <w:lang w:val="es-ES_tradnl"/>
        </w:rPr>
        <w:t>se</w:t>
      </w:r>
      <w:del w:id="340" w:author="Luis Alexander Garcia Quiroz" w:date="2017-08-08T21:06:00Z">
        <w:r w:rsidRPr="007B7482" w:rsidDel="007119A8">
          <w:rPr>
            <w:rFonts w:ascii="Times New Roman" w:hAnsi="Times New Roman"/>
            <w:sz w:val="24"/>
            <w:szCs w:val="24"/>
            <w:lang w:val="es-ES_tradnl"/>
          </w:rPr>
          <w:delText xml:space="preserve"> </w:delText>
        </w:r>
      </w:del>
      <w:ins w:id="341" w:author="Luis Alexander Garcia Quiroz" w:date="2017-08-08T21:06:00Z">
        <w:r w:rsidR="007119A8">
          <w:rPr>
            <w:rFonts w:ascii="Times New Roman" w:hAnsi="Times New Roman"/>
            <w:sz w:val="24"/>
            <w:szCs w:val="24"/>
            <w:lang w:val="es-ES_tradnl"/>
          </w:rPr>
          <w:t xml:space="preserve"> puede saber si </w:t>
        </w:r>
      </w:ins>
      <w:del w:id="342" w:author="Luis Alexander Garcia Quiroz" w:date="2017-08-08T21:06:00Z">
        <w:r w:rsidRPr="007B7482" w:rsidDel="007119A8">
          <w:rPr>
            <w:rFonts w:ascii="Times New Roman" w:hAnsi="Times New Roman"/>
            <w:sz w:val="24"/>
            <w:szCs w:val="24"/>
            <w:lang w:val="es-ES_tradnl"/>
          </w:rPr>
          <w:delText>trata de una prueba para evaluar si cuando usted traga,</w:delText>
        </w:r>
      </w:del>
      <w:r w:rsidRPr="007B7482">
        <w:rPr>
          <w:rFonts w:ascii="Times New Roman" w:hAnsi="Times New Roman"/>
          <w:sz w:val="24"/>
          <w:szCs w:val="24"/>
          <w:lang w:val="es-ES_tradnl"/>
        </w:rPr>
        <w:t xml:space="preserve"> lo ingerido se le va a la tráquea y al pulmón; o si no tiene ningún problema al tragar y puede comer y tomar líquidos con tranquilidad.</w:t>
      </w:r>
    </w:p>
    <w:p w14:paraId="18C78518" w14:textId="6F40790C" w:rsidR="007119A8" w:rsidRPr="007B7482" w:rsidRDefault="007119A8" w:rsidP="007B7482">
      <w:pPr>
        <w:pStyle w:val="NormalWeb"/>
        <w:spacing w:before="0" w:beforeAutospacing="0" w:after="0" w:afterAutospacing="0" w:line="360" w:lineRule="auto"/>
        <w:jc w:val="both"/>
        <w:rPr>
          <w:rFonts w:ascii="Times New Roman" w:hAnsi="Times New Roman"/>
          <w:sz w:val="24"/>
          <w:szCs w:val="24"/>
          <w:lang w:val="es-ES_tradnl"/>
        </w:rPr>
      </w:pPr>
      <w:ins w:id="343" w:author="Luis Alexander Garcia Quiroz" w:date="2017-08-08T21:07:00Z">
        <w:r>
          <w:rPr>
            <w:rFonts w:ascii="Times New Roman" w:hAnsi="Times New Roman"/>
            <w:sz w:val="24"/>
            <w:szCs w:val="24"/>
            <w:lang w:val="es-ES_tradnl"/>
          </w:rPr>
          <w:t xml:space="preserve">Para saber </w:t>
        </w:r>
      </w:ins>
      <w:ins w:id="344" w:author="Luis Alexander Garcia Quiroz" w:date="2017-08-08T21:09:00Z">
        <w:r>
          <w:rPr>
            <w:rFonts w:ascii="Times New Roman" w:hAnsi="Times New Roman"/>
            <w:sz w:val="24"/>
            <w:szCs w:val="24"/>
            <w:lang w:val="es-ES_tradnl"/>
          </w:rPr>
          <w:t>esto,</w:t>
        </w:r>
      </w:ins>
      <w:ins w:id="345" w:author="Luis Alexander Garcia Quiroz" w:date="2017-08-08T21:07:00Z">
        <w:r>
          <w:rPr>
            <w:rFonts w:ascii="Times New Roman" w:hAnsi="Times New Roman"/>
            <w:sz w:val="24"/>
            <w:szCs w:val="24"/>
            <w:lang w:val="es-ES_tradnl"/>
          </w:rPr>
          <w:t xml:space="preserve"> se le </w:t>
        </w:r>
      </w:ins>
      <w:ins w:id="346" w:author="Luis Alexander Garcia Quiroz" w:date="2017-08-08T21:08:00Z">
        <w:r>
          <w:rPr>
            <w:rFonts w:ascii="Times New Roman" w:hAnsi="Times New Roman"/>
            <w:sz w:val="24"/>
            <w:szCs w:val="24"/>
            <w:lang w:val="es-ES_tradnl"/>
          </w:rPr>
          <w:t>dará</w:t>
        </w:r>
      </w:ins>
      <w:ins w:id="347" w:author="Luis Alexander Garcia Quiroz" w:date="2017-08-08T21:07:00Z">
        <w:r>
          <w:rPr>
            <w:rFonts w:ascii="Times New Roman" w:hAnsi="Times New Roman"/>
            <w:sz w:val="24"/>
            <w:szCs w:val="24"/>
            <w:lang w:val="es-ES_tradnl"/>
          </w:rPr>
          <w:t xml:space="preserve"> al paciente un vaso de agua y se vigilara</w:t>
        </w:r>
      </w:ins>
      <w:ins w:id="348" w:author="Luis Alexander Garcia Quiroz" w:date="2017-08-08T21:08:00Z">
        <w:r>
          <w:rPr>
            <w:rFonts w:ascii="Times New Roman" w:hAnsi="Times New Roman"/>
            <w:sz w:val="24"/>
            <w:szCs w:val="24"/>
            <w:lang w:val="es-ES_tradnl"/>
          </w:rPr>
          <w:t xml:space="preserve"> para ver si le da tos o tiene problemas para respirar.  </w:t>
        </w:r>
      </w:ins>
      <w:ins w:id="349" w:author="Luis Alexander Garcia Quiroz" w:date="2017-08-08T21:09:00Z">
        <w:r>
          <w:rPr>
            <w:rFonts w:ascii="Times New Roman" w:hAnsi="Times New Roman"/>
            <w:sz w:val="24"/>
            <w:szCs w:val="24"/>
            <w:lang w:val="es-ES_tradnl"/>
          </w:rPr>
          <w:t xml:space="preserve">Después </w:t>
        </w:r>
      </w:ins>
      <w:ins w:id="350" w:author="Luis Alexander Garcia Quiroz" w:date="2017-08-08T21:07:00Z">
        <w:r>
          <w:rPr>
            <w:rFonts w:ascii="Times New Roman" w:hAnsi="Times New Roman"/>
            <w:sz w:val="24"/>
            <w:szCs w:val="24"/>
            <w:lang w:val="es-ES_tradnl"/>
          </w:rPr>
          <w:t xml:space="preserve"> </w:t>
        </w:r>
      </w:ins>
      <w:ins w:id="351" w:author="Luis Alexander Garcia Quiroz" w:date="2017-08-08T21:09:00Z">
        <w:r>
          <w:rPr>
            <w:rFonts w:ascii="Times New Roman" w:hAnsi="Times New Roman"/>
            <w:sz w:val="24"/>
            <w:szCs w:val="24"/>
            <w:lang w:val="es-ES_tradnl"/>
          </w:rPr>
          <w:t xml:space="preserve"> se le </w:t>
        </w:r>
      </w:ins>
      <w:ins w:id="352" w:author="Luis Alexander Garcia Quiroz" w:date="2017-08-08T21:10:00Z">
        <w:r>
          <w:rPr>
            <w:rFonts w:ascii="Times New Roman" w:hAnsi="Times New Roman"/>
            <w:sz w:val="24"/>
            <w:szCs w:val="24"/>
            <w:lang w:val="es-ES_tradnl"/>
          </w:rPr>
          <w:t>dará</w:t>
        </w:r>
      </w:ins>
      <w:ins w:id="353" w:author="Luis Alexander Garcia Quiroz" w:date="2017-08-08T21:09:00Z">
        <w:r>
          <w:rPr>
            <w:rFonts w:ascii="Times New Roman" w:hAnsi="Times New Roman"/>
            <w:sz w:val="24"/>
            <w:szCs w:val="24"/>
            <w:lang w:val="es-ES_tradnl"/>
          </w:rPr>
          <w:t xml:space="preserve"> una pequeña cantidad de </w:t>
        </w:r>
      </w:ins>
      <w:ins w:id="354" w:author="Luis Alexander Garcia Quiroz" w:date="2017-08-08T21:11:00Z">
        <w:r>
          <w:rPr>
            <w:rFonts w:ascii="Times New Roman" w:hAnsi="Times New Roman"/>
            <w:sz w:val="24"/>
            <w:szCs w:val="24"/>
            <w:lang w:val="es-ES_tradnl"/>
          </w:rPr>
          <w:t>compota,</w:t>
        </w:r>
      </w:ins>
      <w:ins w:id="355" w:author="Luis Alexander Garcia Quiroz" w:date="2017-08-08T21:09:00Z">
        <w:r>
          <w:rPr>
            <w:rFonts w:ascii="Times New Roman" w:hAnsi="Times New Roman"/>
            <w:sz w:val="24"/>
            <w:szCs w:val="24"/>
            <w:lang w:val="es-ES_tradnl"/>
          </w:rPr>
          <w:t xml:space="preserve"> pero mirando con una </w:t>
        </w:r>
      </w:ins>
      <w:ins w:id="356" w:author="Luis Alexander Garcia Quiroz" w:date="2017-08-08T21:10:00Z">
        <w:r>
          <w:rPr>
            <w:rFonts w:ascii="Times New Roman" w:hAnsi="Times New Roman"/>
            <w:sz w:val="24"/>
            <w:szCs w:val="24"/>
            <w:lang w:val="es-ES_tradnl"/>
          </w:rPr>
          <w:t>cámara</w:t>
        </w:r>
      </w:ins>
      <w:ins w:id="357" w:author="Luis Alexander Garcia Quiroz" w:date="2017-08-08T21:09:00Z">
        <w:r>
          <w:rPr>
            <w:rFonts w:ascii="Times New Roman" w:hAnsi="Times New Roman"/>
            <w:sz w:val="24"/>
            <w:szCs w:val="24"/>
            <w:lang w:val="es-ES_tradnl"/>
          </w:rPr>
          <w:t xml:space="preserve"> </w:t>
        </w:r>
      </w:ins>
      <w:ins w:id="358" w:author="Luis Alexander Garcia Quiroz" w:date="2017-08-08T21:10:00Z">
        <w:r>
          <w:rPr>
            <w:rFonts w:ascii="Times New Roman" w:hAnsi="Times New Roman"/>
            <w:sz w:val="24"/>
            <w:szCs w:val="24"/>
            <w:lang w:val="es-ES_tradnl"/>
          </w:rPr>
          <w:t xml:space="preserve">que la comida no se vaya para los pulmones y estar seguro que el paciente puede comer y tomar </w:t>
        </w:r>
      </w:ins>
      <w:ins w:id="359" w:author="Luis Alexander Garcia Quiroz" w:date="2017-08-08T21:11:00Z">
        <w:r>
          <w:rPr>
            <w:rFonts w:ascii="Times New Roman" w:hAnsi="Times New Roman"/>
            <w:sz w:val="24"/>
            <w:szCs w:val="24"/>
            <w:lang w:val="es-ES_tradnl"/>
          </w:rPr>
          <w:t>líquidos</w:t>
        </w:r>
      </w:ins>
      <w:ins w:id="360" w:author="Luis Alexander Garcia Quiroz" w:date="2017-08-08T21:10:00Z">
        <w:r>
          <w:rPr>
            <w:rFonts w:ascii="Times New Roman" w:hAnsi="Times New Roman"/>
            <w:sz w:val="24"/>
            <w:szCs w:val="24"/>
            <w:lang w:val="es-ES_tradnl"/>
          </w:rPr>
          <w:t xml:space="preserve"> con tranquilidad</w:t>
        </w:r>
      </w:ins>
      <w:ins w:id="361" w:author="Luis Alexander Garcia Quiroz" w:date="2017-08-08T21:11:00Z">
        <w:r>
          <w:rPr>
            <w:rFonts w:ascii="Times New Roman" w:hAnsi="Times New Roman"/>
            <w:sz w:val="24"/>
            <w:szCs w:val="24"/>
            <w:lang w:val="es-ES_tradnl"/>
          </w:rPr>
          <w:t>.</w:t>
        </w:r>
      </w:ins>
    </w:p>
    <w:p w14:paraId="6DEC7598" w14:textId="094064DD" w:rsidR="00005EE6" w:rsidRPr="007119A8" w:rsidDel="007119A8" w:rsidRDefault="00005EE6" w:rsidP="007B7482">
      <w:pPr>
        <w:pStyle w:val="NormalWeb"/>
        <w:spacing w:before="0" w:beforeAutospacing="0" w:after="0" w:afterAutospacing="0" w:line="360" w:lineRule="auto"/>
        <w:jc w:val="both"/>
        <w:rPr>
          <w:del w:id="362" w:author="Luis Alexander Garcia Quiroz" w:date="2017-08-08T21:11:00Z"/>
          <w:rFonts w:ascii="Times New Roman" w:hAnsi="Times New Roman"/>
          <w:sz w:val="24"/>
          <w:szCs w:val="24"/>
          <w:highlight w:val="yellow"/>
          <w:lang w:val="es-ES_tradnl"/>
          <w:rPrChange w:id="363" w:author="Luis Alexander Garcia Quiroz" w:date="2017-08-08T21:12:00Z">
            <w:rPr>
              <w:del w:id="364" w:author="Luis Alexander Garcia Quiroz" w:date="2017-08-08T21:11:00Z"/>
              <w:rFonts w:ascii="Times New Roman" w:hAnsi="Times New Roman"/>
              <w:sz w:val="24"/>
              <w:szCs w:val="24"/>
              <w:lang w:val="es-ES_tradnl"/>
            </w:rPr>
          </w:rPrChange>
        </w:rPr>
      </w:pPr>
      <w:del w:id="365" w:author="Luis Alexander Garcia Quiroz" w:date="2017-08-08T21:11:00Z">
        <w:r w:rsidRPr="007119A8" w:rsidDel="007119A8">
          <w:rPr>
            <w:rFonts w:ascii="Times New Roman" w:hAnsi="Times New Roman"/>
            <w:sz w:val="24"/>
            <w:szCs w:val="24"/>
            <w:highlight w:val="yellow"/>
            <w:lang w:val="es-ES_tradnl"/>
            <w:rPrChange w:id="366" w:author="Luis Alexander Garcia Quiroz" w:date="2017-08-08T21:12:00Z">
              <w:rPr>
                <w:rFonts w:ascii="Times New Roman" w:hAnsi="Times New Roman"/>
                <w:sz w:val="24"/>
                <w:szCs w:val="24"/>
                <w:lang w:val="es-ES_tradnl"/>
              </w:rPr>
            </w:rPrChange>
          </w:rPr>
          <w:delText xml:space="preserve">El </w:delText>
        </w:r>
        <w:r w:rsidR="007B7482" w:rsidRPr="007119A8" w:rsidDel="007119A8">
          <w:rPr>
            <w:rFonts w:ascii="Times New Roman" w:hAnsi="Times New Roman"/>
            <w:sz w:val="24"/>
            <w:szCs w:val="24"/>
            <w:highlight w:val="yellow"/>
            <w:lang w:val="es-ES_tradnl"/>
            <w:rPrChange w:id="367" w:author="Luis Alexander Garcia Quiroz" w:date="2017-08-08T21:12:00Z">
              <w:rPr>
                <w:rFonts w:ascii="Times New Roman" w:hAnsi="Times New Roman"/>
                <w:sz w:val="24"/>
                <w:szCs w:val="24"/>
                <w:lang w:val="es-ES_tradnl"/>
              </w:rPr>
            </w:rPrChange>
          </w:rPr>
          <w:delText>propósito</w:delText>
        </w:r>
        <w:r w:rsidRPr="007119A8" w:rsidDel="007119A8">
          <w:rPr>
            <w:rFonts w:ascii="Times New Roman" w:hAnsi="Times New Roman"/>
            <w:sz w:val="24"/>
            <w:szCs w:val="24"/>
            <w:highlight w:val="yellow"/>
            <w:lang w:val="es-ES_tradnl"/>
            <w:rPrChange w:id="368" w:author="Luis Alexander Garcia Quiroz" w:date="2017-08-08T21:12:00Z">
              <w:rPr>
                <w:rFonts w:ascii="Times New Roman" w:hAnsi="Times New Roman"/>
                <w:sz w:val="24"/>
                <w:szCs w:val="24"/>
                <w:lang w:val="es-ES_tradnl"/>
              </w:rPr>
            </w:rPrChange>
          </w:rPr>
          <w:delText xml:space="preserve"> del estudio es determinar el papel de esta prueba en el diagnóstico de los trastornos de la deglución con la finalidad de no darles comida a los pacientes con este problema y evitarles que la comida y los líquidos se vayan para el pulmón y les de infecciones en los pulmones, con unos beneficios para usted y para pacientes futuros.</w:delText>
        </w:r>
      </w:del>
    </w:p>
    <w:p w14:paraId="23682C8D" w14:textId="0261F8C1"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119A8">
        <w:rPr>
          <w:rFonts w:ascii="Times New Roman" w:hAnsi="Times New Roman"/>
          <w:sz w:val="24"/>
          <w:szCs w:val="24"/>
          <w:highlight w:val="yellow"/>
          <w:lang w:val="es-ES_tradnl"/>
          <w:rPrChange w:id="369" w:author="Luis Alexander Garcia Quiroz" w:date="2017-08-08T21:12:00Z">
            <w:rPr>
              <w:rFonts w:ascii="Times New Roman" w:hAnsi="Times New Roman"/>
              <w:sz w:val="24"/>
              <w:szCs w:val="24"/>
              <w:lang w:val="es-ES_tradnl"/>
            </w:rPr>
          </w:rPrChange>
        </w:rPr>
        <w:t xml:space="preserve">El estudio se </w:t>
      </w:r>
      <w:del w:id="370" w:author="Luis Alexander Garcia Quiroz" w:date="2017-05-07T22:11:00Z">
        <w:r w:rsidRPr="007119A8" w:rsidDel="00841D06">
          <w:rPr>
            <w:rFonts w:ascii="Times New Roman" w:hAnsi="Times New Roman"/>
            <w:sz w:val="24"/>
            <w:szCs w:val="24"/>
            <w:highlight w:val="yellow"/>
            <w:lang w:val="es-ES_tradnl"/>
            <w:rPrChange w:id="371" w:author="Luis Alexander Garcia Quiroz" w:date="2017-08-08T21:12:00Z">
              <w:rPr>
                <w:rFonts w:ascii="Times New Roman" w:hAnsi="Times New Roman"/>
                <w:sz w:val="24"/>
                <w:szCs w:val="24"/>
                <w:lang w:val="es-ES_tradnl"/>
              </w:rPr>
            </w:rPrChange>
          </w:rPr>
          <w:delText>realizara</w:delText>
        </w:r>
      </w:del>
      <w:ins w:id="372" w:author="Luis Alexander Garcia Quiroz" w:date="2017-05-07T22:11:00Z">
        <w:r w:rsidR="00841D06" w:rsidRPr="007119A8">
          <w:rPr>
            <w:rFonts w:ascii="Times New Roman" w:hAnsi="Times New Roman"/>
            <w:sz w:val="24"/>
            <w:szCs w:val="24"/>
            <w:highlight w:val="yellow"/>
            <w:lang w:val="es-ES_tradnl"/>
            <w:rPrChange w:id="373" w:author="Luis Alexander Garcia Quiroz" w:date="2017-08-08T21:12:00Z">
              <w:rPr>
                <w:rFonts w:ascii="Times New Roman" w:hAnsi="Times New Roman"/>
                <w:sz w:val="24"/>
                <w:szCs w:val="24"/>
                <w:lang w:val="es-ES_tradnl"/>
              </w:rPr>
            </w:rPrChange>
          </w:rPr>
          <w:t>realizará</w:t>
        </w:r>
      </w:ins>
      <w:r w:rsidRPr="007119A8">
        <w:rPr>
          <w:rFonts w:ascii="Times New Roman" w:hAnsi="Times New Roman"/>
          <w:sz w:val="24"/>
          <w:szCs w:val="24"/>
          <w:highlight w:val="yellow"/>
          <w:lang w:val="es-ES_tradnl"/>
          <w:rPrChange w:id="374" w:author="Luis Alexander Garcia Quiroz" w:date="2017-08-08T21:12:00Z">
            <w:rPr>
              <w:rFonts w:ascii="Times New Roman" w:hAnsi="Times New Roman"/>
              <w:sz w:val="24"/>
              <w:szCs w:val="24"/>
              <w:lang w:val="es-ES_tradnl"/>
            </w:rPr>
          </w:rPrChange>
        </w:rPr>
        <w:t xml:space="preserve"> en la unidad de cuidados intensivos, al lado de su cama, sin necesidad de desplazarlo o moverlo a otro servicio</w:t>
      </w:r>
      <w:ins w:id="375" w:author="Luis Alexander Garcia Quiroz" w:date="2017-08-08T21:12:00Z">
        <w:r w:rsidR="007119A8" w:rsidRPr="007119A8">
          <w:rPr>
            <w:rFonts w:ascii="Times New Roman" w:hAnsi="Times New Roman"/>
            <w:sz w:val="24"/>
            <w:szCs w:val="24"/>
            <w:highlight w:val="yellow"/>
            <w:lang w:val="es-ES_tradnl"/>
            <w:rPrChange w:id="376" w:author="Luis Alexander Garcia Quiroz" w:date="2017-08-08T21:12:00Z">
              <w:rPr>
                <w:rFonts w:ascii="Times New Roman" w:hAnsi="Times New Roman"/>
                <w:sz w:val="24"/>
                <w:szCs w:val="24"/>
                <w:lang w:val="es-ES_tradnl"/>
              </w:rPr>
            </w:rPrChange>
          </w:rPr>
          <w:t>, y la visión con la cámara la harán medios especialistas expertos en este examen</w:t>
        </w:r>
      </w:ins>
      <w:del w:id="377" w:author="Luis Alexander Garcia Quiroz" w:date="2017-08-08T21:12:00Z">
        <w:r w:rsidRPr="007119A8" w:rsidDel="007119A8">
          <w:rPr>
            <w:rFonts w:ascii="Times New Roman" w:hAnsi="Times New Roman"/>
            <w:sz w:val="24"/>
            <w:szCs w:val="24"/>
            <w:highlight w:val="yellow"/>
            <w:lang w:val="es-ES_tradnl"/>
            <w:rPrChange w:id="378" w:author="Luis Alexander Garcia Quiroz" w:date="2017-08-08T21:12:00Z">
              <w:rPr>
                <w:rFonts w:ascii="Times New Roman" w:hAnsi="Times New Roman"/>
                <w:sz w:val="24"/>
                <w:szCs w:val="24"/>
                <w:lang w:val="es-ES_tradnl"/>
              </w:rPr>
            </w:rPrChange>
          </w:rPr>
          <w:delText>.</w:delText>
        </w:r>
      </w:del>
    </w:p>
    <w:p w14:paraId="6E81D916" w14:textId="41A23E7B" w:rsidR="00005EE6" w:rsidRDefault="00005EE6" w:rsidP="007B7482">
      <w:pPr>
        <w:pStyle w:val="NormalWeb"/>
        <w:spacing w:before="0" w:beforeAutospacing="0" w:after="0" w:afterAutospacing="0" w:line="360" w:lineRule="auto"/>
        <w:jc w:val="both"/>
        <w:rPr>
          <w:ins w:id="379" w:author="Luis Alexander Garcia Quiroz" w:date="2017-08-08T21:13:00Z"/>
          <w:rFonts w:ascii="Times New Roman" w:hAnsi="Times New Roman"/>
          <w:sz w:val="24"/>
          <w:szCs w:val="24"/>
          <w:lang w:val="es-ES_tradnl"/>
        </w:rPr>
      </w:pPr>
      <w:del w:id="380" w:author="Luis Alexander Garcia Quiroz" w:date="2017-08-08T21:13:00Z">
        <w:r w:rsidRPr="007B7482" w:rsidDel="007119A8">
          <w:rPr>
            <w:rFonts w:ascii="Times New Roman" w:hAnsi="Times New Roman"/>
            <w:sz w:val="24"/>
            <w:szCs w:val="24"/>
            <w:lang w:val="es-ES_tradnl"/>
          </w:rPr>
          <w:delText xml:space="preserve">La importancia del estudio es que muchas personas tienen dificultades para tragar o deglutir que al principio no producen </w:delText>
        </w:r>
        <w:r w:rsidR="007B7482" w:rsidRPr="007B7482" w:rsidDel="007119A8">
          <w:rPr>
            <w:rFonts w:ascii="Times New Roman" w:hAnsi="Times New Roman"/>
            <w:sz w:val="24"/>
            <w:szCs w:val="24"/>
            <w:lang w:val="es-ES_tradnl"/>
          </w:rPr>
          <w:delText>síntomas</w:delText>
        </w:r>
        <w:r w:rsidRPr="007B7482" w:rsidDel="007119A8">
          <w:rPr>
            <w:rFonts w:ascii="Times New Roman" w:hAnsi="Times New Roman"/>
            <w:sz w:val="24"/>
            <w:szCs w:val="24"/>
            <w:lang w:val="es-ES_tradnl"/>
          </w:rPr>
          <w:delText xml:space="preserve"> como tos o dificultad para respirar, pero </w:delText>
        </w:r>
        <w:r w:rsidR="007B7482" w:rsidRPr="007B7482" w:rsidDel="007119A8">
          <w:rPr>
            <w:rFonts w:ascii="Times New Roman" w:hAnsi="Times New Roman"/>
            <w:sz w:val="24"/>
            <w:szCs w:val="24"/>
            <w:lang w:val="es-ES_tradnl"/>
          </w:rPr>
          <w:delText>después</w:delText>
        </w:r>
        <w:r w:rsidRPr="007B7482" w:rsidDel="007119A8">
          <w:rPr>
            <w:rFonts w:ascii="Times New Roman" w:hAnsi="Times New Roman"/>
            <w:sz w:val="24"/>
            <w:szCs w:val="24"/>
            <w:lang w:val="es-ES_tradnl"/>
          </w:rPr>
          <w:delText xml:space="preserve"> pueden producir infecciones y necesitar nuevamente ser ayudados para respirar con el ventilador.</w:delText>
        </w:r>
      </w:del>
    </w:p>
    <w:p w14:paraId="0843D81E" w14:textId="77777777" w:rsidR="007119A8" w:rsidRPr="007B7482" w:rsidRDefault="007119A8" w:rsidP="007B7482">
      <w:pPr>
        <w:pStyle w:val="NormalWeb"/>
        <w:spacing w:before="0" w:beforeAutospacing="0" w:after="0" w:afterAutospacing="0" w:line="360" w:lineRule="auto"/>
        <w:jc w:val="both"/>
        <w:rPr>
          <w:rFonts w:ascii="Times New Roman" w:hAnsi="Times New Roman"/>
          <w:sz w:val="24"/>
          <w:szCs w:val="24"/>
          <w:lang w:val="es-ES_tradnl"/>
        </w:rPr>
      </w:pPr>
    </w:p>
    <w:p w14:paraId="06722638" w14:textId="225DB95A"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lastRenderedPageBreak/>
        <w:t xml:space="preserve">Se le invita a participar es por que como usted ha tenido un tubo en su boca para ayudarle a respirar por </w:t>
      </w:r>
      <w:r w:rsidR="00112BF1" w:rsidRPr="007B7482">
        <w:rPr>
          <w:rFonts w:ascii="Times New Roman" w:hAnsi="Times New Roman"/>
          <w:sz w:val="24"/>
          <w:szCs w:val="24"/>
          <w:lang w:val="es-ES_tradnl"/>
        </w:rPr>
        <w:t>más</w:t>
      </w:r>
      <w:r w:rsidRPr="007B7482">
        <w:rPr>
          <w:rFonts w:ascii="Times New Roman" w:hAnsi="Times New Roman"/>
          <w:sz w:val="24"/>
          <w:szCs w:val="24"/>
          <w:lang w:val="es-ES_tradnl"/>
        </w:rPr>
        <w:t xml:space="preserve"> de dos </w:t>
      </w:r>
      <w:r w:rsidR="007B7482" w:rsidRPr="007B7482">
        <w:rPr>
          <w:rFonts w:ascii="Times New Roman" w:hAnsi="Times New Roman"/>
          <w:sz w:val="24"/>
          <w:szCs w:val="24"/>
          <w:lang w:val="es-ES_tradnl"/>
        </w:rPr>
        <w:t>días</w:t>
      </w:r>
      <w:r w:rsidRPr="007B7482">
        <w:rPr>
          <w:rFonts w:ascii="Times New Roman" w:hAnsi="Times New Roman"/>
          <w:sz w:val="24"/>
          <w:szCs w:val="24"/>
          <w:lang w:val="es-ES_tradnl"/>
        </w:rPr>
        <w:t xml:space="preserve"> tiene riesgo de tener dificultades para tragar bien los </w:t>
      </w:r>
      <w:r w:rsidR="007B7482" w:rsidRPr="007B7482">
        <w:rPr>
          <w:rFonts w:ascii="Times New Roman" w:hAnsi="Times New Roman"/>
          <w:sz w:val="24"/>
          <w:szCs w:val="24"/>
          <w:lang w:val="es-ES_tradnl"/>
        </w:rPr>
        <w:t>líquidos</w:t>
      </w:r>
      <w:r w:rsidRPr="007B7482">
        <w:rPr>
          <w:rFonts w:ascii="Times New Roman" w:hAnsi="Times New Roman"/>
          <w:sz w:val="24"/>
          <w:szCs w:val="24"/>
          <w:lang w:val="es-ES_tradnl"/>
        </w:rPr>
        <w:t xml:space="preserve"> o los </w:t>
      </w:r>
      <w:r w:rsidR="00112BF1" w:rsidRPr="007B7482">
        <w:rPr>
          <w:rFonts w:ascii="Times New Roman" w:hAnsi="Times New Roman"/>
          <w:sz w:val="24"/>
          <w:szCs w:val="24"/>
          <w:lang w:val="es-ES_tradnl"/>
        </w:rPr>
        <w:t>sólidos</w:t>
      </w:r>
      <w:r w:rsidRPr="007B7482">
        <w:rPr>
          <w:rFonts w:ascii="Times New Roman" w:hAnsi="Times New Roman"/>
          <w:sz w:val="24"/>
          <w:szCs w:val="24"/>
          <w:lang w:val="es-ES_tradnl"/>
        </w:rPr>
        <w:t>.</w:t>
      </w:r>
    </w:p>
    <w:p w14:paraId="6430E452" w14:textId="1BF38355" w:rsidR="00005EE6" w:rsidRPr="007B7482" w:rsidDel="007119A8" w:rsidRDefault="00005EE6" w:rsidP="007B7482">
      <w:pPr>
        <w:pStyle w:val="NormalWeb"/>
        <w:spacing w:before="0" w:beforeAutospacing="0" w:after="0" w:afterAutospacing="0" w:line="360" w:lineRule="auto"/>
        <w:jc w:val="both"/>
        <w:rPr>
          <w:del w:id="381" w:author="Luis Alexander Garcia Quiroz" w:date="2017-08-08T21:13:00Z"/>
          <w:rFonts w:ascii="Times New Roman" w:hAnsi="Times New Roman"/>
          <w:sz w:val="24"/>
          <w:szCs w:val="24"/>
          <w:lang w:val="es-ES_tradnl"/>
        </w:rPr>
      </w:pPr>
      <w:del w:id="382" w:author="Luis Alexander Garcia Quiroz" w:date="2017-08-08T21:13:00Z">
        <w:r w:rsidRPr="007B7482" w:rsidDel="007119A8">
          <w:rPr>
            <w:rFonts w:ascii="Times New Roman" w:hAnsi="Times New Roman"/>
            <w:sz w:val="24"/>
            <w:szCs w:val="24"/>
            <w:lang w:val="es-ES_tradnl"/>
          </w:rPr>
          <w:delText xml:space="preserve">Para estar seguros de que la prueba que se </w:delText>
        </w:r>
      </w:del>
      <w:del w:id="383" w:author="Luis Alexander Garcia Quiroz" w:date="2017-05-07T22:11:00Z">
        <w:r w:rsidRPr="007B7482" w:rsidDel="00841D06">
          <w:rPr>
            <w:rFonts w:ascii="Times New Roman" w:hAnsi="Times New Roman"/>
            <w:sz w:val="24"/>
            <w:szCs w:val="24"/>
            <w:lang w:val="es-ES_tradnl"/>
          </w:rPr>
          <w:delText>esta</w:delText>
        </w:r>
      </w:del>
      <w:del w:id="384" w:author="Luis Alexander Garcia Quiroz" w:date="2017-08-08T21:13:00Z">
        <w:r w:rsidRPr="007B7482" w:rsidDel="007119A8">
          <w:rPr>
            <w:rFonts w:ascii="Times New Roman" w:hAnsi="Times New Roman"/>
            <w:sz w:val="24"/>
            <w:szCs w:val="24"/>
            <w:lang w:val="es-ES_tradnl"/>
          </w:rPr>
          <w:delText xml:space="preserve"> estudiando si detecta a todos los pacientes que tiene dificultades para tragar se debe revisar e 366 pacientes.</w:delText>
        </w:r>
      </w:del>
    </w:p>
    <w:p w14:paraId="42B3FD8C" w14:textId="24BD48A6"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tiempo de duración de la prueba durante la cual usted debe participar es de </w:t>
      </w:r>
      <w:ins w:id="385" w:author="Luis Alexander Garcia Quiroz" w:date="2017-08-08T21:14:00Z">
        <w:r w:rsidR="007119A8">
          <w:rPr>
            <w:rFonts w:ascii="Times New Roman" w:hAnsi="Times New Roman" w:cs="Times New Roman"/>
            <w:sz w:val="24"/>
            <w:szCs w:val="24"/>
          </w:rPr>
          <w:t xml:space="preserve">5 minutos para tomarse el vaso de agua y otros 5 </w:t>
        </w:r>
      </w:ins>
      <w:del w:id="386" w:author="Luis Alexander Garcia Quiroz" w:date="2017-08-08T21:14:00Z">
        <w:r w:rsidRPr="007B7482" w:rsidDel="007119A8">
          <w:rPr>
            <w:rFonts w:ascii="Times New Roman" w:hAnsi="Times New Roman" w:cs="Times New Roman"/>
            <w:sz w:val="24"/>
            <w:szCs w:val="24"/>
          </w:rPr>
          <w:delText>30</w:delText>
        </w:r>
      </w:del>
      <w:r w:rsidRPr="007B7482">
        <w:rPr>
          <w:rFonts w:ascii="Times New Roman" w:hAnsi="Times New Roman" w:cs="Times New Roman"/>
          <w:sz w:val="24"/>
          <w:szCs w:val="24"/>
        </w:rPr>
        <w:t xml:space="preserve"> minutos</w:t>
      </w:r>
      <w:ins w:id="387" w:author="Luis Alexander Garcia Quiroz" w:date="2017-08-08T21:14:00Z">
        <w:r w:rsidR="007119A8">
          <w:rPr>
            <w:rFonts w:ascii="Times New Roman" w:hAnsi="Times New Roman" w:cs="Times New Roman"/>
            <w:sz w:val="24"/>
            <w:szCs w:val="24"/>
          </w:rPr>
          <w:t xml:space="preserve"> para realizar el examen de la camara</w:t>
        </w:r>
      </w:ins>
      <w:r w:rsidRPr="007B7482">
        <w:rPr>
          <w:rFonts w:ascii="Times New Roman" w:hAnsi="Times New Roman" w:cs="Times New Roman"/>
          <w:sz w:val="24"/>
          <w:szCs w:val="24"/>
        </w:rPr>
        <w:t>.</w:t>
      </w:r>
    </w:p>
    <w:p w14:paraId="0EF42E12" w14:textId="77777777" w:rsidR="00FB1EE0" w:rsidRDefault="00FB1EE0" w:rsidP="007B7482">
      <w:pPr>
        <w:spacing w:after="0" w:line="360" w:lineRule="auto"/>
        <w:jc w:val="both"/>
        <w:rPr>
          <w:ins w:id="388" w:author="Luis Alexander Garcia Quiroz" w:date="2017-08-08T20:52:00Z"/>
          <w:rFonts w:ascii="Times New Roman" w:hAnsi="Times New Roman" w:cs="Times New Roman"/>
          <w:sz w:val="24"/>
          <w:szCs w:val="24"/>
          <w:u w:val="single"/>
        </w:rPr>
      </w:pPr>
    </w:p>
    <w:p w14:paraId="0E12C2F2" w14:textId="44E48CA3"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Procedimientos del estudio</w:t>
      </w:r>
    </w:p>
    <w:p w14:paraId="00CD84A7" w14:textId="128A0B33"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t xml:space="preserve">Se le dará a </w:t>
      </w:r>
      <w:del w:id="389" w:author="Luis Alexander Garcia Quiroz" w:date="2017-05-07T22:11:00Z">
        <w:r w:rsidRPr="007B7482" w:rsidDel="00841D06">
          <w:rPr>
            <w:rFonts w:ascii="Times New Roman" w:hAnsi="Times New Roman"/>
            <w:sz w:val="24"/>
            <w:szCs w:val="24"/>
            <w:lang w:val="es-ES_tradnl"/>
          </w:rPr>
          <w:delText>tomar  agua</w:delText>
        </w:r>
      </w:del>
      <w:ins w:id="390" w:author="Luis Alexander Garcia Quiroz" w:date="2017-05-07T22:11:00Z">
        <w:r w:rsidR="00841D06" w:rsidRPr="007B7482">
          <w:rPr>
            <w:rFonts w:ascii="Times New Roman" w:hAnsi="Times New Roman"/>
            <w:sz w:val="24"/>
            <w:szCs w:val="24"/>
            <w:lang w:val="es-ES_tradnl"/>
          </w:rPr>
          <w:t xml:space="preserve">tomar </w:t>
        </w:r>
      </w:ins>
      <w:ins w:id="391" w:author="Luis Alexander Garcia Quiroz" w:date="2017-08-08T21:16:00Z">
        <w:r w:rsidR="000C25D3">
          <w:rPr>
            <w:rFonts w:ascii="Times New Roman" w:hAnsi="Times New Roman"/>
            <w:sz w:val="24"/>
            <w:szCs w:val="24"/>
            <w:lang w:val="es-ES_tradnl"/>
          </w:rPr>
          <w:t xml:space="preserve"> </w:t>
        </w:r>
      </w:ins>
      <w:ins w:id="392" w:author="Luis Alexander Garcia Quiroz" w:date="2017-08-08T21:15:00Z">
        <w:r w:rsidR="007119A8" w:rsidRPr="007B7482">
          <w:rPr>
            <w:rFonts w:ascii="Times New Roman" w:hAnsi="Times New Roman"/>
            <w:sz w:val="24"/>
            <w:szCs w:val="24"/>
            <w:lang w:val="es-ES_tradnl"/>
          </w:rPr>
          <w:t>50 ml</w:t>
        </w:r>
        <w:r w:rsidR="007119A8">
          <w:rPr>
            <w:rFonts w:ascii="Times New Roman" w:hAnsi="Times New Roman"/>
            <w:sz w:val="24"/>
            <w:szCs w:val="24"/>
            <w:lang w:val="es-ES_tradnl"/>
          </w:rPr>
          <w:t xml:space="preserve"> </w:t>
        </w:r>
        <w:r w:rsidR="007119A8">
          <w:rPr>
            <w:rFonts w:ascii="Times New Roman" w:hAnsi="Times New Roman"/>
            <w:sz w:val="24"/>
            <w:szCs w:val="24"/>
            <w:lang w:val="es-ES_tradnl"/>
          </w:rPr>
          <w:t xml:space="preserve"> de </w:t>
        </w:r>
      </w:ins>
      <w:ins w:id="393" w:author="Luis Alexander Garcia Quiroz" w:date="2017-05-07T22:11:00Z">
        <w:r w:rsidR="00841D06" w:rsidRPr="007B7482">
          <w:rPr>
            <w:rFonts w:ascii="Times New Roman" w:hAnsi="Times New Roman"/>
            <w:sz w:val="24"/>
            <w:szCs w:val="24"/>
            <w:lang w:val="es-ES_tradnl"/>
          </w:rPr>
          <w:t>agua</w:t>
        </w:r>
      </w:ins>
      <w:r w:rsidRPr="007B7482">
        <w:rPr>
          <w:rFonts w:ascii="Times New Roman" w:hAnsi="Times New Roman"/>
          <w:sz w:val="24"/>
          <w:szCs w:val="24"/>
          <w:lang w:val="es-ES_tradnl"/>
        </w:rPr>
        <w:t xml:space="preserve"> </w:t>
      </w:r>
      <w:del w:id="394" w:author="Luis Alexander Garcia Quiroz" w:date="2017-08-08T21:15:00Z">
        <w:r w:rsidRPr="007B7482" w:rsidDel="007119A8">
          <w:rPr>
            <w:rFonts w:ascii="Times New Roman" w:hAnsi="Times New Roman"/>
            <w:sz w:val="24"/>
            <w:szCs w:val="24"/>
            <w:lang w:val="es-ES_tradnl"/>
          </w:rPr>
          <w:delText>50 ml</w:delText>
        </w:r>
      </w:del>
      <w:ins w:id="395" w:author="Luis Alexander Garcia Quiroz" w:date="2017-08-08T21:15:00Z">
        <w:r w:rsidR="007119A8">
          <w:rPr>
            <w:rFonts w:ascii="Times New Roman" w:hAnsi="Times New Roman"/>
            <w:sz w:val="24"/>
            <w:szCs w:val="24"/>
            <w:lang w:val="es-ES_tradnl"/>
          </w:rPr>
          <w:t xml:space="preserve">( un vaso ) </w:t>
        </w:r>
      </w:ins>
      <w:r w:rsidRPr="007B7482">
        <w:rPr>
          <w:rFonts w:ascii="Times New Roman" w:hAnsi="Times New Roman"/>
          <w:sz w:val="24"/>
          <w:szCs w:val="24"/>
          <w:lang w:val="es-ES_tradnl"/>
        </w:rPr>
        <w:t xml:space="preserve"> y se observa la aparición de </w:t>
      </w:r>
      <w:del w:id="396" w:author="Luis Alexander Garcia Quiroz" w:date="2017-08-08T21:16:00Z">
        <w:r w:rsidRPr="007B7482" w:rsidDel="000C25D3">
          <w:rPr>
            <w:rFonts w:ascii="Times New Roman" w:hAnsi="Times New Roman"/>
            <w:sz w:val="24"/>
            <w:szCs w:val="24"/>
            <w:lang w:val="es-ES_tradnl"/>
          </w:rPr>
          <w:delText xml:space="preserve">incapacidad para tragar, si hay </w:delText>
        </w:r>
      </w:del>
      <w:r w:rsidRPr="007B7482">
        <w:rPr>
          <w:rFonts w:ascii="Times New Roman" w:hAnsi="Times New Roman"/>
          <w:sz w:val="24"/>
          <w:szCs w:val="24"/>
          <w:lang w:val="es-ES_tradnl"/>
        </w:rPr>
        <w:t>cambios en la voz, gorgoteo, tos, o disminución del oxígeno en la sangre, mirando la saturación en el monitor con el que lo están vigilando en la unidad de cuidados intensivos la respiración.</w:t>
      </w:r>
    </w:p>
    <w:p w14:paraId="676699C3" w14:textId="1E73D342" w:rsidR="00005EE6" w:rsidRPr="007B7482" w:rsidRDefault="00005EE6"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Después se hace una</w:t>
      </w:r>
      <w:ins w:id="397" w:author="Luis Alexander Garcia Quiroz" w:date="2017-08-08T21:17:00Z">
        <w:r w:rsidR="000C25D3">
          <w:rPr>
            <w:rFonts w:ascii="Times New Roman" w:hAnsi="Times New Roman" w:cs="Times New Roman"/>
            <w:sz w:val="24"/>
            <w:szCs w:val="24"/>
          </w:rPr>
          <w:t xml:space="preserve"> revisión con una </w:t>
        </w:r>
      </w:ins>
      <w:ins w:id="398" w:author="Luis Alexander Garcia Quiroz" w:date="2017-08-08T21:18:00Z">
        <w:r w:rsidR="000C25D3">
          <w:rPr>
            <w:rFonts w:ascii="Times New Roman" w:hAnsi="Times New Roman" w:cs="Times New Roman"/>
            <w:sz w:val="24"/>
            <w:szCs w:val="24"/>
          </w:rPr>
          <w:t>cámara</w:t>
        </w:r>
      </w:ins>
      <w:ins w:id="399" w:author="Luis Alexander Garcia Quiroz" w:date="2017-08-08T21:17:00Z">
        <w:r w:rsidR="000C25D3">
          <w:rPr>
            <w:rFonts w:ascii="Times New Roman" w:hAnsi="Times New Roman" w:cs="Times New Roman"/>
            <w:sz w:val="24"/>
            <w:szCs w:val="24"/>
          </w:rPr>
          <w:t xml:space="preserve"> </w:t>
        </w:r>
      </w:ins>
      <w:ins w:id="400" w:author="Luis Alexander Garcia Quiroz" w:date="2017-08-08T21:18:00Z">
        <w:r w:rsidR="000C25D3">
          <w:rPr>
            <w:rFonts w:ascii="Times New Roman" w:hAnsi="Times New Roman" w:cs="Times New Roman"/>
            <w:sz w:val="24"/>
            <w:szCs w:val="24"/>
          </w:rPr>
          <w:t>pequeña (</w:t>
        </w:r>
      </w:ins>
      <w:r w:rsidRPr="007B7482">
        <w:rPr>
          <w:rFonts w:ascii="Times New Roman" w:hAnsi="Times New Roman" w:cs="Times New Roman"/>
          <w:sz w:val="24"/>
          <w:szCs w:val="24"/>
        </w:rPr>
        <w:t xml:space="preserve"> </w:t>
      </w:r>
      <w:del w:id="401" w:author="Luis Alexander Garcia Quiroz" w:date="2017-05-07T22:12:00Z">
        <w:r w:rsidR="007B7482" w:rsidDel="003F282F">
          <w:rPr>
            <w:rFonts w:ascii="Times New Roman" w:hAnsi="Times New Roman" w:cs="Times New Roman"/>
            <w:sz w:val="24"/>
            <w:szCs w:val="24"/>
          </w:rPr>
          <w:delText>naso</w:delText>
        </w:r>
        <w:r w:rsidR="007B7482" w:rsidRPr="007B7482" w:rsidDel="003F282F">
          <w:rPr>
            <w:rFonts w:ascii="Times New Roman" w:hAnsi="Times New Roman" w:cs="Times New Roman"/>
            <w:sz w:val="24"/>
            <w:szCs w:val="24"/>
          </w:rPr>
          <w:delText>laringoscopia</w:delText>
        </w:r>
      </w:del>
      <w:ins w:id="402" w:author="Luis Alexander Garcia Quiroz" w:date="2017-05-07T22:12:00Z">
        <w:r w:rsidR="003F282F">
          <w:rPr>
            <w:rFonts w:ascii="Times New Roman" w:hAnsi="Times New Roman" w:cs="Times New Roman"/>
            <w:sz w:val="24"/>
            <w:szCs w:val="24"/>
          </w:rPr>
          <w:t>naso</w:t>
        </w:r>
        <w:r w:rsidR="003F282F" w:rsidRPr="007B7482">
          <w:rPr>
            <w:rFonts w:ascii="Times New Roman" w:hAnsi="Times New Roman" w:cs="Times New Roman"/>
            <w:sz w:val="24"/>
            <w:szCs w:val="24"/>
          </w:rPr>
          <w:t xml:space="preserve"> laringoscopia</w:t>
        </w:r>
      </w:ins>
      <w:ins w:id="403" w:author="Luis Alexander Garcia Quiroz" w:date="2017-08-08T21:18:00Z">
        <w:r w:rsidR="000C25D3">
          <w:rPr>
            <w:rFonts w:ascii="Times New Roman" w:hAnsi="Times New Roman" w:cs="Times New Roman"/>
            <w:sz w:val="24"/>
            <w:szCs w:val="24"/>
          </w:rPr>
          <w:t xml:space="preserve">) </w:t>
        </w:r>
      </w:ins>
      <w:r w:rsidRPr="007B7482">
        <w:rPr>
          <w:rFonts w:ascii="Times New Roman" w:hAnsi="Times New Roman" w:cs="Times New Roman"/>
          <w:sz w:val="24"/>
          <w:szCs w:val="24"/>
        </w:rPr>
        <w:t xml:space="preserve"> que consiste en introducir a </w:t>
      </w:r>
      <w:r w:rsidRPr="000C25D3">
        <w:rPr>
          <w:rFonts w:ascii="Times New Roman" w:hAnsi="Times New Roman" w:cs="Times New Roman"/>
          <w:sz w:val="24"/>
          <w:szCs w:val="24"/>
          <w:highlight w:val="yellow"/>
          <w:rPrChange w:id="404" w:author="Luis Alexander Garcia Quiroz" w:date="2017-08-08T21:19:00Z">
            <w:rPr>
              <w:rFonts w:ascii="Times New Roman" w:hAnsi="Times New Roman" w:cs="Times New Roman"/>
              <w:sz w:val="24"/>
              <w:szCs w:val="24"/>
            </w:rPr>
          </w:rPrChange>
        </w:rPr>
        <w:t xml:space="preserve">través de la nariz una pequeña </w:t>
      </w:r>
      <w:ins w:id="405" w:author="Luis Alexander Garcia Quiroz" w:date="2017-08-08T21:19:00Z">
        <w:r w:rsidR="000C25D3" w:rsidRPr="000C25D3">
          <w:rPr>
            <w:rFonts w:ascii="Times New Roman" w:hAnsi="Times New Roman" w:cs="Times New Roman"/>
            <w:sz w:val="24"/>
            <w:szCs w:val="24"/>
            <w:highlight w:val="yellow"/>
            <w:rPrChange w:id="406" w:author="Luis Alexander Garcia Quiroz" w:date="2017-08-08T21:19:00Z">
              <w:rPr>
                <w:rFonts w:ascii="Times New Roman" w:hAnsi="Times New Roman" w:cs="Times New Roman"/>
                <w:sz w:val="24"/>
                <w:szCs w:val="24"/>
              </w:rPr>
            </w:rPrChange>
          </w:rPr>
          <w:t xml:space="preserve">sonda </w:t>
        </w:r>
      </w:ins>
      <w:del w:id="407" w:author="Luis Alexander Garcia Quiroz" w:date="2017-08-08T21:19:00Z">
        <w:r w:rsidRPr="000C25D3" w:rsidDel="000C25D3">
          <w:rPr>
            <w:rFonts w:ascii="Times New Roman" w:hAnsi="Times New Roman" w:cs="Times New Roman"/>
            <w:sz w:val="24"/>
            <w:szCs w:val="24"/>
            <w:highlight w:val="yellow"/>
            <w:rPrChange w:id="408" w:author="Luis Alexander Garcia Quiroz" w:date="2017-08-08T21:19:00Z">
              <w:rPr>
                <w:rFonts w:ascii="Times New Roman" w:hAnsi="Times New Roman" w:cs="Times New Roman"/>
                <w:sz w:val="24"/>
                <w:szCs w:val="24"/>
              </w:rPr>
            </w:rPrChange>
          </w:rPr>
          <w:delText xml:space="preserve">cámara </w:delText>
        </w:r>
      </w:del>
      <w:r w:rsidRPr="000C25D3">
        <w:rPr>
          <w:rFonts w:ascii="Times New Roman" w:hAnsi="Times New Roman" w:cs="Times New Roman"/>
          <w:sz w:val="24"/>
          <w:szCs w:val="24"/>
          <w:highlight w:val="yellow"/>
          <w:rPrChange w:id="409" w:author="Luis Alexander Garcia Quiroz" w:date="2017-08-08T21:19:00Z">
            <w:rPr>
              <w:rFonts w:ascii="Times New Roman" w:hAnsi="Times New Roman" w:cs="Times New Roman"/>
              <w:sz w:val="24"/>
              <w:szCs w:val="24"/>
            </w:rPr>
          </w:rPrChange>
        </w:rPr>
        <w:t>hasta la glotis (garganta</w:t>
      </w:r>
      <w:r w:rsidRPr="007B7482">
        <w:rPr>
          <w:rFonts w:ascii="Times New Roman" w:hAnsi="Times New Roman" w:cs="Times New Roman"/>
          <w:sz w:val="24"/>
          <w:szCs w:val="24"/>
        </w:rPr>
        <w:t xml:space="preserve">) y se ofrecerá una cucharada de 5 ml (cuchara de postre) con puré de fruta de color diferente al blanco y se </w:t>
      </w:r>
      <w:del w:id="410" w:author="Luis Alexander Garcia Quiroz" w:date="2017-05-07T22:11:00Z">
        <w:r w:rsidRPr="007B7482" w:rsidDel="003F282F">
          <w:rPr>
            <w:rFonts w:ascii="Times New Roman" w:hAnsi="Times New Roman" w:cs="Times New Roman"/>
            <w:sz w:val="24"/>
            <w:szCs w:val="24"/>
          </w:rPr>
          <w:delText>mirara</w:delText>
        </w:r>
      </w:del>
      <w:ins w:id="411" w:author="Luis Alexander Garcia Quiroz" w:date="2017-05-07T22:11:00Z">
        <w:r w:rsidR="003F282F" w:rsidRPr="007B7482">
          <w:rPr>
            <w:rFonts w:ascii="Times New Roman" w:hAnsi="Times New Roman" w:cs="Times New Roman"/>
            <w:sz w:val="24"/>
            <w:szCs w:val="24"/>
          </w:rPr>
          <w:t>mirará</w:t>
        </w:r>
      </w:ins>
      <w:r w:rsidRPr="007B7482">
        <w:rPr>
          <w:rFonts w:ascii="Times New Roman" w:hAnsi="Times New Roman" w:cs="Times New Roman"/>
          <w:sz w:val="24"/>
          <w:szCs w:val="24"/>
        </w:rPr>
        <w:t xml:space="preserve"> si hay o no paso a la </w:t>
      </w:r>
      <w:r w:rsidR="007B7482" w:rsidRPr="007B7482">
        <w:rPr>
          <w:rFonts w:ascii="Times New Roman" w:hAnsi="Times New Roman" w:cs="Times New Roman"/>
          <w:sz w:val="24"/>
          <w:szCs w:val="24"/>
        </w:rPr>
        <w:t>tráquea</w:t>
      </w:r>
      <w:r w:rsidRPr="007B7482">
        <w:rPr>
          <w:rFonts w:ascii="Times New Roman" w:hAnsi="Times New Roman" w:cs="Times New Roman"/>
          <w:sz w:val="24"/>
          <w:szCs w:val="24"/>
        </w:rPr>
        <w:t xml:space="preserve"> o al pulmón. Si no existe tal hallazgo se dará una cucharada de 12 ml (cuchara sopera) con puré. Finalmente Si no se detecta aspiración, se administrarán aproximadamente 10 ml de </w:t>
      </w:r>
      <w:del w:id="412" w:author="Luis Alexander Garcia Quiroz" w:date="2017-05-07T22:11:00Z">
        <w:r w:rsidRPr="007B7482" w:rsidDel="00841D06">
          <w:rPr>
            <w:rFonts w:ascii="Times New Roman" w:hAnsi="Times New Roman" w:cs="Times New Roman"/>
            <w:sz w:val="24"/>
            <w:szCs w:val="24"/>
          </w:rPr>
          <w:delText>leche  o</w:delText>
        </w:r>
      </w:del>
      <w:ins w:id="413" w:author="Luis Alexander Garcia Quiroz" w:date="2017-05-07T22:11:00Z">
        <w:r w:rsidR="00841D06" w:rsidRPr="007B7482">
          <w:rPr>
            <w:rFonts w:ascii="Times New Roman" w:hAnsi="Times New Roman" w:cs="Times New Roman"/>
            <w:sz w:val="24"/>
            <w:szCs w:val="24"/>
          </w:rPr>
          <w:t>leche o</w:t>
        </w:r>
      </w:ins>
      <w:r w:rsidRPr="007B7482">
        <w:rPr>
          <w:rFonts w:ascii="Times New Roman" w:hAnsi="Times New Roman" w:cs="Times New Roman"/>
          <w:sz w:val="24"/>
          <w:szCs w:val="24"/>
        </w:rPr>
        <w:t xml:space="preserve"> jugo de manzana espeso tipo Néctar® y se realizará la misma valoración.</w:t>
      </w:r>
    </w:p>
    <w:p w14:paraId="6625B64A" w14:textId="26AC241B" w:rsidR="00005EE6" w:rsidRPr="007B7482" w:rsidRDefault="000C25D3" w:rsidP="007B7482">
      <w:pPr>
        <w:pStyle w:val="Textoindependiente"/>
        <w:spacing w:after="0" w:line="360" w:lineRule="auto"/>
        <w:jc w:val="both"/>
        <w:rPr>
          <w:rFonts w:ascii="Times New Roman" w:hAnsi="Times New Roman" w:cs="Times New Roman"/>
          <w:sz w:val="24"/>
          <w:szCs w:val="24"/>
        </w:rPr>
      </w:pPr>
      <w:ins w:id="414" w:author="Luis Alexander Garcia Quiroz" w:date="2017-08-08T21:20:00Z">
        <w:r w:rsidRPr="000C25D3">
          <w:rPr>
            <w:rFonts w:ascii="Times New Roman" w:hAnsi="Times New Roman" w:cs="Times New Roman"/>
            <w:sz w:val="24"/>
            <w:szCs w:val="24"/>
            <w:highlight w:val="yellow"/>
            <w:rPrChange w:id="415" w:author="Luis Alexander Garcia Quiroz" w:date="2017-08-08T21:21:00Z">
              <w:rPr>
                <w:rFonts w:ascii="Times New Roman" w:hAnsi="Times New Roman" w:cs="Times New Roman"/>
                <w:sz w:val="24"/>
                <w:szCs w:val="24"/>
              </w:rPr>
            </w:rPrChange>
          </w:rPr>
          <w:t xml:space="preserve">Si durante el examen se observa que el </w:t>
        </w:r>
      </w:ins>
      <w:ins w:id="416" w:author="Luis Alexander Garcia Quiroz" w:date="2017-08-08T21:22:00Z">
        <w:r w:rsidRPr="000C25D3">
          <w:rPr>
            <w:rFonts w:ascii="Times New Roman" w:hAnsi="Times New Roman" w:cs="Times New Roman"/>
            <w:sz w:val="24"/>
            <w:szCs w:val="24"/>
            <w:highlight w:val="yellow"/>
            <w:rPrChange w:id="417" w:author="Luis Alexander Garcia Quiroz" w:date="2017-08-08T21:21:00Z">
              <w:rPr>
                <w:rFonts w:ascii="Times New Roman" w:hAnsi="Times New Roman" w:cs="Times New Roman"/>
                <w:sz w:val="24"/>
                <w:szCs w:val="24"/>
                <w:highlight w:val="yellow"/>
              </w:rPr>
            </w:rPrChange>
          </w:rPr>
          <w:t>puré</w:t>
        </w:r>
      </w:ins>
      <w:ins w:id="418" w:author="Luis Alexander Garcia Quiroz" w:date="2017-08-08T21:20:00Z">
        <w:r w:rsidRPr="000C25D3">
          <w:rPr>
            <w:rFonts w:ascii="Times New Roman" w:hAnsi="Times New Roman" w:cs="Times New Roman"/>
            <w:sz w:val="24"/>
            <w:szCs w:val="24"/>
            <w:highlight w:val="yellow"/>
            <w:rPrChange w:id="419" w:author="Luis Alexander Garcia Quiroz" w:date="2017-08-08T21:21:00Z">
              <w:rPr>
                <w:rFonts w:ascii="Times New Roman" w:hAnsi="Times New Roman" w:cs="Times New Roman"/>
                <w:sz w:val="24"/>
                <w:szCs w:val="24"/>
              </w:rPr>
            </w:rPrChange>
          </w:rPr>
          <w:t xml:space="preserve"> de fruta o el jugo de manzana se va para el </w:t>
        </w:r>
      </w:ins>
      <w:ins w:id="420" w:author="Luis Alexander Garcia Quiroz" w:date="2017-08-08T21:21:00Z">
        <w:r w:rsidRPr="000C25D3">
          <w:rPr>
            <w:rFonts w:ascii="Times New Roman" w:hAnsi="Times New Roman" w:cs="Times New Roman"/>
            <w:sz w:val="24"/>
            <w:szCs w:val="24"/>
            <w:highlight w:val="yellow"/>
            <w:rPrChange w:id="421" w:author="Luis Alexander Garcia Quiroz" w:date="2017-08-08T21:21:00Z">
              <w:rPr>
                <w:rFonts w:ascii="Times New Roman" w:hAnsi="Times New Roman" w:cs="Times New Roman"/>
                <w:sz w:val="24"/>
                <w:szCs w:val="24"/>
              </w:rPr>
            </w:rPrChange>
          </w:rPr>
          <w:t>pulmón</w:t>
        </w:r>
      </w:ins>
      <w:ins w:id="422" w:author="Luis Alexander Garcia Quiroz" w:date="2017-08-08T21:20:00Z">
        <w:r w:rsidRPr="000C25D3">
          <w:rPr>
            <w:rFonts w:ascii="Times New Roman" w:hAnsi="Times New Roman" w:cs="Times New Roman"/>
            <w:sz w:val="24"/>
            <w:szCs w:val="24"/>
            <w:highlight w:val="yellow"/>
            <w:rPrChange w:id="423" w:author="Luis Alexander Garcia Quiroz" w:date="2017-08-08T21:21:00Z">
              <w:rPr>
                <w:rFonts w:ascii="Times New Roman" w:hAnsi="Times New Roman" w:cs="Times New Roman"/>
                <w:sz w:val="24"/>
                <w:szCs w:val="24"/>
              </w:rPr>
            </w:rPrChange>
          </w:rPr>
          <w:t xml:space="preserve"> </w:t>
        </w:r>
      </w:ins>
      <w:ins w:id="424" w:author="Luis Alexander Garcia Quiroz" w:date="2017-08-08T21:21:00Z">
        <w:r w:rsidRPr="000C25D3">
          <w:rPr>
            <w:rFonts w:ascii="Times New Roman" w:hAnsi="Times New Roman" w:cs="Times New Roman"/>
            <w:sz w:val="24"/>
            <w:szCs w:val="24"/>
            <w:highlight w:val="yellow"/>
            <w:rPrChange w:id="425" w:author="Luis Alexander Garcia Quiroz" w:date="2017-08-08T21:21:00Z">
              <w:rPr>
                <w:rFonts w:ascii="Times New Roman" w:hAnsi="Times New Roman" w:cs="Times New Roman"/>
                <w:sz w:val="24"/>
                <w:szCs w:val="24"/>
              </w:rPr>
            </w:rPrChange>
          </w:rPr>
          <w:t xml:space="preserve">, </w:t>
        </w:r>
      </w:ins>
      <w:del w:id="426" w:author="Luis Alexander Garcia Quiroz" w:date="2017-08-08T21:20:00Z">
        <w:r w:rsidR="00005EE6" w:rsidRPr="000C25D3" w:rsidDel="000C25D3">
          <w:rPr>
            <w:rFonts w:ascii="Times New Roman" w:hAnsi="Times New Roman" w:cs="Times New Roman"/>
            <w:sz w:val="24"/>
            <w:szCs w:val="24"/>
            <w:highlight w:val="yellow"/>
            <w:rPrChange w:id="427" w:author="Luis Alexander Garcia Quiroz" w:date="2017-08-08T21:21:00Z">
              <w:rPr>
                <w:rFonts w:ascii="Times New Roman" w:hAnsi="Times New Roman" w:cs="Times New Roman"/>
                <w:sz w:val="24"/>
                <w:szCs w:val="24"/>
              </w:rPr>
            </w:rPrChange>
          </w:rPr>
          <w:delText xml:space="preserve">En caso de que la prueba sea positiva </w:delText>
        </w:r>
      </w:del>
      <w:r w:rsidR="00005EE6" w:rsidRPr="000C25D3">
        <w:rPr>
          <w:rFonts w:ascii="Times New Roman" w:hAnsi="Times New Roman" w:cs="Times New Roman"/>
          <w:sz w:val="24"/>
          <w:szCs w:val="24"/>
          <w:highlight w:val="yellow"/>
          <w:rPrChange w:id="428" w:author="Luis Alexander Garcia Quiroz" w:date="2017-08-08T21:21:00Z">
            <w:rPr>
              <w:rFonts w:ascii="Times New Roman" w:hAnsi="Times New Roman" w:cs="Times New Roman"/>
              <w:sz w:val="24"/>
              <w:szCs w:val="24"/>
            </w:rPr>
          </w:rPrChange>
        </w:rPr>
        <w:t xml:space="preserve">no se permitirá </w:t>
      </w:r>
      <w:ins w:id="429" w:author="Luis Alexander Garcia Quiroz" w:date="2017-08-08T21:21:00Z">
        <w:r w:rsidRPr="000C25D3">
          <w:rPr>
            <w:rFonts w:ascii="Times New Roman" w:hAnsi="Times New Roman" w:cs="Times New Roman"/>
            <w:sz w:val="24"/>
            <w:szCs w:val="24"/>
            <w:highlight w:val="yellow"/>
            <w:rPrChange w:id="430" w:author="Luis Alexander Garcia Quiroz" w:date="2017-08-08T21:21:00Z">
              <w:rPr>
                <w:rFonts w:ascii="Times New Roman" w:hAnsi="Times New Roman" w:cs="Times New Roman"/>
                <w:sz w:val="24"/>
                <w:szCs w:val="24"/>
              </w:rPr>
            </w:rPrChange>
          </w:rPr>
          <w:t xml:space="preserve">dar comida o </w:t>
        </w:r>
      </w:ins>
      <w:ins w:id="431" w:author="Luis Alexander Garcia Quiroz" w:date="2017-08-08T21:22:00Z">
        <w:r w:rsidRPr="000C25D3">
          <w:rPr>
            <w:rFonts w:ascii="Times New Roman" w:hAnsi="Times New Roman" w:cs="Times New Roman"/>
            <w:sz w:val="24"/>
            <w:szCs w:val="24"/>
            <w:highlight w:val="yellow"/>
            <w:rPrChange w:id="432" w:author="Luis Alexander Garcia Quiroz" w:date="2017-08-08T21:21:00Z">
              <w:rPr>
                <w:rFonts w:ascii="Times New Roman" w:hAnsi="Times New Roman" w:cs="Times New Roman"/>
                <w:sz w:val="24"/>
                <w:szCs w:val="24"/>
                <w:highlight w:val="yellow"/>
              </w:rPr>
            </w:rPrChange>
          </w:rPr>
          <w:t>líquidos</w:t>
        </w:r>
      </w:ins>
      <w:ins w:id="433" w:author="Luis Alexander Garcia Quiroz" w:date="2017-08-08T21:21:00Z">
        <w:r w:rsidRPr="000C25D3">
          <w:rPr>
            <w:rFonts w:ascii="Times New Roman" w:hAnsi="Times New Roman" w:cs="Times New Roman"/>
            <w:sz w:val="24"/>
            <w:szCs w:val="24"/>
            <w:highlight w:val="yellow"/>
            <w:rPrChange w:id="434" w:author="Luis Alexander Garcia Quiroz" w:date="2017-08-08T21:21:00Z">
              <w:rPr>
                <w:rFonts w:ascii="Times New Roman" w:hAnsi="Times New Roman" w:cs="Times New Roman"/>
                <w:sz w:val="24"/>
                <w:szCs w:val="24"/>
              </w:rPr>
            </w:rPrChange>
          </w:rPr>
          <w:t xml:space="preserve"> al paciente </w:t>
        </w:r>
      </w:ins>
      <w:del w:id="435" w:author="Luis Alexander Garcia Quiroz" w:date="2017-08-08T21:21:00Z">
        <w:r w:rsidR="00005EE6" w:rsidRPr="000C25D3" w:rsidDel="000C25D3">
          <w:rPr>
            <w:rFonts w:ascii="Times New Roman" w:hAnsi="Times New Roman" w:cs="Times New Roman"/>
            <w:sz w:val="24"/>
            <w:szCs w:val="24"/>
            <w:highlight w:val="yellow"/>
            <w:rPrChange w:id="436" w:author="Luis Alexander Garcia Quiroz" w:date="2017-08-08T21:21:00Z">
              <w:rPr>
                <w:rFonts w:ascii="Times New Roman" w:hAnsi="Times New Roman" w:cs="Times New Roman"/>
                <w:sz w:val="24"/>
                <w:szCs w:val="24"/>
              </w:rPr>
            </w:rPrChange>
          </w:rPr>
          <w:delText xml:space="preserve">iniciar la vía oral </w:delText>
        </w:r>
      </w:del>
      <w:r w:rsidR="00005EE6" w:rsidRPr="000C25D3">
        <w:rPr>
          <w:rFonts w:ascii="Times New Roman" w:hAnsi="Times New Roman" w:cs="Times New Roman"/>
          <w:sz w:val="24"/>
          <w:szCs w:val="24"/>
          <w:highlight w:val="yellow"/>
          <w:rPrChange w:id="437" w:author="Luis Alexander Garcia Quiroz" w:date="2017-08-08T21:21:00Z">
            <w:rPr>
              <w:rFonts w:ascii="Times New Roman" w:hAnsi="Times New Roman" w:cs="Times New Roman"/>
              <w:sz w:val="24"/>
              <w:szCs w:val="24"/>
            </w:rPr>
          </w:rPrChange>
        </w:rPr>
        <w:t xml:space="preserve">y se solicitará evaluación por </w:t>
      </w:r>
      <w:ins w:id="438" w:author="Luis Alexander Garcia Quiroz" w:date="2017-08-08T21:22:00Z">
        <w:r>
          <w:rPr>
            <w:rFonts w:ascii="Times New Roman" w:hAnsi="Times New Roman" w:cs="Times New Roman"/>
            <w:sz w:val="24"/>
            <w:szCs w:val="24"/>
            <w:highlight w:val="yellow"/>
          </w:rPr>
          <w:t>un especialista (</w:t>
        </w:r>
      </w:ins>
      <w:r w:rsidR="00005EE6" w:rsidRPr="000C25D3">
        <w:rPr>
          <w:rFonts w:ascii="Times New Roman" w:hAnsi="Times New Roman" w:cs="Times New Roman"/>
          <w:sz w:val="24"/>
          <w:szCs w:val="24"/>
          <w:highlight w:val="yellow"/>
          <w:rPrChange w:id="439" w:author="Luis Alexander Garcia Quiroz" w:date="2017-08-08T21:21:00Z">
            <w:rPr>
              <w:rFonts w:ascii="Times New Roman" w:hAnsi="Times New Roman" w:cs="Times New Roman"/>
              <w:sz w:val="24"/>
              <w:szCs w:val="24"/>
            </w:rPr>
          </w:rPrChange>
        </w:rPr>
        <w:t>fonoaudiología</w:t>
      </w:r>
      <w:ins w:id="440" w:author="Luis Alexander Garcia Quiroz" w:date="2017-08-08T21:22:00Z">
        <w:r>
          <w:rPr>
            <w:rFonts w:ascii="Times New Roman" w:hAnsi="Times New Roman" w:cs="Times New Roman"/>
            <w:sz w:val="24"/>
            <w:szCs w:val="24"/>
            <w:highlight w:val="yellow"/>
          </w:rPr>
          <w:t xml:space="preserve">) </w:t>
        </w:r>
      </w:ins>
      <w:r w:rsidR="00005EE6" w:rsidRPr="000C25D3">
        <w:rPr>
          <w:rFonts w:ascii="Times New Roman" w:hAnsi="Times New Roman" w:cs="Times New Roman"/>
          <w:sz w:val="24"/>
          <w:szCs w:val="24"/>
          <w:highlight w:val="yellow"/>
          <w:rPrChange w:id="441" w:author="Luis Alexander Garcia Quiroz" w:date="2017-08-08T21:21:00Z">
            <w:rPr>
              <w:rFonts w:ascii="Times New Roman" w:hAnsi="Times New Roman" w:cs="Times New Roman"/>
              <w:sz w:val="24"/>
              <w:szCs w:val="24"/>
            </w:rPr>
          </w:rPrChange>
        </w:rPr>
        <w:t xml:space="preserve"> que le hará el tratamiento para que pueda tragar o deglutir bien y con seguridad</w:t>
      </w:r>
      <w:r w:rsidR="00005EE6" w:rsidRPr="007B7482">
        <w:rPr>
          <w:rFonts w:ascii="Times New Roman" w:hAnsi="Times New Roman" w:cs="Times New Roman"/>
          <w:sz w:val="24"/>
          <w:szCs w:val="24"/>
        </w:rPr>
        <w:t xml:space="preserve">. </w:t>
      </w:r>
    </w:p>
    <w:p w14:paraId="04899A8B" w14:textId="1A69E51C" w:rsidR="000C25D3" w:rsidRDefault="00FE7EDA" w:rsidP="007B7482">
      <w:pPr>
        <w:pStyle w:val="Textoindependiente"/>
        <w:spacing w:after="0" w:line="360" w:lineRule="auto"/>
        <w:jc w:val="both"/>
        <w:rPr>
          <w:ins w:id="442" w:author="Luis Alexander Garcia Quiroz" w:date="2017-08-08T21:24:00Z"/>
          <w:rFonts w:ascii="Times New Roman" w:hAnsi="Times New Roman" w:cs="Times New Roman"/>
          <w:sz w:val="24"/>
          <w:szCs w:val="24"/>
        </w:rPr>
      </w:pPr>
      <w:ins w:id="443" w:author="Luis Alexander Garcia Quiroz" w:date="2017-08-08T22:02:00Z">
        <w:r w:rsidRPr="00FE7EDA">
          <w:rPr>
            <w:rFonts w:ascii="Times New Roman" w:hAnsi="Times New Roman" w:cs="Times New Roman"/>
            <w:sz w:val="24"/>
            <w:szCs w:val="24"/>
            <w:highlight w:val="yellow"/>
            <w:rPrChange w:id="444" w:author="Luis Alexander Garcia Quiroz" w:date="2017-08-08T22:02:00Z">
              <w:rPr>
                <w:rFonts w:ascii="Times New Roman" w:hAnsi="Times New Roman" w:cs="Times New Roman"/>
                <w:sz w:val="24"/>
                <w:szCs w:val="24"/>
              </w:rPr>
            </w:rPrChange>
          </w:rPr>
          <w:t xml:space="preserve">Este estudio es de riesgo </w:t>
        </w:r>
        <w:r w:rsidRPr="00FE7EDA">
          <w:rPr>
            <w:rFonts w:ascii="Times New Roman" w:hAnsi="Times New Roman" w:cs="Times New Roman"/>
            <w:sz w:val="24"/>
            <w:szCs w:val="24"/>
            <w:highlight w:val="yellow"/>
            <w:rPrChange w:id="445" w:author="Luis Alexander Garcia Quiroz" w:date="2017-08-08T22:02:00Z">
              <w:rPr>
                <w:rFonts w:ascii="Times New Roman" w:hAnsi="Times New Roman" w:cs="Times New Roman"/>
                <w:sz w:val="24"/>
                <w:szCs w:val="24"/>
                <w:highlight w:val="yellow"/>
              </w:rPr>
            </w:rPrChange>
          </w:rPr>
          <w:t>mínimo</w:t>
        </w:r>
        <w:r>
          <w:rPr>
            <w:rFonts w:ascii="Times New Roman" w:hAnsi="Times New Roman" w:cs="Times New Roman"/>
            <w:sz w:val="24"/>
            <w:szCs w:val="24"/>
          </w:rPr>
          <w:t xml:space="preserve">. </w:t>
        </w:r>
      </w:ins>
      <w:del w:id="446" w:author="Luis Alexander Garcia Quiroz" w:date="2017-08-08T21:23:00Z">
        <w:r w:rsidR="00005EE6" w:rsidRPr="007B7482" w:rsidDel="000C25D3">
          <w:rPr>
            <w:rFonts w:ascii="Times New Roman" w:hAnsi="Times New Roman" w:cs="Times New Roman"/>
            <w:sz w:val="24"/>
            <w:szCs w:val="24"/>
          </w:rPr>
          <w:delText>El riesgo del estudio es que e</w:delText>
        </w:r>
      </w:del>
      <w:ins w:id="447" w:author="Luis Alexander Garcia Quiroz" w:date="2017-08-08T21:23:00Z">
        <w:r w:rsidR="000C25D3">
          <w:rPr>
            <w:rFonts w:ascii="Times New Roman" w:hAnsi="Times New Roman" w:cs="Times New Roman"/>
            <w:sz w:val="24"/>
            <w:szCs w:val="24"/>
          </w:rPr>
          <w:t>E</w:t>
        </w:r>
      </w:ins>
      <w:r w:rsidR="00005EE6" w:rsidRPr="007B7482">
        <w:rPr>
          <w:rFonts w:ascii="Times New Roman" w:hAnsi="Times New Roman" w:cs="Times New Roman"/>
          <w:sz w:val="24"/>
          <w:szCs w:val="24"/>
        </w:rPr>
        <w:t xml:space="preserve">l paso de la sonda por la nariz es molesto y en ocasiones puede producir sangrado por la nariz. Para disminuir esta posibilidad </w:t>
      </w:r>
      <w:ins w:id="448" w:author="Luis Alexander Garcia Quiroz" w:date="2017-08-08T21:24:00Z">
        <w:r w:rsidR="000C25D3">
          <w:rPr>
            <w:rFonts w:ascii="Times New Roman" w:hAnsi="Times New Roman" w:cs="Times New Roman"/>
            <w:sz w:val="24"/>
            <w:szCs w:val="24"/>
          </w:rPr>
          <w:t xml:space="preserve">se </w:t>
        </w:r>
      </w:ins>
      <w:del w:id="449" w:author="Luis Alexander Garcia Quiroz" w:date="2017-08-08T21:24:00Z">
        <w:r w:rsidR="00005EE6" w:rsidRPr="007B7482" w:rsidDel="000C25D3">
          <w:rPr>
            <w:rFonts w:ascii="Times New Roman" w:hAnsi="Times New Roman" w:cs="Times New Roman"/>
            <w:sz w:val="24"/>
            <w:szCs w:val="24"/>
          </w:rPr>
          <w:delText>de</w:delText>
        </w:r>
      </w:del>
      <w:r w:rsidR="00005EE6" w:rsidRPr="007B7482">
        <w:rPr>
          <w:rFonts w:ascii="Times New Roman" w:hAnsi="Times New Roman" w:cs="Times New Roman"/>
          <w:sz w:val="24"/>
          <w:szCs w:val="24"/>
        </w:rPr>
        <w:t xml:space="preserve"> lubrica bien la sonda para que pase sin dificultad</w:t>
      </w:r>
      <w:ins w:id="450" w:author="Luis Alexander Garcia Quiroz" w:date="2017-08-08T21:23:00Z">
        <w:r w:rsidR="000C25D3">
          <w:rPr>
            <w:rFonts w:ascii="Times New Roman" w:hAnsi="Times New Roman" w:cs="Times New Roman"/>
            <w:sz w:val="24"/>
            <w:szCs w:val="24"/>
          </w:rPr>
          <w:t xml:space="preserve"> y es </w:t>
        </w:r>
      </w:ins>
      <w:ins w:id="451" w:author="Luis Alexander Garcia Quiroz" w:date="2017-08-08T21:24:00Z">
        <w:r w:rsidR="000C25D3" w:rsidRPr="000C25D3">
          <w:rPr>
            <w:rFonts w:ascii="Times New Roman" w:hAnsi="Times New Roman" w:cs="Times New Roman"/>
            <w:sz w:val="24"/>
            <w:szCs w:val="24"/>
            <w:highlight w:val="yellow"/>
            <w:rPrChange w:id="452" w:author="Luis Alexander Garcia Quiroz" w:date="2017-08-08T21:24:00Z">
              <w:rPr>
                <w:rFonts w:ascii="Times New Roman" w:hAnsi="Times New Roman" w:cs="Times New Roman"/>
                <w:sz w:val="24"/>
                <w:szCs w:val="24"/>
                <w:highlight w:val="yellow"/>
              </w:rPr>
            </w:rPrChange>
          </w:rPr>
          <w:t>realizado</w:t>
        </w:r>
        <w:r w:rsidR="000C25D3">
          <w:rPr>
            <w:rFonts w:ascii="Times New Roman" w:hAnsi="Times New Roman" w:cs="Times New Roman"/>
            <w:sz w:val="24"/>
            <w:szCs w:val="24"/>
            <w:highlight w:val="yellow"/>
          </w:rPr>
          <w:t xml:space="preserve"> </w:t>
        </w:r>
      </w:ins>
      <w:ins w:id="453" w:author="Luis Alexander Garcia Quiroz" w:date="2017-08-08T21:23:00Z">
        <w:r w:rsidR="000C25D3" w:rsidRPr="000C25D3">
          <w:rPr>
            <w:rFonts w:ascii="Times New Roman" w:hAnsi="Times New Roman" w:cs="Times New Roman"/>
            <w:sz w:val="24"/>
            <w:szCs w:val="24"/>
            <w:highlight w:val="yellow"/>
            <w:rPrChange w:id="454" w:author="Luis Alexander Garcia Quiroz" w:date="2017-08-08T21:24:00Z">
              <w:rPr>
                <w:rFonts w:ascii="Times New Roman" w:hAnsi="Times New Roman" w:cs="Times New Roman"/>
                <w:sz w:val="24"/>
                <w:szCs w:val="24"/>
              </w:rPr>
            </w:rPrChange>
          </w:rPr>
          <w:t>por médicos expertos en el examen</w:t>
        </w:r>
        <w:r w:rsidR="000C25D3">
          <w:rPr>
            <w:rFonts w:ascii="Times New Roman" w:hAnsi="Times New Roman" w:cs="Times New Roman"/>
            <w:sz w:val="24"/>
            <w:szCs w:val="24"/>
          </w:rPr>
          <w:t xml:space="preserve"> </w:t>
        </w:r>
      </w:ins>
      <w:r w:rsidR="00005EE6" w:rsidRPr="007B7482">
        <w:rPr>
          <w:rFonts w:ascii="Times New Roman" w:hAnsi="Times New Roman" w:cs="Times New Roman"/>
          <w:sz w:val="24"/>
          <w:szCs w:val="24"/>
        </w:rPr>
        <w:t xml:space="preserve">. Si es demasiado molesto se suspende el procedimiento y no se continuaría con el estudio. </w:t>
      </w:r>
    </w:p>
    <w:p w14:paraId="4FCF2221" w14:textId="7EF4DE13" w:rsidR="00005EE6" w:rsidRPr="007B7482" w:rsidRDefault="00005EE6" w:rsidP="007B7482">
      <w:pPr>
        <w:pStyle w:val="Textoindependiente"/>
        <w:spacing w:after="0" w:line="360" w:lineRule="auto"/>
        <w:jc w:val="both"/>
        <w:rPr>
          <w:rFonts w:ascii="Times New Roman" w:hAnsi="Times New Roman" w:cs="Times New Roman"/>
          <w:sz w:val="24"/>
          <w:szCs w:val="24"/>
        </w:rPr>
      </w:pPr>
      <w:r w:rsidRPr="00FE7EDA">
        <w:rPr>
          <w:rFonts w:ascii="Times New Roman" w:hAnsi="Times New Roman" w:cs="Times New Roman"/>
          <w:sz w:val="24"/>
          <w:szCs w:val="24"/>
          <w:highlight w:val="yellow"/>
          <w:rPrChange w:id="455" w:author="Luis Alexander Garcia Quiroz" w:date="2017-08-08T22:05:00Z">
            <w:rPr>
              <w:rFonts w:ascii="Times New Roman" w:hAnsi="Times New Roman" w:cs="Times New Roman"/>
              <w:sz w:val="24"/>
              <w:szCs w:val="24"/>
            </w:rPr>
          </w:rPrChange>
        </w:rPr>
        <w:t>Otro riesgo menos frecuente</w:t>
      </w:r>
      <w:r w:rsidRPr="007B7482">
        <w:rPr>
          <w:rFonts w:ascii="Times New Roman" w:hAnsi="Times New Roman" w:cs="Times New Roman"/>
          <w:sz w:val="24"/>
          <w:szCs w:val="24"/>
        </w:rPr>
        <w:t xml:space="preserve"> es que si hay paso de agua o puré al pulmón puede llevar a que se tenga una disminución transitoria de la oxigenación</w:t>
      </w:r>
      <w:ins w:id="456" w:author="Luis Alexander Garcia Quiroz" w:date="2017-08-08T22:05:00Z">
        <w:r w:rsidR="00FE7EDA">
          <w:rPr>
            <w:rFonts w:ascii="Times New Roman" w:hAnsi="Times New Roman" w:cs="Times New Roman"/>
            <w:sz w:val="24"/>
            <w:szCs w:val="24"/>
          </w:rPr>
          <w:t xml:space="preserve"> o </w:t>
        </w:r>
      </w:ins>
      <w:del w:id="457" w:author="Luis Alexander Garcia Quiroz" w:date="2017-08-08T22:05:00Z">
        <w:r w:rsidRPr="007B7482" w:rsidDel="00FE7EDA">
          <w:rPr>
            <w:rFonts w:ascii="Times New Roman" w:hAnsi="Times New Roman" w:cs="Times New Roman"/>
            <w:sz w:val="24"/>
            <w:szCs w:val="24"/>
          </w:rPr>
          <w:delText xml:space="preserve"> que</w:delText>
        </w:r>
      </w:del>
      <w:ins w:id="458" w:author="Luis Alexander Garcia Quiroz" w:date="2017-08-08T22:05:00Z">
        <w:r w:rsidR="00FE7EDA">
          <w:rPr>
            <w:rFonts w:ascii="Times New Roman" w:hAnsi="Times New Roman" w:cs="Times New Roman"/>
            <w:sz w:val="24"/>
            <w:szCs w:val="24"/>
          </w:rPr>
          <w:t xml:space="preserve">tos; </w:t>
        </w:r>
        <w:r w:rsidR="00FE7EDA" w:rsidRPr="007B7482">
          <w:rPr>
            <w:rFonts w:ascii="Times New Roman" w:hAnsi="Times New Roman" w:cs="Times New Roman"/>
            <w:sz w:val="24"/>
            <w:szCs w:val="24"/>
          </w:rPr>
          <w:t>que</w:t>
        </w:r>
      </w:ins>
      <w:r w:rsidRPr="007B7482">
        <w:rPr>
          <w:rFonts w:ascii="Times New Roman" w:hAnsi="Times New Roman" w:cs="Times New Roman"/>
          <w:sz w:val="24"/>
          <w:szCs w:val="24"/>
        </w:rPr>
        <w:t xml:space="preserve"> se maneja</w:t>
      </w:r>
      <w:ins w:id="459" w:author="Luis Alexander Garcia Quiroz" w:date="2017-08-08T22:05:00Z">
        <w:r w:rsidR="00FE7EDA">
          <w:rPr>
            <w:rFonts w:ascii="Times New Roman" w:hAnsi="Times New Roman" w:cs="Times New Roman"/>
            <w:sz w:val="24"/>
            <w:szCs w:val="24"/>
          </w:rPr>
          <w:t>ra</w:t>
        </w:r>
      </w:ins>
      <w:r w:rsidRPr="007B7482">
        <w:rPr>
          <w:rFonts w:ascii="Times New Roman" w:hAnsi="Times New Roman" w:cs="Times New Roman"/>
          <w:sz w:val="24"/>
          <w:szCs w:val="24"/>
        </w:rPr>
        <w:t xml:space="preserve"> con la administración de oxígeno al paciente</w:t>
      </w:r>
      <w:ins w:id="460" w:author="Luis Alexander Garcia Quiroz" w:date="2017-08-08T22:04:00Z">
        <w:r w:rsidR="00FE7EDA">
          <w:rPr>
            <w:rFonts w:ascii="Times New Roman" w:hAnsi="Times New Roman" w:cs="Times New Roman"/>
            <w:sz w:val="24"/>
            <w:szCs w:val="24"/>
          </w:rPr>
          <w:t xml:space="preserve"> y terapia respiratoria, por el personal de la unidad de cuidados intensivos a cargo del Hospital</w:t>
        </w:r>
      </w:ins>
      <w:ins w:id="461" w:author="Luis Alexander Garcia Quiroz" w:date="2017-08-08T22:05:00Z">
        <w:r w:rsidR="00FE7EDA">
          <w:rPr>
            <w:rFonts w:ascii="Times New Roman" w:hAnsi="Times New Roman" w:cs="Times New Roman"/>
            <w:sz w:val="24"/>
            <w:szCs w:val="24"/>
          </w:rPr>
          <w:t xml:space="preserve"> Pablo Tobón Uribe </w:t>
        </w:r>
      </w:ins>
      <w:r w:rsidRPr="007B7482">
        <w:rPr>
          <w:rFonts w:ascii="Times New Roman" w:hAnsi="Times New Roman" w:cs="Times New Roman"/>
          <w:sz w:val="24"/>
          <w:szCs w:val="24"/>
        </w:rPr>
        <w:t>.</w:t>
      </w:r>
    </w:p>
    <w:p w14:paraId="585D1F62" w14:textId="487F82CA" w:rsidR="00005EE6" w:rsidRPr="007B7482" w:rsidRDefault="00005EE6" w:rsidP="007B7482">
      <w:pPr>
        <w:pStyle w:val="Textoindependiente"/>
        <w:spacing w:after="0" w:line="360" w:lineRule="auto"/>
        <w:jc w:val="both"/>
        <w:rPr>
          <w:rFonts w:ascii="Times New Roman" w:hAnsi="Times New Roman" w:cs="Times New Roman"/>
          <w:sz w:val="24"/>
          <w:szCs w:val="24"/>
        </w:rPr>
      </w:pPr>
      <w:r w:rsidRPr="000C25D3">
        <w:rPr>
          <w:rFonts w:ascii="Times New Roman" w:hAnsi="Times New Roman" w:cs="Times New Roman"/>
          <w:sz w:val="24"/>
          <w:szCs w:val="24"/>
          <w:highlight w:val="yellow"/>
          <w:rPrChange w:id="462" w:author="Luis Alexander Garcia Quiroz" w:date="2017-08-08T21:26:00Z">
            <w:rPr>
              <w:rFonts w:ascii="Times New Roman" w:hAnsi="Times New Roman" w:cs="Times New Roman"/>
              <w:sz w:val="24"/>
              <w:szCs w:val="24"/>
            </w:rPr>
          </w:rPrChange>
        </w:rPr>
        <w:t xml:space="preserve">La </w:t>
      </w:r>
      <w:r w:rsidR="007B7482" w:rsidRPr="000C25D3">
        <w:rPr>
          <w:rFonts w:ascii="Times New Roman" w:hAnsi="Times New Roman" w:cs="Times New Roman"/>
          <w:sz w:val="24"/>
          <w:szCs w:val="24"/>
          <w:highlight w:val="yellow"/>
          <w:rPrChange w:id="463" w:author="Luis Alexander Garcia Quiroz" w:date="2017-08-08T21:26:00Z">
            <w:rPr>
              <w:rFonts w:ascii="Times New Roman" w:hAnsi="Times New Roman" w:cs="Times New Roman"/>
              <w:sz w:val="24"/>
              <w:szCs w:val="24"/>
            </w:rPr>
          </w:rPrChange>
        </w:rPr>
        <w:t>participación</w:t>
      </w:r>
      <w:r w:rsidRPr="000C25D3">
        <w:rPr>
          <w:rFonts w:ascii="Times New Roman" w:hAnsi="Times New Roman" w:cs="Times New Roman"/>
          <w:sz w:val="24"/>
          <w:szCs w:val="24"/>
          <w:highlight w:val="yellow"/>
          <w:rPrChange w:id="464" w:author="Luis Alexander Garcia Quiroz" w:date="2017-08-08T21:26:00Z">
            <w:rPr>
              <w:rFonts w:ascii="Times New Roman" w:hAnsi="Times New Roman" w:cs="Times New Roman"/>
              <w:sz w:val="24"/>
              <w:szCs w:val="24"/>
            </w:rPr>
          </w:rPrChange>
        </w:rPr>
        <w:t xml:space="preserve"> es voluntaria</w:t>
      </w:r>
      <w:r w:rsidRPr="007B7482">
        <w:rPr>
          <w:rFonts w:ascii="Times New Roman" w:hAnsi="Times New Roman" w:cs="Times New Roman"/>
          <w:sz w:val="24"/>
          <w:szCs w:val="24"/>
        </w:rPr>
        <w:t xml:space="preserve">, en cualquier momento se puede retirar del estudio y esto no cambiara o modificara el cuidado o tratamiento en la unidad de cuidados intensivos. </w:t>
      </w:r>
      <w:ins w:id="465" w:author="Luis Alexander Garcia Quiroz" w:date="2017-08-08T21:25:00Z">
        <w:r w:rsidR="000C25D3" w:rsidRPr="00C4535F">
          <w:rPr>
            <w:rFonts w:ascii="Times New Roman" w:hAnsi="Times New Roman" w:cs="Times New Roman"/>
            <w:sz w:val="24"/>
            <w:szCs w:val="24"/>
            <w:highlight w:val="yellow"/>
            <w:rPrChange w:id="466" w:author="Luis Alexander Garcia Quiroz" w:date="2017-08-08T21:26:00Z">
              <w:rPr>
                <w:rFonts w:ascii="Times New Roman" w:hAnsi="Times New Roman" w:cs="Times New Roman"/>
                <w:sz w:val="24"/>
                <w:szCs w:val="24"/>
              </w:rPr>
            </w:rPrChange>
          </w:rPr>
          <w:t xml:space="preserve">Para </w:t>
        </w:r>
        <w:r w:rsidR="000C25D3" w:rsidRPr="00C4535F">
          <w:rPr>
            <w:rFonts w:ascii="Times New Roman" w:hAnsi="Times New Roman" w:cs="Times New Roman"/>
            <w:sz w:val="24"/>
            <w:szCs w:val="24"/>
            <w:highlight w:val="yellow"/>
            <w:rPrChange w:id="467" w:author="Luis Alexander Garcia Quiroz" w:date="2017-08-08T21:26:00Z">
              <w:rPr>
                <w:rFonts w:ascii="Times New Roman" w:hAnsi="Times New Roman" w:cs="Times New Roman"/>
                <w:sz w:val="24"/>
                <w:szCs w:val="24"/>
              </w:rPr>
            </w:rPrChange>
          </w:rPr>
          <w:lastRenderedPageBreak/>
          <w:t xml:space="preserve">usted como paciente no </w:t>
        </w:r>
      </w:ins>
      <w:ins w:id="468" w:author="Luis Alexander Garcia Quiroz" w:date="2017-08-08T21:26:00Z">
        <w:r w:rsidR="000C25D3" w:rsidRPr="00C4535F">
          <w:rPr>
            <w:rFonts w:ascii="Times New Roman" w:hAnsi="Times New Roman" w:cs="Times New Roman"/>
            <w:sz w:val="24"/>
            <w:szCs w:val="24"/>
            <w:highlight w:val="yellow"/>
            <w:rPrChange w:id="469" w:author="Luis Alexander Garcia Quiroz" w:date="2017-08-08T21:26:00Z">
              <w:rPr>
                <w:rFonts w:ascii="Times New Roman" w:hAnsi="Times New Roman" w:cs="Times New Roman"/>
                <w:sz w:val="24"/>
                <w:szCs w:val="24"/>
              </w:rPr>
            </w:rPrChange>
          </w:rPr>
          <w:t>tendrá</w:t>
        </w:r>
      </w:ins>
      <w:ins w:id="470" w:author="Luis Alexander Garcia Quiroz" w:date="2017-08-08T21:25:00Z">
        <w:r w:rsidR="000C25D3" w:rsidRPr="00C4535F">
          <w:rPr>
            <w:rFonts w:ascii="Times New Roman" w:hAnsi="Times New Roman" w:cs="Times New Roman"/>
            <w:sz w:val="24"/>
            <w:szCs w:val="24"/>
            <w:highlight w:val="yellow"/>
            <w:rPrChange w:id="471" w:author="Luis Alexander Garcia Quiroz" w:date="2017-08-08T21:26:00Z">
              <w:rPr>
                <w:rFonts w:ascii="Times New Roman" w:hAnsi="Times New Roman" w:cs="Times New Roman"/>
                <w:sz w:val="24"/>
                <w:szCs w:val="24"/>
              </w:rPr>
            </w:rPrChange>
          </w:rPr>
          <w:t xml:space="preserve"> </w:t>
        </w:r>
      </w:ins>
      <w:ins w:id="472" w:author="Luis Alexander Garcia Quiroz" w:date="2017-08-08T21:26:00Z">
        <w:r w:rsidR="000C25D3" w:rsidRPr="00C4535F">
          <w:rPr>
            <w:rFonts w:ascii="Times New Roman" w:hAnsi="Times New Roman" w:cs="Times New Roman"/>
            <w:sz w:val="24"/>
            <w:szCs w:val="24"/>
            <w:highlight w:val="yellow"/>
            <w:rPrChange w:id="473" w:author="Luis Alexander Garcia Quiroz" w:date="2017-08-08T21:26:00Z">
              <w:rPr>
                <w:rFonts w:ascii="Times New Roman" w:hAnsi="Times New Roman" w:cs="Times New Roman"/>
                <w:sz w:val="24"/>
                <w:szCs w:val="24"/>
              </w:rPr>
            </w:rPrChange>
          </w:rPr>
          <w:t>ningún costo adicional, ya que el examen con la cámara será asumido por el hospital</w:t>
        </w:r>
        <w:r w:rsidR="000C25D3">
          <w:rPr>
            <w:rFonts w:ascii="Times New Roman" w:hAnsi="Times New Roman" w:cs="Times New Roman"/>
            <w:sz w:val="24"/>
            <w:szCs w:val="24"/>
          </w:rPr>
          <w:t>.</w:t>
        </w:r>
      </w:ins>
    </w:p>
    <w:p w14:paraId="4D6931BB" w14:textId="78D2B9D8" w:rsidR="00005EE6" w:rsidRDefault="00005EE6" w:rsidP="007B7482">
      <w:pPr>
        <w:pStyle w:val="Textoindependiente"/>
        <w:spacing w:after="0" w:line="360" w:lineRule="auto"/>
        <w:jc w:val="both"/>
        <w:rPr>
          <w:ins w:id="474" w:author="Luis Alexander Garcia Quiroz" w:date="2017-08-08T21:59:00Z"/>
          <w:rFonts w:ascii="Times New Roman" w:hAnsi="Times New Roman" w:cs="Times New Roman"/>
          <w:sz w:val="24"/>
          <w:szCs w:val="24"/>
        </w:rPr>
      </w:pPr>
      <w:r w:rsidRPr="00C4535F">
        <w:rPr>
          <w:rFonts w:ascii="Times New Roman" w:hAnsi="Times New Roman" w:cs="Times New Roman"/>
          <w:sz w:val="24"/>
          <w:szCs w:val="24"/>
          <w:highlight w:val="yellow"/>
          <w:rPrChange w:id="475" w:author="Luis Alexander Garcia Quiroz" w:date="2017-08-08T21:27:00Z">
            <w:rPr>
              <w:rFonts w:ascii="Times New Roman" w:hAnsi="Times New Roman" w:cs="Times New Roman"/>
              <w:sz w:val="24"/>
              <w:szCs w:val="24"/>
            </w:rPr>
          </w:rPrChange>
        </w:rPr>
        <w:t xml:space="preserve">Los datos que se obtengan del estudio serán manejados </w:t>
      </w:r>
      <w:r w:rsidRPr="00FE7EDA">
        <w:rPr>
          <w:rFonts w:ascii="Times New Roman" w:hAnsi="Times New Roman" w:cs="Times New Roman"/>
          <w:sz w:val="24"/>
          <w:szCs w:val="24"/>
          <w:highlight w:val="yellow"/>
          <w:rPrChange w:id="476" w:author="Luis Alexander Garcia Quiroz" w:date="2017-08-08T21:59:00Z">
            <w:rPr>
              <w:rFonts w:ascii="Times New Roman" w:hAnsi="Times New Roman" w:cs="Times New Roman"/>
              <w:sz w:val="24"/>
              <w:szCs w:val="24"/>
            </w:rPr>
          </w:rPrChange>
        </w:rPr>
        <w:t xml:space="preserve">con confidencialidad, su nombre o cedula no aparecerán en ningún </w:t>
      </w:r>
      <w:del w:id="477" w:author="Luis Alexander Garcia Quiroz" w:date="2017-05-07T22:12:00Z">
        <w:r w:rsidRPr="00FE7EDA" w:rsidDel="003F282F">
          <w:rPr>
            <w:rFonts w:ascii="Times New Roman" w:hAnsi="Times New Roman" w:cs="Times New Roman"/>
            <w:sz w:val="24"/>
            <w:szCs w:val="24"/>
            <w:highlight w:val="yellow"/>
            <w:rPrChange w:id="478" w:author="Luis Alexander Garcia Quiroz" w:date="2017-08-08T21:59:00Z">
              <w:rPr>
                <w:rFonts w:ascii="Times New Roman" w:hAnsi="Times New Roman" w:cs="Times New Roman"/>
                <w:sz w:val="24"/>
                <w:szCs w:val="24"/>
              </w:rPr>
            </w:rPrChange>
          </w:rPr>
          <w:delText>formulario,  y</w:delText>
        </w:r>
      </w:del>
      <w:ins w:id="479" w:author="Luis Alexander Garcia Quiroz" w:date="2017-05-07T22:12:00Z">
        <w:r w:rsidR="003F282F" w:rsidRPr="00FE7EDA">
          <w:rPr>
            <w:rFonts w:ascii="Times New Roman" w:hAnsi="Times New Roman" w:cs="Times New Roman"/>
            <w:sz w:val="24"/>
            <w:szCs w:val="24"/>
            <w:highlight w:val="yellow"/>
            <w:rPrChange w:id="480" w:author="Luis Alexander Garcia Quiroz" w:date="2017-08-08T21:59:00Z">
              <w:rPr>
                <w:rFonts w:ascii="Times New Roman" w:hAnsi="Times New Roman" w:cs="Times New Roman"/>
                <w:sz w:val="24"/>
                <w:szCs w:val="24"/>
              </w:rPr>
            </w:rPrChange>
          </w:rPr>
          <w:t>formulario, y</w:t>
        </w:r>
      </w:ins>
      <w:r w:rsidRPr="00FE7EDA">
        <w:rPr>
          <w:rFonts w:ascii="Times New Roman" w:hAnsi="Times New Roman" w:cs="Times New Roman"/>
          <w:sz w:val="24"/>
          <w:szCs w:val="24"/>
          <w:highlight w:val="yellow"/>
          <w:rPrChange w:id="481" w:author="Luis Alexander Garcia Quiroz" w:date="2017-08-08T21:59:00Z">
            <w:rPr>
              <w:rFonts w:ascii="Times New Roman" w:hAnsi="Times New Roman" w:cs="Times New Roman"/>
              <w:sz w:val="24"/>
              <w:szCs w:val="24"/>
            </w:rPr>
          </w:rPrChange>
        </w:rPr>
        <w:t xml:space="preserve"> los resultados se utilizaran para hacer un informe final con la intención de publicarlo en una revista médica</w:t>
      </w:r>
      <w:r w:rsidRPr="007B7482">
        <w:rPr>
          <w:rFonts w:ascii="Times New Roman" w:hAnsi="Times New Roman" w:cs="Times New Roman"/>
          <w:sz w:val="24"/>
          <w:szCs w:val="24"/>
        </w:rPr>
        <w:t xml:space="preserve">. El estudio no tiene ningún interés comercial, ni </w:t>
      </w:r>
      <w:r w:rsidR="00291138" w:rsidRPr="007B7482">
        <w:rPr>
          <w:rFonts w:ascii="Times New Roman" w:hAnsi="Times New Roman" w:cs="Times New Roman"/>
          <w:sz w:val="24"/>
          <w:szCs w:val="24"/>
        </w:rPr>
        <w:t>está</w:t>
      </w:r>
      <w:r w:rsidRPr="007B7482">
        <w:rPr>
          <w:rFonts w:ascii="Times New Roman" w:hAnsi="Times New Roman" w:cs="Times New Roman"/>
          <w:sz w:val="24"/>
          <w:szCs w:val="24"/>
        </w:rPr>
        <w:t xml:space="preserve"> vinculado con ningún laboratorio o casa comercial. </w:t>
      </w:r>
    </w:p>
    <w:p w14:paraId="47309458" w14:textId="64E5D88B" w:rsidR="00FE7EDA" w:rsidRPr="007B7482" w:rsidRDefault="00FE7EDA" w:rsidP="007B7482">
      <w:pPr>
        <w:pStyle w:val="Textoindependiente"/>
        <w:spacing w:after="0" w:line="360" w:lineRule="auto"/>
        <w:jc w:val="both"/>
        <w:rPr>
          <w:rFonts w:ascii="Times New Roman" w:hAnsi="Times New Roman" w:cs="Times New Roman"/>
          <w:sz w:val="24"/>
          <w:szCs w:val="24"/>
        </w:rPr>
      </w:pPr>
      <w:ins w:id="482" w:author="Luis Alexander Garcia Quiroz" w:date="2017-08-08T22:00:00Z">
        <w:r w:rsidRPr="00FE7EDA">
          <w:rPr>
            <w:rFonts w:ascii="Times New Roman" w:hAnsi="Times New Roman" w:cs="Times New Roman"/>
            <w:sz w:val="24"/>
            <w:szCs w:val="24"/>
            <w:highlight w:val="yellow"/>
            <w:rPrChange w:id="483" w:author="Luis Alexander Garcia Quiroz" w:date="2017-08-08T22:00:00Z">
              <w:rPr>
                <w:rFonts w:ascii="Times New Roman" w:hAnsi="Times New Roman" w:cs="Times New Roman"/>
                <w:sz w:val="24"/>
                <w:szCs w:val="24"/>
                <w:highlight w:val="yellow"/>
              </w:rPr>
            </w:rPrChange>
          </w:rPr>
          <w:t>Ninguno de los investigadores recibe</w:t>
        </w:r>
      </w:ins>
      <w:ins w:id="484" w:author="Luis Alexander Garcia Quiroz" w:date="2017-08-08T21:59:00Z">
        <w:r w:rsidRPr="00FE7EDA">
          <w:rPr>
            <w:rFonts w:ascii="Times New Roman" w:hAnsi="Times New Roman" w:cs="Times New Roman"/>
            <w:sz w:val="24"/>
            <w:szCs w:val="24"/>
            <w:highlight w:val="yellow"/>
            <w:rPrChange w:id="485" w:author="Luis Alexander Garcia Quiroz" w:date="2017-08-08T22:00:00Z">
              <w:rPr>
                <w:rFonts w:ascii="Times New Roman" w:hAnsi="Times New Roman" w:cs="Times New Roman"/>
                <w:sz w:val="24"/>
                <w:szCs w:val="24"/>
              </w:rPr>
            </w:rPrChange>
          </w:rPr>
          <w:t xml:space="preserve"> dinero o </w:t>
        </w:r>
      </w:ins>
      <w:ins w:id="486" w:author="Luis Alexander Garcia Quiroz" w:date="2017-08-08T22:00:00Z">
        <w:r w:rsidRPr="00FE7EDA">
          <w:rPr>
            <w:rFonts w:ascii="Times New Roman" w:hAnsi="Times New Roman" w:cs="Times New Roman"/>
            <w:sz w:val="24"/>
            <w:szCs w:val="24"/>
            <w:highlight w:val="yellow"/>
            <w:rPrChange w:id="487" w:author="Luis Alexander Garcia Quiroz" w:date="2017-08-08T22:00:00Z">
              <w:rPr>
                <w:rFonts w:ascii="Times New Roman" w:hAnsi="Times New Roman" w:cs="Times New Roman"/>
                <w:sz w:val="24"/>
                <w:szCs w:val="24"/>
              </w:rPr>
            </w:rPrChange>
          </w:rPr>
          <w:t>algún</w:t>
        </w:r>
      </w:ins>
      <w:ins w:id="488" w:author="Luis Alexander Garcia Quiroz" w:date="2017-08-08T21:59:00Z">
        <w:r w:rsidRPr="00FE7EDA">
          <w:rPr>
            <w:rFonts w:ascii="Times New Roman" w:hAnsi="Times New Roman" w:cs="Times New Roman"/>
            <w:sz w:val="24"/>
            <w:szCs w:val="24"/>
            <w:highlight w:val="yellow"/>
            <w:rPrChange w:id="489" w:author="Luis Alexander Garcia Quiroz" w:date="2017-08-08T22:00:00Z">
              <w:rPr>
                <w:rFonts w:ascii="Times New Roman" w:hAnsi="Times New Roman" w:cs="Times New Roman"/>
                <w:sz w:val="24"/>
                <w:szCs w:val="24"/>
              </w:rPr>
            </w:rPrChange>
          </w:rPr>
          <w:t xml:space="preserve"> </w:t>
        </w:r>
      </w:ins>
      <w:ins w:id="490" w:author="Luis Alexander Garcia Quiroz" w:date="2017-08-08T22:00:00Z">
        <w:r w:rsidRPr="00FE7EDA">
          <w:rPr>
            <w:rFonts w:ascii="Times New Roman" w:hAnsi="Times New Roman" w:cs="Times New Roman"/>
            <w:sz w:val="24"/>
            <w:szCs w:val="24"/>
            <w:highlight w:val="yellow"/>
            <w:rPrChange w:id="491" w:author="Luis Alexander Garcia Quiroz" w:date="2017-08-08T22:00:00Z">
              <w:rPr>
                <w:rFonts w:ascii="Times New Roman" w:hAnsi="Times New Roman" w:cs="Times New Roman"/>
                <w:sz w:val="24"/>
                <w:szCs w:val="24"/>
              </w:rPr>
            </w:rPrChange>
          </w:rPr>
          <w:t>tipo de compensación económica por la realización del estudio</w:t>
        </w:r>
      </w:ins>
    </w:p>
    <w:p w14:paraId="1C426F37" w14:textId="77777777" w:rsidR="00C4535F" w:rsidRDefault="00C4535F" w:rsidP="007B7482">
      <w:pPr>
        <w:tabs>
          <w:tab w:val="left" w:pos="3385"/>
        </w:tabs>
        <w:spacing w:after="0" w:line="360" w:lineRule="auto"/>
        <w:jc w:val="both"/>
        <w:rPr>
          <w:ins w:id="492" w:author="Luis Alexander Garcia Quiroz" w:date="2017-08-08T21:27:00Z"/>
          <w:rFonts w:ascii="Times New Roman" w:hAnsi="Times New Roman" w:cs="Times New Roman"/>
          <w:sz w:val="24"/>
          <w:szCs w:val="24"/>
          <w:u w:val="single"/>
        </w:rPr>
      </w:pPr>
    </w:p>
    <w:p w14:paraId="57A5A74D" w14:textId="740BCB04" w:rsidR="00005EE6" w:rsidDel="000E3790" w:rsidRDefault="00005EE6" w:rsidP="007B7482">
      <w:pPr>
        <w:tabs>
          <w:tab w:val="left" w:pos="3385"/>
        </w:tabs>
        <w:spacing w:after="0" w:line="360" w:lineRule="auto"/>
        <w:jc w:val="both"/>
        <w:rPr>
          <w:del w:id="493" w:author="Luis Alexander Garcia Quiroz" w:date="2017-08-08T21:31:00Z"/>
          <w:rFonts w:ascii="Times New Roman" w:hAnsi="Times New Roman" w:cs="Times New Roman"/>
          <w:sz w:val="24"/>
          <w:szCs w:val="24"/>
        </w:rPr>
      </w:pPr>
      <w:r w:rsidRPr="007B7482">
        <w:rPr>
          <w:rFonts w:ascii="Times New Roman" w:hAnsi="Times New Roman" w:cs="Times New Roman"/>
          <w:sz w:val="24"/>
          <w:szCs w:val="24"/>
          <w:u w:val="single"/>
        </w:rPr>
        <w:t>Alternativas del estudio</w:t>
      </w:r>
    </w:p>
    <w:p w14:paraId="03784374" w14:textId="37C07B4E" w:rsidR="000E3790" w:rsidRDefault="000E3790" w:rsidP="007B7482">
      <w:pPr>
        <w:tabs>
          <w:tab w:val="left" w:pos="3385"/>
        </w:tabs>
        <w:spacing w:after="0" w:line="360" w:lineRule="auto"/>
        <w:jc w:val="both"/>
        <w:rPr>
          <w:ins w:id="494" w:author="Luis Alexander Garcia Quiroz" w:date="2017-08-08T21:31:00Z"/>
          <w:rFonts w:ascii="Times New Roman" w:hAnsi="Times New Roman" w:cs="Times New Roman"/>
          <w:sz w:val="24"/>
          <w:szCs w:val="24"/>
        </w:rPr>
      </w:pPr>
    </w:p>
    <w:p w14:paraId="6E4721B8" w14:textId="690580BF" w:rsidR="000E3790" w:rsidRDefault="000E3790" w:rsidP="007B7482">
      <w:pPr>
        <w:tabs>
          <w:tab w:val="left" w:pos="3385"/>
        </w:tabs>
        <w:spacing w:after="0" w:line="360" w:lineRule="auto"/>
        <w:jc w:val="both"/>
        <w:rPr>
          <w:ins w:id="495" w:author="Luis Alexander Garcia Quiroz" w:date="2017-08-08T21:31:00Z"/>
          <w:rFonts w:ascii="Times New Roman" w:hAnsi="Times New Roman" w:cs="Times New Roman"/>
          <w:sz w:val="24"/>
          <w:szCs w:val="24"/>
        </w:rPr>
      </w:pPr>
      <w:ins w:id="496" w:author="Luis Alexander Garcia Quiroz" w:date="2017-08-08T21:31:00Z">
        <w:r>
          <w:rPr>
            <w:rFonts w:ascii="Times New Roman" w:hAnsi="Times New Roman" w:cs="Times New Roman"/>
            <w:sz w:val="24"/>
            <w:szCs w:val="24"/>
          </w:rPr>
          <w:t>La participación en el estudio es voluntaria</w:t>
        </w:r>
      </w:ins>
    </w:p>
    <w:p w14:paraId="3AD8038F" w14:textId="77777777" w:rsidR="000E3790" w:rsidRDefault="000E3790" w:rsidP="007B7482">
      <w:pPr>
        <w:tabs>
          <w:tab w:val="left" w:pos="3385"/>
        </w:tabs>
        <w:spacing w:after="0" w:line="360" w:lineRule="auto"/>
        <w:jc w:val="both"/>
        <w:rPr>
          <w:ins w:id="497" w:author="Luis Alexander Garcia Quiroz" w:date="2017-08-08T21:33:00Z"/>
          <w:rFonts w:ascii="Times New Roman" w:hAnsi="Times New Roman" w:cs="Times New Roman"/>
          <w:sz w:val="24"/>
          <w:szCs w:val="24"/>
        </w:rPr>
      </w:pPr>
      <w:ins w:id="498" w:author="Luis Alexander Garcia Quiroz" w:date="2017-08-08T21:31:00Z">
        <w:r w:rsidRPr="000E3790">
          <w:rPr>
            <w:rFonts w:ascii="Times New Roman" w:hAnsi="Times New Roman" w:cs="Times New Roman"/>
            <w:sz w:val="24"/>
            <w:szCs w:val="24"/>
            <w:highlight w:val="yellow"/>
            <w:rPrChange w:id="499" w:author="Luis Alexander Garcia Quiroz" w:date="2017-08-08T21:35:00Z">
              <w:rPr>
                <w:rFonts w:ascii="Times New Roman" w:hAnsi="Times New Roman" w:cs="Times New Roman"/>
                <w:sz w:val="24"/>
                <w:szCs w:val="24"/>
              </w:rPr>
            </w:rPrChange>
          </w:rPr>
          <w:t xml:space="preserve">La alternativa es no participar en el estudio y continuar con el cuidado normal del paciente , </w:t>
        </w:r>
      </w:ins>
      <w:ins w:id="500" w:author="Luis Alexander Garcia Quiroz" w:date="2017-08-08T21:33:00Z">
        <w:r w:rsidRPr="000E3790">
          <w:rPr>
            <w:rFonts w:ascii="Times New Roman" w:hAnsi="Times New Roman" w:cs="Times New Roman"/>
            <w:sz w:val="24"/>
            <w:szCs w:val="24"/>
            <w:highlight w:val="yellow"/>
            <w:rPrChange w:id="501" w:author="Luis Alexander Garcia Quiroz" w:date="2017-08-08T21:35:00Z">
              <w:rPr>
                <w:rFonts w:ascii="Times New Roman" w:hAnsi="Times New Roman" w:cs="Times New Roman"/>
                <w:sz w:val="24"/>
                <w:szCs w:val="24"/>
              </w:rPr>
            </w:rPrChange>
          </w:rPr>
          <w:t xml:space="preserve">esto quiere decir que a </w:t>
        </w:r>
      </w:ins>
      <w:del w:id="502" w:author="Luis Alexander Garcia Quiroz" w:date="2017-08-08T21:32:00Z">
        <w:r w:rsidR="00005EE6" w:rsidRPr="000E3790" w:rsidDel="000E3790">
          <w:rPr>
            <w:rFonts w:ascii="Times New Roman" w:hAnsi="Times New Roman" w:cs="Times New Roman"/>
            <w:sz w:val="24"/>
            <w:szCs w:val="24"/>
            <w:highlight w:val="yellow"/>
            <w:rPrChange w:id="503" w:author="Luis Alexander Garcia Quiroz" w:date="2017-08-08T21:35:00Z">
              <w:rPr>
                <w:rFonts w:ascii="Times New Roman" w:hAnsi="Times New Roman" w:cs="Times New Roman"/>
                <w:sz w:val="24"/>
                <w:szCs w:val="24"/>
              </w:rPr>
            </w:rPrChange>
          </w:rPr>
          <w:delText>Normalmente a</w:delText>
        </w:r>
      </w:del>
      <w:del w:id="504" w:author="Luis Alexander Garcia Quiroz" w:date="2017-08-08T21:33:00Z">
        <w:r w:rsidR="00005EE6" w:rsidRPr="000E3790" w:rsidDel="000E3790">
          <w:rPr>
            <w:rFonts w:ascii="Times New Roman" w:hAnsi="Times New Roman" w:cs="Times New Roman"/>
            <w:sz w:val="24"/>
            <w:szCs w:val="24"/>
            <w:highlight w:val="yellow"/>
            <w:rPrChange w:id="505" w:author="Luis Alexander Garcia Quiroz" w:date="2017-08-08T21:35:00Z">
              <w:rPr>
                <w:rFonts w:ascii="Times New Roman" w:hAnsi="Times New Roman" w:cs="Times New Roman"/>
                <w:sz w:val="24"/>
                <w:szCs w:val="24"/>
              </w:rPr>
            </w:rPrChange>
          </w:rPr>
          <w:delText xml:space="preserve"> </w:delText>
        </w:r>
      </w:del>
      <w:r w:rsidR="00005EE6" w:rsidRPr="000E3790">
        <w:rPr>
          <w:rFonts w:ascii="Times New Roman" w:hAnsi="Times New Roman" w:cs="Times New Roman"/>
          <w:sz w:val="24"/>
          <w:szCs w:val="24"/>
          <w:highlight w:val="yellow"/>
          <w:rPrChange w:id="506" w:author="Luis Alexander Garcia Quiroz" w:date="2017-08-08T21:35:00Z">
            <w:rPr>
              <w:rFonts w:ascii="Times New Roman" w:hAnsi="Times New Roman" w:cs="Times New Roman"/>
              <w:sz w:val="24"/>
              <w:szCs w:val="24"/>
            </w:rPr>
          </w:rPrChange>
        </w:rPr>
        <w:t xml:space="preserve">las </w:t>
      </w:r>
      <w:ins w:id="507" w:author="Luis Alexander Garcia Quiroz" w:date="2017-08-08T21:33:00Z">
        <w:r w:rsidRPr="000E3790">
          <w:rPr>
            <w:rFonts w:ascii="Times New Roman" w:hAnsi="Times New Roman" w:cs="Times New Roman"/>
            <w:sz w:val="24"/>
            <w:szCs w:val="24"/>
            <w:highlight w:val="yellow"/>
            <w:rPrChange w:id="508" w:author="Luis Alexander Garcia Quiroz" w:date="2017-08-08T21:35:00Z">
              <w:rPr>
                <w:rFonts w:ascii="Times New Roman" w:hAnsi="Times New Roman" w:cs="Times New Roman"/>
                <w:sz w:val="24"/>
                <w:szCs w:val="24"/>
              </w:rPr>
            </w:rPrChange>
          </w:rPr>
          <w:t>4</w:t>
        </w:r>
      </w:ins>
      <w:del w:id="509" w:author="Luis Alexander Garcia Quiroz" w:date="2017-08-08T21:33:00Z">
        <w:r w:rsidR="00005EE6" w:rsidRPr="000E3790" w:rsidDel="000E3790">
          <w:rPr>
            <w:rFonts w:ascii="Times New Roman" w:hAnsi="Times New Roman" w:cs="Times New Roman"/>
            <w:sz w:val="24"/>
            <w:szCs w:val="24"/>
            <w:highlight w:val="yellow"/>
            <w:rPrChange w:id="510" w:author="Luis Alexander Garcia Quiroz" w:date="2017-08-08T21:35:00Z">
              <w:rPr>
                <w:rFonts w:ascii="Times New Roman" w:hAnsi="Times New Roman" w:cs="Times New Roman"/>
                <w:sz w:val="24"/>
                <w:szCs w:val="24"/>
              </w:rPr>
            </w:rPrChange>
          </w:rPr>
          <w:delText>6</w:delText>
        </w:r>
      </w:del>
      <w:r w:rsidR="00005EE6" w:rsidRPr="000E3790">
        <w:rPr>
          <w:rFonts w:ascii="Times New Roman" w:hAnsi="Times New Roman" w:cs="Times New Roman"/>
          <w:sz w:val="24"/>
          <w:szCs w:val="24"/>
          <w:highlight w:val="yellow"/>
          <w:rPrChange w:id="511" w:author="Luis Alexander Garcia Quiroz" w:date="2017-08-08T21:35:00Z">
            <w:rPr>
              <w:rFonts w:ascii="Times New Roman" w:hAnsi="Times New Roman" w:cs="Times New Roman"/>
              <w:sz w:val="24"/>
              <w:szCs w:val="24"/>
            </w:rPr>
          </w:rPrChange>
        </w:rPr>
        <w:t xml:space="preserve"> horas después de retirar el tubo para respirar a la persona se le dan </w:t>
      </w:r>
      <w:r w:rsidR="007B7482" w:rsidRPr="000E3790">
        <w:rPr>
          <w:rFonts w:ascii="Times New Roman" w:hAnsi="Times New Roman" w:cs="Times New Roman"/>
          <w:sz w:val="24"/>
          <w:szCs w:val="24"/>
          <w:highlight w:val="yellow"/>
          <w:rPrChange w:id="512" w:author="Luis Alexander Garcia Quiroz" w:date="2017-08-08T21:35:00Z">
            <w:rPr>
              <w:rFonts w:ascii="Times New Roman" w:hAnsi="Times New Roman" w:cs="Times New Roman"/>
              <w:sz w:val="24"/>
              <w:szCs w:val="24"/>
            </w:rPr>
          </w:rPrChange>
        </w:rPr>
        <w:t>líquidos</w:t>
      </w:r>
      <w:r w:rsidR="00005EE6" w:rsidRPr="000E3790">
        <w:rPr>
          <w:rFonts w:ascii="Times New Roman" w:hAnsi="Times New Roman" w:cs="Times New Roman"/>
          <w:sz w:val="24"/>
          <w:szCs w:val="24"/>
          <w:highlight w:val="yellow"/>
          <w:rPrChange w:id="513" w:author="Luis Alexander Garcia Quiroz" w:date="2017-08-08T21:35:00Z">
            <w:rPr>
              <w:rFonts w:ascii="Times New Roman" w:hAnsi="Times New Roman" w:cs="Times New Roman"/>
              <w:sz w:val="24"/>
              <w:szCs w:val="24"/>
            </w:rPr>
          </w:rPrChange>
        </w:rPr>
        <w:t xml:space="preserve"> y </w:t>
      </w:r>
      <w:ins w:id="514" w:author="Luis Alexander Garcia Quiroz" w:date="2017-08-08T21:33:00Z">
        <w:r w:rsidRPr="000E3790">
          <w:rPr>
            <w:rFonts w:ascii="Times New Roman" w:hAnsi="Times New Roman" w:cs="Times New Roman"/>
            <w:sz w:val="24"/>
            <w:szCs w:val="24"/>
            <w:highlight w:val="yellow"/>
            <w:rPrChange w:id="515" w:author="Luis Alexander Garcia Quiroz" w:date="2017-08-08T21:35:00Z">
              <w:rPr>
                <w:rFonts w:ascii="Times New Roman" w:hAnsi="Times New Roman" w:cs="Times New Roman"/>
                <w:sz w:val="24"/>
                <w:szCs w:val="24"/>
              </w:rPr>
            </w:rPrChange>
          </w:rPr>
          <w:t xml:space="preserve">gelatina ; y </w:t>
        </w:r>
      </w:ins>
      <w:r w:rsidR="00005EE6" w:rsidRPr="000E3790">
        <w:rPr>
          <w:rFonts w:ascii="Times New Roman" w:hAnsi="Times New Roman" w:cs="Times New Roman"/>
          <w:sz w:val="24"/>
          <w:szCs w:val="24"/>
          <w:highlight w:val="yellow"/>
          <w:rPrChange w:id="516" w:author="Luis Alexander Garcia Quiroz" w:date="2017-08-08T21:35:00Z">
            <w:rPr>
              <w:rFonts w:ascii="Times New Roman" w:hAnsi="Times New Roman" w:cs="Times New Roman"/>
              <w:sz w:val="24"/>
              <w:szCs w:val="24"/>
            </w:rPr>
          </w:rPrChange>
        </w:rPr>
        <w:t>si no presenta ningún problema se le da comida</w:t>
      </w:r>
      <w:r w:rsidR="00005EE6" w:rsidRPr="007B7482">
        <w:rPr>
          <w:rFonts w:ascii="Times New Roman" w:hAnsi="Times New Roman" w:cs="Times New Roman"/>
          <w:sz w:val="24"/>
          <w:szCs w:val="24"/>
        </w:rPr>
        <w:t xml:space="preserve">. </w:t>
      </w:r>
    </w:p>
    <w:p w14:paraId="0910230C" w14:textId="3C797D36" w:rsidR="00005EE6" w:rsidRPr="007B7482" w:rsidRDefault="00005EE6" w:rsidP="007B7482">
      <w:pPr>
        <w:tabs>
          <w:tab w:val="left" w:pos="3385"/>
        </w:tabs>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Si con la comida presenta tos, o dificultad para respirar se suspende la co</w:t>
      </w:r>
      <w:r w:rsidR="007B7482">
        <w:rPr>
          <w:rFonts w:ascii="Times New Roman" w:hAnsi="Times New Roman" w:cs="Times New Roman"/>
          <w:sz w:val="24"/>
          <w:szCs w:val="24"/>
        </w:rPr>
        <w:t xml:space="preserve">mida y se realiza un examen en </w:t>
      </w:r>
      <w:r w:rsidRPr="007B7482">
        <w:rPr>
          <w:rFonts w:ascii="Times New Roman" w:hAnsi="Times New Roman" w:cs="Times New Roman"/>
          <w:sz w:val="24"/>
          <w:szCs w:val="24"/>
        </w:rPr>
        <w:t xml:space="preserve">radiología </w:t>
      </w:r>
      <w:ins w:id="517" w:author="Luis Alexander Garcia Quiroz" w:date="2017-08-08T21:35:00Z">
        <w:r w:rsidR="000E3790">
          <w:rPr>
            <w:rFonts w:ascii="Times New Roman" w:hAnsi="Times New Roman" w:cs="Times New Roman"/>
            <w:sz w:val="24"/>
            <w:szCs w:val="24"/>
          </w:rPr>
          <w:t xml:space="preserve">, </w:t>
        </w:r>
      </w:ins>
      <w:del w:id="518" w:author="Luis Alexander Garcia Quiroz" w:date="2017-08-08T21:35:00Z">
        <w:r w:rsidRPr="007B7482" w:rsidDel="000E3790">
          <w:rPr>
            <w:rFonts w:ascii="Times New Roman" w:hAnsi="Times New Roman" w:cs="Times New Roman"/>
            <w:sz w:val="24"/>
            <w:szCs w:val="24"/>
          </w:rPr>
          <w:delText xml:space="preserve">bajo visión fluoroscopica </w:delText>
        </w:r>
      </w:del>
      <w:r w:rsidRPr="007B7482">
        <w:rPr>
          <w:rFonts w:ascii="Times New Roman" w:hAnsi="Times New Roman" w:cs="Times New Roman"/>
          <w:sz w:val="24"/>
          <w:szCs w:val="24"/>
        </w:rPr>
        <w:t xml:space="preserve">se le da comida con </w:t>
      </w:r>
      <w:del w:id="519" w:author="Luis Alexander Garcia Quiroz" w:date="2017-08-08T21:35:00Z">
        <w:r w:rsidRPr="007B7482" w:rsidDel="000E3790">
          <w:rPr>
            <w:rFonts w:ascii="Times New Roman" w:hAnsi="Times New Roman" w:cs="Times New Roman"/>
            <w:sz w:val="24"/>
            <w:szCs w:val="24"/>
          </w:rPr>
          <w:delText xml:space="preserve">bario que es </w:delText>
        </w:r>
      </w:del>
      <w:r w:rsidRPr="007B7482">
        <w:rPr>
          <w:rFonts w:ascii="Times New Roman" w:hAnsi="Times New Roman" w:cs="Times New Roman"/>
          <w:sz w:val="24"/>
          <w:szCs w:val="24"/>
        </w:rPr>
        <w:t>un medio de contraste y se ve el problema</w:t>
      </w:r>
      <w:ins w:id="520" w:author="Luis Alexander Garcia Quiroz" w:date="2017-08-08T21:34:00Z">
        <w:r w:rsidR="000E3790">
          <w:rPr>
            <w:rFonts w:ascii="Times New Roman" w:hAnsi="Times New Roman" w:cs="Times New Roman"/>
            <w:sz w:val="24"/>
            <w:szCs w:val="24"/>
          </w:rPr>
          <w:t>.</w:t>
        </w:r>
      </w:ins>
      <w:del w:id="521" w:author="Luis Alexander Garcia Quiroz" w:date="2017-08-08T21:34:00Z">
        <w:r w:rsidRPr="007B7482" w:rsidDel="000E3790">
          <w:rPr>
            <w:rFonts w:ascii="Times New Roman" w:hAnsi="Times New Roman" w:cs="Times New Roman"/>
            <w:sz w:val="24"/>
            <w:szCs w:val="24"/>
          </w:rPr>
          <w:delText>; pero esto implica trasladarlo a otro servicio y exponerse a radiación.</w:delText>
        </w:r>
      </w:del>
      <w:r w:rsidRPr="007B7482">
        <w:rPr>
          <w:rFonts w:ascii="Times New Roman" w:hAnsi="Times New Roman" w:cs="Times New Roman"/>
          <w:sz w:val="24"/>
          <w:szCs w:val="24"/>
        </w:rPr>
        <w:t xml:space="preserve"> </w:t>
      </w:r>
    </w:p>
    <w:p w14:paraId="4B1D3051" w14:textId="018ADEB6" w:rsidR="00005EE6" w:rsidRPr="007B7482" w:rsidDel="000E3790" w:rsidRDefault="00005EE6" w:rsidP="007B7482">
      <w:pPr>
        <w:tabs>
          <w:tab w:val="left" w:pos="3385"/>
        </w:tabs>
        <w:spacing w:after="0" w:line="360" w:lineRule="auto"/>
        <w:jc w:val="both"/>
        <w:rPr>
          <w:del w:id="522" w:author="Luis Alexander Garcia Quiroz" w:date="2017-08-08T21:34:00Z"/>
          <w:rFonts w:ascii="Times New Roman" w:hAnsi="Times New Roman" w:cs="Times New Roman"/>
          <w:sz w:val="24"/>
          <w:szCs w:val="24"/>
        </w:rPr>
      </w:pPr>
      <w:del w:id="523" w:author="Luis Alexander Garcia Quiroz" w:date="2017-05-07T22:12:00Z">
        <w:r w:rsidRPr="007B7482" w:rsidDel="003F282F">
          <w:rPr>
            <w:rFonts w:ascii="Times New Roman" w:hAnsi="Times New Roman" w:cs="Times New Roman"/>
            <w:sz w:val="24"/>
            <w:szCs w:val="24"/>
          </w:rPr>
          <w:delText>Además  Después</w:delText>
        </w:r>
      </w:del>
      <w:del w:id="524" w:author="Luis Alexander Garcia Quiroz" w:date="2017-08-08T21:34:00Z">
        <w:r w:rsidRPr="007B7482" w:rsidDel="000E3790">
          <w:rPr>
            <w:rFonts w:ascii="Times New Roman" w:hAnsi="Times New Roman" w:cs="Times New Roman"/>
            <w:sz w:val="24"/>
            <w:szCs w:val="24"/>
          </w:rPr>
          <w:delText xml:space="preserve"> de haber tenido un tubo para respirar cuatro personas de 10, tienen dificultades para tragar y de estos algunos no muestran inicialmente </w:delText>
        </w:r>
        <w:r w:rsidR="007B7482" w:rsidRPr="007B7482" w:rsidDel="000E3790">
          <w:rPr>
            <w:rFonts w:ascii="Times New Roman" w:hAnsi="Times New Roman" w:cs="Times New Roman"/>
            <w:sz w:val="24"/>
            <w:szCs w:val="24"/>
          </w:rPr>
          <w:delText>síntomas</w:delText>
        </w:r>
        <w:r w:rsidRPr="007B7482" w:rsidDel="000E3790">
          <w:rPr>
            <w:rFonts w:ascii="Times New Roman" w:hAnsi="Times New Roman" w:cs="Times New Roman"/>
            <w:sz w:val="24"/>
            <w:szCs w:val="24"/>
          </w:rPr>
          <w:delText xml:space="preserve"> como tos o dificultad para respirar, pero al ir comiendo y presentando paso de comida a la </w:delText>
        </w:r>
        <w:r w:rsidR="007B7482" w:rsidRPr="007B7482" w:rsidDel="000E3790">
          <w:rPr>
            <w:rFonts w:ascii="Times New Roman" w:hAnsi="Times New Roman" w:cs="Times New Roman"/>
            <w:sz w:val="24"/>
            <w:szCs w:val="24"/>
          </w:rPr>
          <w:delText>tráquea</w:delText>
        </w:r>
        <w:r w:rsidRPr="007B7482" w:rsidDel="000E3790">
          <w:rPr>
            <w:rFonts w:ascii="Times New Roman" w:hAnsi="Times New Roman" w:cs="Times New Roman"/>
            <w:sz w:val="24"/>
            <w:szCs w:val="24"/>
          </w:rPr>
          <w:delText xml:space="preserve"> y al pulmón, va a terminar con infección pulmonar (neumonía) y necesitando respiración artificial con el ventilador. </w:delText>
        </w:r>
      </w:del>
    </w:p>
    <w:p w14:paraId="4C796B52" w14:textId="77777777" w:rsidR="000E3790" w:rsidRDefault="000E3790" w:rsidP="007B7482">
      <w:pPr>
        <w:spacing w:after="0" w:line="360" w:lineRule="auto"/>
        <w:jc w:val="both"/>
        <w:rPr>
          <w:ins w:id="525" w:author="Luis Alexander Garcia Quiroz" w:date="2017-08-08T21:30:00Z"/>
          <w:rFonts w:ascii="Times New Roman" w:hAnsi="Times New Roman" w:cs="Times New Roman"/>
          <w:sz w:val="24"/>
          <w:szCs w:val="24"/>
          <w:u w:val="single"/>
        </w:rPr>
      </w:pPr>
    </w:p>
    <w:p w14:paraId="39D36CAB" w14:textId="50E3C13F"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Beneficios para el participante</w:t>
      </w:r>
    </w:p>
    <w:p w14:paraId="7EFC9C68" w14:textId="5930D3AF"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En el presente estudio se realizará visualización directa de la </w:t>
      </w:r>
      <w:r w:rsidR="007B7482" w:rsidRPr="007B7482">
        <w:rPr>
          <w:rFonts w:ascii="Times New Roman" w:hAnsi="Times New Roman" w:cs="Times New Roman"/>
          <w:sz w:val="24"/>
          <w:szCs w:val="24"/>
        </w:rPr>
        <w:t>tráquea</w:t>
      </w:r>
      <w:r w:rsidRPr="007B7482">
        <w:rPr>
          <w:rFonts w:ascii="Times New Roman" w:hAnsi="Times New Roman" w:cs="Times New Roman"/>
          <w:sz w:val="24"/>
          <w:szCs w:val="24"/>
        </w:rPr>
        <w:t xml:space="preserve"> y el pulmón mientras traga puré y leche, si se ve todo normal podrá comer con seguridad, si se detecta algún problema será manejado por fonoaudiología que hará el manejo correspondiente y se </w:t>
      </w:r>
      <w:del w:id="526" w:author="Luis Alexander Garcia Quiroz" w:date="2017-05-07T22:12:00Z">
        <w:r w:rsidRPr="007B7482" w:rsidDel="003F282F">
          <w:rPr>
            <w:rFonts w:ascii="Times New Roman" w:hAnsi="Times New Roman" w:cs="Times New Roman"/>
            <w:sz w:val="24"/>
            <w:szCs w:val="24"/>
          </w:rPr>
          <w:delText>evitara</w:delText>
        </w:r>
      </w:del>
      <w:ins w:id="527" w:author="Luis Alexander Garcia Quiroz" w:date="2017-05-07T22:12:00Z">
        <w:r w:rsidR="003F282F" w:rsidRPr="007B7482">
          <w:rPr>
            <w:rFonts w:ascii="Times New Roman" w:hAnsi="Times New Roman" w:cs="Times New Roman"/>
            <w:sz w:val="24"/>
            <w:szCs w:val="24"/>
          </w:rPr>
          <w:t>evitará</w:t>
        </w:r>
      </w:ins>
      <w:r w:rsidRPr="007B7482">
        <w:rPr>
          <w:rFonts w:ascii="Times New Roman" w:hAnsi="Times New Roman" w:cs="Times New Roman"/>
          <w:sz w:val="24"/>
          <w:szCs w:val="24"/>
        </w:rPr>
        <w:t xml:space="preserve"> el riesgo de infección del pulmón y de requerir nuevamente asistencia para respirar.</w:t>
      </w:r>
    </w:p>
    <w:p w14:paraId="3C093C24" w14:textId="788D9FE7" w:rsidR="00005EE6" w:rsidRPr="007B7482" w:rsidRDefault="00005EE6" w:rsidP="007B7482">
      <w:pPr>
        <w:spacing w:after="0" w:line="360" w:lineRule="auto"/>
        <w:jc w:val="both"/>
        <w:rPr>
          <w:rFonts w:ascii="Times New Roman" w:hAnsi="Times New Roman" w:cs="Times New Roman"/>
          <w:sz w:val="24"/>
          <w:szCs w:val="24"/>
        </w:rPr>
      </w:pPr>
      <w:r w:rsidRPr="00C914FB">
        <w:rPr>
          <w:rFonts w:ascii="Times New Roman" w:hAnsi="Times New Roman" w:cs="Times New Roman"/>
          <w:sz w:val="24"/>
          <w:szCs w:val="24"/>
          <w:highlight w:val="yellow"/>
          <w:rPrChange w:id="528" w:author="Luis Alexander Garcia Quiroz" w:date="2017-08-08T21:36:00Z">
            <w:rPr>
              <w:rFonts w:ascii="Times New Roman" w:hAnsi="Times New Roman" w:cs="Times New Roman"/>
              <w:sz w:val="24"/>
              <w:szCs w:val="24"/>
            </w:rPr>
          </w:rPrChange>
        </w:rPr>
        <w:t>De encontrar que la prueba es útil, todos los pacientes que han estado con tubo para respirar recibirán estos mismos beneficios, de una alimentación segura y sin riesgos</w:t>
      </w:r>
      <w:ins w:id="529" w:author="Luis Alexander Garcia Quiroz" w:date="2017-08-08T21:36:00Z">
        <w:r w:rsidR="00C914FB" w:rsidRPr="00C914FB">
          <w:rPr>
            <w:rFonts w:ascii="Times New Roman" w:hAnsi="Times New Roman" w:cs="Times New Roman"/>
            <w:sz w:val="24"/>
            <w:szCs w:val="24"/>
            <w:highlight w:val="yellow"/>
            <w:rPrChange w:id="530" w:author="Luis Alexander Garcia Quiroz" w:date="2017-08-08T21:36:00Z">
              <w:rPr>
                <w:rFonts w:ascii="Times New Roman" w:hAnsi="Times New Roman" w:cs="Times New Roman"/>
                <w:sz w:val="24"/>
                <w:szCs w:val="24"/>
              </w:rPr>
            </w:rPrChange>
          </w:rPr>
          <w:t>; ayudando con la prevención y control de un problema de salud</w:t>
        </w:r>
      </w:ins>
    </w:p>
    <w:p w14:paraId="60AF0550" w14:textId="77777777" w:rsidR="00291138" w:rsidRPr="007B7482" w:rsidRDefault="00291138" w:rsidP="007B7482">
      <w:pPr>
        <w:spacing w:after="0" w:line="360" w:lineRule="auto"/>
        <w:jc w:val="both"/>
        <w:rPr>
          <w:rFonts w:ascii="Times New Roman" w:hAnsi="Times New Roman" w:cs="Times New Roman"/>
          <w:sz w:val="24"/>
          <w:szCs w:val="24"/>
          <w:u w:val="single"/>
        </w:rPr>
      </w:pPr>
    </w:p>
    <w:p w14:paraId="5C630421" w14:textId="77777777"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Obligaciones del participante</w:t>
      </w:r>
    </w:p>
    <w:p w14:paraId="5DA25F98" w14:textId="77777777"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Tomar el agua y responder a las preguntas después de haberlo hecho</w:t>
      </w:r>
    </w:p>
    <w:p w14:paraId="393A42DB" w14:textId="77777777"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Colaborar en la medida de sus posibilidades con el paso de la sonda por la nariz y posteriormente recibir la cucharada de puré y leche.</w:t>
      </w:r>
    </w:p>
    <w:p w14:paraId="4FB63E91" w14:textId="77777777" w:rsidR="002019CA" w:rsidRDefault="002019CA" w:rsidP="007B7482">
      <w:pPr>
        <w:spacing w:after="0" w:line="360" w:lineRule="auto"/>
        <w:jc w:val="both"/>
        <w:rPr>
          <w:ins w:id="531" w:author="Luis Alexander Garcia Quiroz" w:date="2017-08-08T21:36:00Z"/>
          <w:rFonts w:ascii="Times New Roman" w:hAnsi="Times New Roman" w:cs="Times New Roman"/>
          <w:sz w:val="24"/>
          <w:szCs w:val="24"/>
          <w:u w:val="single"/>
        </w:rPr>
      </w:pPr>
    </w:p>
    <w:p w14:paraId="7DE0DBF9" w14:textId="77777777" w:rsidR="002019CA" w:rsidRDefault="002019CA" w:rsidP="007B7482">
      <w:pPr>
        <w:spacing w:after="0" w:line="360" w:lineRule="auto"/>
        <w:jc w:val="both"/>
        <w:rPr>
          <w:ins w:id="532" w:author="Luis Alexander Garcia Quiroz" w:date="2017-08-08T21:36:00Z"/>
          <w:rFonts w:ascii="Times New Roman" w:hAnsi="Times New Roman" w:cs="Times New Roman"/>
          <w:sz w:val="24"/>
          <w:szCs w:val="24"/>
          <w:u w:val="single"/>
        </w:rPr>
      </w:pPr>
    </w:p>
    <w:p w14:paraId="3079C8DD" w14:textId="77777777" w:rsidR="002019CA" w:rsidRDefault="002019CA" w:rsidP="007B7482">
      <w:pPr>
        <w:spacing w:after="0" w:line="360" w:lineRule="auto"/>
        <w:jc w:val="both"/>
        <w:rPr>
          <w:ins w:id="533" w:author="Luis Alexander Garcia Quiroz" w:date="2017-08-08T21:37:00Z"/>
          <w:rFonts w:ascii="Times New Roman" w:hAnsi="Times New Roman" w:cs="Times New Roman"/>
          <w:sz w:val="24"/>
          <w:szCs w:val="24"/>
          <w:u w:val="single"/>
        </w:rPr>
      </w:pPr>
    </w:p>
    <w:p w14:paraId="0B238FF9" w14:textId="3CA0E291" w:rsidR="00005EE6" w:rsidRDefault="00005EE6" w:rsidP="007B7482">
      <w:pPr>
        <w:spacing w:after="0" w:line="360" w:lineRule="auto"/>
        <w:jc w:val="both"/>
        <w:rPr>
          <w:ins w:id="534" w:author="Luis Alexander Garcia Quiroz" w:date="2017-08-08T21:38:00Z"/>
          <w:rFonts w:ascii="Times New Roman" w:hAnsi="Times New Roman" w:cs="Times New Roman"/>
          <w:sz w:val="24"/>
          <w:szCs w:val="24"/>
          <w:u w:val="single"/>
        </w:rPr>
      </w:pPr>
      <w:r w:rsidRPr="007B7482">
        <w:rPr>
          <w:rFonts w:ascii="Times New Roman" w:hAnsi="Times New Roman" w:cs="Times New Roman"/>
          <w:sz w:val="24"/>
          <w:szCs w:val="24"/>
          <w:u w:val="single"/>
        </w:rPr>
        <w:t>Obligaciones del investigador</w:t>
      </w:r>
    </w:p>
    <w:p w14:paraId="0320AF6B" w14:textId="2B12C32C" w:rsidR="002019CA" w:rsidRPr="002019CA" w:rsidRDefault="002019CA" w:rsidP="007B7482">
      <w:pPr>
        <w:spacing w:after="0" w:line="360" w:lineRule="auto"/>
        <w:jc w:val="both"/>
        <w:rPr>
          <w:ins w:id="535" w:author="Luis Alexander Garcia Quiroz" w:date="2017-08-08T21:39:00Z"/>
          <w:rFonts w:ascii="Times New Roman" w:hAnsi="Times New Roman" w:cs="Times New Roman"/>
          <w:sz w:val="24"/>
          <w:szCs w:val="24"/>
          <w:highlight w:val="yellow"/>
          <w:rPrChange w:id="536" w:author="Luis Alexander Garcia Quiroz" w:date="2017-08-08T21:39:00Z">
            <w:rPr>
              <w:ins w:id="537" w:author="Luis Alexander Garcia Quiroz" w:date="2017-08-08T21:39:00Z"/>
              <w:rFonts w:ascii="Times New Roman" w:hAnsi="Times New Roman" w:cs="Times New Roman"/>
              <w:sz w:val="24"/>
              <w:szCs w:val="24"/>
              <w:u w:val="single"/>
            </w:rPr>
          </w:rPrChange>
        </w:rPr>
      </w:pPr>
      <w:ins w:id="538" w:author="Luis Alexander Garcia Quiroz" w:date="2017-08-08T21:38:00Z">
        <w:r w:rsidRPr="002019CA">
          <w:rPr>
            <w:rFonts w:ascii="Times New Roman" w:hAnsi="Times New Roman" w:cs="Times New Roman"/>
            <w:sz w:val="24"/>
            <w:szCs w:val="24"/>
            <w:highlight w:val="yellow"/>
            <w:rPrChange w:id="539" w:author="Luis Alexander Garcia Quiroz" w:date="2017-08-08T21:39:00Z">
              <w:rPr>
                <w:rFonts w:ascii="Times New Roman" w:hAnsi="Times New Roman" w:cs="Times New Roman"/>
                <w:sz w:val="24"/>
                <w:szCs w:val="24"/>
                <w:u w:val="single"/>
              </w:rPr>
            </w:rPrChange>
          </w:rPr>
          <w:t xml:space="preserve">Diligenciar el consentimiento informado, </w:t>
        </w:r>
      </w:ins>
      <w:ins w:id="540" w:author="Luis Alexander Garcia Quiroz" w:date="2017-08-08T21:39:00Z">
        <w:r w:rsidRPr="002019CA">
          <w:rPr>
            <w:rFonts w:ascii="Times New Roman" w:hAnsi="Times New Roman" w:cs="Times New Roman"/>
            <w:sz w:val="24"/>
            <w:szCs w:val="24"/>
            <w:highlight w:val="yellow"/>
            <w:rPrChange w:id="541" w:author="Luis Alexander Garcia Quiroz" w:date="2017-08-08T21:39:00Z">
              <w:rPr>
                <w:rFonts w:ascii="Times New Roman" w:hAnsi="Times New Roman" w:cs="Times New Roman"/>
                <w:sz w:val="24"/>
                <w:szCs w:val="24"/>
                <w:u w:val="single"/>
              </w:rPr>
            </w:rPrChange>
          </w:rPr>
          <w:t>explicándole</w:t>
        </w:r>
      </w:ins>
      <w:ins w:id="542" w:author="Luis Alexander Garcia Quiroz" w:date="2017-08-08T21:38:00Z">
        <w:r w:rsidRPr="002019CA">
          <w:rPr>
            <w:rFonts w:ascii="Times New Roman" w:hAnsi="Times New Roman" w:cs="Times New Roman"/>
            <w:sz w:val="24"/>
            <w:szCs w:val="24"/>
            <w:highlight w:val="yellow"/>
            <w:rPrChange w:id="543" w:author="Luis Alexander Garcia Quiroz" w:date="2017-08-08T21:39:00Z">
              <w:rPr>
                <w:rFonts w:ascii="Times New Roman" w:hAnsi="Times New Roman" w:cs="Times New Roman"/>
                <w:sz w:val="24"/>
                <w:szCs w:val="24"/>
                <w:u w:val="single"/>
              </w:rPr>
            </w:rPrChange>
          </w:rPr>
          <w:t xml:space="preserve"> </w:t>
        </w:r>
      </w:ins>
      <w:ins w:id="544" w:author="Luis Alexander Garcia Quiroz" w:date="2017-08-08T21:39:00Z">
        <w:r w:rsidRPr="002019CA">
          <w:rPr>
            <w:rFonts w:ascii="Times New Roman" w:hAnsi="Times New Roman" w:cs="Times New Roman"/>
            <w:sz w:val="24"/>
            <w:szCs w:val="24"/>
            <w:highlight w:val="yellow"/>
            <w:rPrChange w:id="545" w:author="Luis Alexander Garcia Quiroz" w:date="2017-08-08T21:39:00Z">
              <w:rPr>
                <w:rFonts w:ascii="Times New Roman" w:hAnsi="Times New Roman" w:cs="Times New Roman"/>
                <w:sz w:val="24"/>
                <w:szCs w:val="24"/>
                <w:u w:val="single"/>
              </w:rPr>
            </w:rPrChange>
          </w:rPr>
          <w:t>al paciente y resolviendo sus dudas.</w:t>
        </w:r>
      </w:ins>
    </w:p>
    <w:p w14:paraId="09D63858" w14:textId="533ABCC9" w:rsidR="002019CA" w:rsidRPr="002019CA" w:rsidRDefault="002019CA" w:rsidP="007B7482">
      <w:pPr>
        <w:spacing w:after="0" w:line="360" w:lineRule="auto"/>
        <w:jc w:val="both"/>
        <w:rPr>
          <w:rFonts w:ascii="Times New Roman" w:hAnsi="Times New Roman" w:cs="Times New Roman"/>
          <w:sz w:val="24"/>
          <w:szCs w:val="24"/>
          <w:rPrChange w:id="546" w:author="Luis Alexander Garcia Quiroz" w:date="2017-08-08T21:39:00Z">
            <w:rPr>
              <w:rFonts w:ascii="Times New Roman" w:hAnsi="Times New Roman" w:cs="Times New Roman"/>
              <w:sz w:val="24"/>
              <w:szCs w:val="24"/>
              <w:u w:val="single"/>
            </w:rPr>
          </w:rPrChange>
        </w:rPr>
      </w:pPr>
      <w:ins w:id="547" w:author="Luis Alexander Garcia Quiroz" w:date="2017-08-08T21:39:00Z">
        <w:r w:rsidRPr="002019CA">
          <w:rPr>
            <w:rFonts w:ascii="Times New Roman" w:hAnsi="Times New Roman" w:cs="Times New Roman"/>
            <w:sz w:val="24"/>
            <w:szCs w:val="24"/>
            <w:highlight w:val="yellow"/>
            <w:rPrChange w:id="548" w:author="Luis Alexander Garcia Quiroz" w:date="2017-08-08T21:39:00Z">
              <w:rPr>
                <w:rFonts w:ascii="Times New Roman" w:hAnsi="Times New Roman" w:cs="Times New Roman"/>
                <w:sz w:val="24"/>
                <w:szCs w:val="24"/>
                <w:u w:val="single"/>
              </w:rPr>
            </w:rPrChange>
          </w:rPr>
          <w:t xml:space="preserve">No presionar de </w:t>
        </w:r>
        <w:r w:rsidRPr="002019CA">
          <w:rPr>
            <w:rFonts w:ascii="Times New Roman" w:hAnsi="Times New Roman" w:cs="Times New Roman"/>
            <w:sz w:val="24"/>
            <w:szCs w:val="24"/>
            <w:highlight w:val="yellow"/>
            <w:rPrChange w:id="549" w:author="Luis Alexander Garcia Quiroz" w:date="2017-08-08T21:39:00Z">
              <w:rPr>
                <w:rFonts w:ascii="Times New Roman" w:hAnsi="Times New Roman" w:cs="Times New Roman"/>
                <w:sz w:val="24"/>
                <w:szCs w:val="24"/>
              </w:rPr>
            </w:rPrChange>
          </w:rPr>
          <w:t>ninguna</w:t>
        </w:r>
        <w:r w:rsidRPr="002019CA">
          <w:rPr>
            <w:rFonts w:ascii="Times New Roman" w:hAnsi="Times New Roman" w:cs="Times New Roman"/>
            <w:sz w:val="24"/>
            <w:szCs w:val="24"/>
            <w:highlight w:val="yellow"/>
            <w:rPrChange w:id="550" w:author="Luis Alexander Garcia Quiroz" w:date="2017-08-08T21:39:00Z">
              <w:rPr>
                <w:rFonts w:ascii="Times New Roman" w:hAnsi="Times New Roman" w:cs="Times New Roman"/>
                <w:sz w:val="24"/>
                <w:szCs w:val="24"/>
                <w:u w:val="single"/>
              </w:rPr>
            </w:rPrChange>
          </w:rPr>
          <w:t xml:space="preserve"> forma al paciente para la participación en el estudio</w:t>
        </w:r>
      </w:ins>
    </w:p>
    <w:p w14:paraId="6E56F0B6" w14:textId="2E3C1B8C"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El paciente será vigilado durante la prueba. Si presenta algún problema como por ejemplo tos o </w:t>
      </w:r>
      <w:r w:rsidR="007B7482" w:rsidRPr="007B7482">
        <w:rPr>
          <w:rFonts w:ascii="Times New Roman" w:hAnsi="Times New Roman" w:cs="Times New Roman"/>
          <w:sz w:val="24"/>
          <w:szCs w:val="24"/>
        </w:rPr>
        <w:t>disminución</w:t>
      </w:r>
      <w:r w:rsidRPr="007B7482">
        <w:rPr>
          <w:rFonts w:ascii="Times New Roman" w:hAnsi="Times New Roman" w:cs="Times New Roman"/>
          <w:sz w:val="24"/>
          <w:szCs w:val="24"/>
        </w:rPr>
        <w:t xml:space="preserve"> de la oxigenación será manejado según el caso, con nebulizaciones y oxígeno. Si durante la prueba se detecta dificultades para la deglución o para tragar se informa al médico, enfermera y nutricionista de la unidad de cuidados intensivos y se solicitara valoración por fonoaudiología.</w:t>
      </w:r>
    </w:p>
    <w:p w14:paraId="185D6B3C" w14:textId="77777777"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Se le comunicara al paciente los resultados de la prueba.</w:t>
      </w:r>
    </w:p>
    <w:p w14:paraId="7D36E4AA" w14:textId="77777777" w:rsidR="002019CA" w:rsidRDefault="002019CA" w:rsidP="007B7482">
      <w:pPr>
        <w:spacing w:after="0" w:line="360" w:lineRule="auto"/>
        <w:jc w:val="both"/>
        <w:rPr>
          <w:ins w:id="551" w:author="Luis Alexander Garcia Quiroz" w:date="2017-08-08T21:37:00Z"/>
          <w:rFonts w:ascii="Times New Roman" w:hAnsi="Times New Roman" w:cs="Times New Roman"/>
          <w:sz w:val="24"/>
          <w:szCs w:val="24"/>
          <w:u w:val="single"/>
        </w:rPr>
      </w:pPr>
    </w:p>
    <w:p w14:paraId="52E78CAD" w14:textId="4B1B9BDA"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Resultados esperados</w:t>
      </w:r>
    </w:p>
    <w:p w14:paraId="180CA550" w14:textId="49CF318B"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Con los resultados del estudio se </w:t>
      </w:r>
      <w:del w:id="552" w:author="Luis Alexander Garcia Quiroz" w:date="2017-05-07T22:12:00Z">
        <w:r w:rsidRPr="007B7482" w:rsidDel="003F282F">
          <w:rPr>
            <w:rFonts w:ascii="Times New Roman" w:hAnsi="Times New Roman" w:cs="Times New Roman"/>
            <w:sz w:val="24"/>
            <w:szCs w:val="24"/>
          </w:rPr>
          <w:delText>determinara</w:delText>
        </w:r>
      </w:del>
      <w:ins w:id="553" w:author="Luis Alexander Garcia Quiroz" w:date="2017-05-07T22:12:00Z">
        <w:r w:rsidR="003F282F" w:rsidRPr="007B7482">
          <w:rPr>
            <w:rFonts w:ascii="Times New Roman" w:hAnsi="Times New Roman" w:cs="Times New Roman"/>
            <w:sz w:val="24"/>
            <w:szCs w:val="24"/>
          </w:rPr>
          <w:t>determinará</w:t>
        </w:r>
      </w:ins>
      <w:r w:rsidRPr="007B7482">
        <w:rPr>
          <w:rFonts w:ascii="Times New Roman" w:hAnsi="Times New Roman" w:cs="Times New Roman"/>
          <w:sz w:val="24"/>
          <w:szCs w:val="24"/>
        </w:rPr>
        <w:t xml:space="preserve"> si la prueba de tomar 50 centímetros de agua es capaz de identificar a los pacientes que tienen dificultad para tragar y de esta forma no iniciar la alimentación oral y empezar los ejercicios respectivos por fonoaudiología lo más rápido posible.</w:t>
      </w:r>
    </w:p>
    <w:p w14:paraId="382EA715" w14:textId="4CCACA0E"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Con estos resultados realizaremos un informe para publicar en una revista médica y además se incluirá esta prueba en los protocolos de manejo de los pacientes tratando de disminuir la aspiración de comida y </w:t>
      </w:r>
      <w:r w:rsidR="007B7482" w:rsidRPr="007B7482">
        <w:rPr>
          <w:rFonts w:ascii="Times New Roman" w:hAnsi="Times New Roman" w:cs="Times New Roman"/>
          <w:sz w:val="24"/>
          <w:szCs w:val="24"/>
        </w:rPr>
        <w:t>líquidos</w:t>
      </w:r>
      <w:r w:rsidRPr="007B7482">
        <w:rPr>
          <w:rFonts w:ascii="Times New Roman" w:hAnsi="Times New Roman" w:cs="Times New Roman"/>
          <w:sz w:val="24"/>
          <w:szCs w:val="24"/>
        </w:rPr>
        <w:t>, e infecciones en los pacientes</w:t>
      </w:r>
    </w:p>
    <w:p w14:paraId="213280AB" w14:textId="77777777" w:rsidR="002019CA" w:rsidRDefault="002019CA" w:rsidP="007B7482">
      <w:pPr>
        <w:spacing w:after="0" w:line="360" w:lineRule="auto"/>
        <w:jc w:val="both"/>
        <w:rPr>
          <w:ins w:id="554" w:author="Luis Alexander Garcia Quiroz" w:date="2017-08-08T21:38:00Z"/>
          <w:rFonts w:ascii="Times New Roman" w:hAnsi="Times New Roman" w:cs="Times New Roman"/>
          <w:sz w:val="24"/>
          <w:szCs w:val="24"/>
          <w:u w:val="single"/>
        </w:rPr>
      </w:pPr>
    </w:p>
    <w:p w14:paraId="70CCB33B" w14:textId="3DEF523B"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Personas a contactar para información</w:t>
      </w:r>
    </w:p>
    <w:p w14:paraId="7804E022" w14:textId="77777777" w:rsidR="00005EE6" w:rsidRPr="007B7482" w:rsidRDefault="00005EE6" w:rsidP="007B7482">
      <w:pPr>
        <w:spacing w:after="0" w:line="360" w:lineRule="auto"/>
        <w:jc w:val="both"/>
        <w:rPr>
          <w:rFonts w:ascii="Times New Roman" w:hAnsi="Times New Roman" w:cs="Times New Roman"/>
          <w:sz w:val="24"/>
          <w:szCs w:val="24"/>
        </w:rPr>
      </w:pPr>
      <w:r w:rsidRPr="002019CA">
        <w:rPr>
          <w:rFonts w:ascii="Times New Roman" w:hAnsi="Times New Roman" w:cs="Times New Roman"/>
          <w:sz w:val="24"/>
          <w:szCs w:val="24"/>
          <w:highlight w:val="yellow"/>
          <w:rPrChange w:id="555" w:author="Luis Alexander Garcia Quiroz" w:date="2017-08-08T21:40:00Z">
            <w:rPr>
              <w:rFonts w:ascii="Times New Roman" w:hAnsi="Times New Roman" w:cs="Times New Roman"/>
              <w:sz w:val="24"/>
              <w:szCs w:val="24"/>
            </w:rPr>
          </w:rPrChange>
        </w:rPr>
        <w:t>Luis Alexander García Quiroz</w:t>
      </w:r>
      <w:r w:rsidRPr="007B7482">
        <w:rPr>
          <w:rFonts w:ascii="Times New Roman" w:hAnsi="Times New Roman" w:cs="Times New Roman"/>
          <w:sz w:val="24"/>
          <w:szCs w:val="24"/>
        </w:rPr>
        <w:t xml:space="preserve">, Hospital Pablo Tobón Uribe, celular 3206760192, correo </w:t>
      </w:r>
      <w:r w:rsidRPr="002019CA">
        <w:rPr>
          <w:rFonts w:ascii="Times New Roman" w:hAnsi="Times New Roman" w:cs="Times New Roman"/>
          <w:sz w:val="24"/>
          <w:szCs w:val="24"/>
          <w:highlight w:val="yellow"/>
          <w:rPrChange w:id="556" w:author="Luis Alexander Garcia Quiroz" w:date="2017-08-08T21:40:00Z">
            <w:rPr>
              <w:rFonts w:ascii="Times New Roman" w:hAnsi="Times New Roman" w:cs="Times New Roman"/>
              <w:sz w:val="24"/>
              <w:szCs w:val="24"/>
            </w:rPr>
          </w:rPrChange>
        </w:rPr>
        <w:t>electrónico deorumalex@yahoo.com.ar</w:t>
      </w:r>
    </w:p>
    <w:p w14:paraId="0681CCF7" w14:textId="77777777" w:rsidR="002019CA" w:rsidRDefault="002019CA" w:rsidP="007B7482">
      <w:pPr>
        <w:spacing w:after="0" w:line="360" w:lineRule="auto"/>
        <w:jc w:val="both"/>
        <w:rPr>
          <w:ins w:id="557" w:author="Luis Alexander Garcia Quiroz" w:date="2017-08-08T21:38:00Z"/>
          <w:rFonts w:ascii="Times New Roman" w:hAnsi="Times New Roman" w:cs="Times New Roman"/>
          <w:sz w:val="24"/>
          <w:szCs w:val="24"/>
          <w:u w:val="single"/>
        </w:rPr>
      </w:pPr>
    </w:p>
    <w:p w14:paraId="6E17625F" w14:textId="297EF4CB" w:rsidR="00005EE6" w:rsidRPr="007B7482" w:rsidRDefault="00005EE6" w:rsidP="007B7482">
      <w:pPr>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Aceptación de la participación</w:t>
      </w:r>
    </w:p>
    <w:p w14:paraId="1225D79E" w14:textId="309D9B47"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t xml:space="preserve">Tras haber recibido información verbal, clara y sencilla, y luego de haber leído este texto explicativo sobre la realización de la prueba de tamizaje para trastornos de la deglución y la </w:t>
      </w:r>
      <w:del w:id="558" w:author="Luis Alexander Garcia Quiroz" w:date="2017-05-07T22:13:00Z">
        <w:r w:rsidRPr="007B7482" w:rsidDel="003F282F">
          <w:rPr>
            <w:rFonts w:ascii="Times New Roman" w:hAnsi="Times New Roman"/>
            <w:sz w:val="24"/>
            <w:szCs w:val="24"/>
            <w:lang w:val="es-ES_tradnl"/>
          </w:rPr>
          <w:delText>nasolaringoscopia</w:delText>
        </w:r>
      </w:del>
      <w:ins w:id="559" w:author="Luis Alexander Garcia Quiroz" w:date="2017-05-07T22:13:00Z">
        <w:r w:rsidR="003F282F" w:rsidRPr="007B7482">
          <w:rPr>
            <w:rFonts w:ascii="Times New Roman" w:hAnsi="Times New Roman"/>
            <w:sz w:val="24"/>
            <w:szCs w:val="24"/>
            <w:lang w:val="es-ES_tradnl"/>
          </w:rPr>
          <w:t>naso laringoscopia</w:t>
        </w:r>
      </w:ins>
      <w:r w:rsidRPr="007B7482">
        <w:rPr>
          <w:rFonts w:ascii="Times New Roman" w:hAnsi="Times New Roman"/>
          <w:sz w:val="24"/>
          <w:szCs w:val="24"/>
          <w:lang w:val="es-ES_tradnl"/>
        </w:rPr>
        <w:t xml:space="preserve">, he podido hacer preguntas y aclarar mis dudas sobre ¿qué es?, ¿cómo se hace?, ¿para qué sirve?, ¿qué riesgos conlleva? y ¿por qué́ es importante en mi caso?; doy libremente mi consentimiento para la realización de dicho procedimiento. </w:t>
      </w:r>
    </w:p>
    <w:p w14:paraId="50CD7AAD" w14:textId="77777777"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lastRenderedPageBreak/>
        <w:t xml:space="preserve">También se me ha indicado que puedo tener una copia de este documento y que puedo revocar el consentimiento en cualquier momento. </w:t>
      </w:r>
    </w:p>
    <w:p w14:paraId="75E8141D" w14:textId="76AC8A26" w:rsidR="00005EE6" w:rsidRPr="007B7482" w:rsidRDefault="00005EE6" w:rsidP="007B7482">
      <w:pPr>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 xml:space="preserve">Manifiesto que no he recibido presiones verbales, escritas y/o mímicas para participar en el estudio; que dicha decisión la </w:t>
      </w:r>
      <w:r w:rsidR="00FD5681" w:rsidRPr="007B7482">
        <w:rPr>
          <w:rFonts w:ascii="Times New Roman" w:hAnsi="Times New Roman" w:cs="Times New Roman"/>
          <w:sz w:val="24"/>
          <w:szCs w:val="24"/>
        </w:rPr>
        <w:t>tomó</w:t>
      </w:r>
      <w:r w:rsidRPr="007B7482">
        <w:rPr>
          <w:rFonts w:ascii="Times New Roman" w:hAnsi="Times New Roman" w:cs="Times New Roman"/>
          <w:sz w:val="24"/>
          <w:szCs w:val="24"/>
        </w:rPr>
        <w:t xml:space="preserve"> en pleno uso de mis facultades mentales, sin encontrarme bajo efectos de medicamentos, drogas o bebidas alcohólicas, consciente y libremente</w:t>
      </w:r>
    </w:p>
    <w:p w14:paraId="6358917F" w14:textId="77777777"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t xml:space="preserve">Lugar y Fecha............................................................................................. </w:t>
      </w:r>
    </w:p>
    <w:p w14:paraId="551EB69C" w14:textId="6E01C549" w:rsidR="002019CA" w:rsidRDefault="002019CA" w:rsidP="007B7482">
      <w:pPr>
        <w:pStyle w:val="NormalWeb"/>
        <w:spacing w:before="0" w:beforeAutospacing="0" w:after="0" w:afterAutospacing="0" w:line="360" w:lineRule="auto"/>
        <w:jc w:val="both"/>
        <w:rPr>
          <w:ins w:id="560" w:author="Luis Alexander Garcia Quiroz" w:date="2017-08-08T21:41:00Z"/>
          <w:rFonts w:ascii="Times New Roman" w:hAnsi="Times New Roman"/>
          <w:sz w:val="24"/>
          <w:szCs w:val="24"/>
          <w:lang w:val="es-ES_tradnl"/>
        </w:rPr>
      </w:pPr>
      <w:ins w:id="561" w:author="Luis Alexander Garcia Quiroz" w:date="2017-08-08T21:41:00Z">
        <w:r>
          <w:rPr>
            <w:rFonts w:ascii="Times New Roman" w:hAnsi="Times New Roman"/>
            <w:sz w:val="24"/>
            <w:szCs w:val="24"/>
            <w:lang w:val="es-ES_tradnl"/>
          </w:rPr>
          <w:t xml:space="preserve">Nombre del </w:t>
        </w:r>
      </w:ins>
      <w:ins w:id="562" w:author="Luis Alexander Garcia Quiroz" w:date="2017-08-08T21:42:00Z">
        <w:r>
          <w:rPr>
            <w:rFonts w:ascii="Times New Roman" w:hAnsi="Times New Roman"/>
            <w:sz w:val="24"/>
            <w:szCs w:val="24"/>
            <w:lang w:val="es-ES_tradnl"/>
          </w:rPr>
          <w:t>paciente:</w:t>
        </w:r>
      </w:ins>
      <w:ins w:id="563" w:author="Luis Alexander Garcia Quiroz" w:date="2017-08-08T21:41:00Z">
        <w:r>
          <w:rPr>
            <w:rFonts w:ascii="Times New Roman" w:hAnsi="Times New Roman"/>
            <w:sz w:val="24"/>
            <w:szCs w:val="24"/>
            <w:lang w:val="es-ES_tradnl"/>
          </w:rPr>
          <w:t xml:space="preserve"> ………………………………………………</w:t>
        </w:r>
      </w:ins>
      <w:ins w:id="564" w:author="Luis Alexander Garcia Quiroz" w:date="2017-08-08T21:42:00Z">
        <w:r>
          <w:rPr>
            <w:rFonts w:ascii="Times New Roman" w:hAnsi="Times New Roman"/>
            <w:sz w:val="24"/>
            <w:szCs w:val="24"/>
            <w:lang w:val="es-ES_tradnl"/>
          </w:rPr>
          <w:t>……….</w:t>
        </w:r>
      </w:ins>
    </w:p>
    <w:p w14:paraId="3F39A6D8" w14:textId="0D6CA2AD" w:rsidR="00FE7EDA" w:rsidRDefault="00005EE6" w:rsidP="007B7482">
      <w:pPr>
        <w:pStyle w:val="NormalWeb"/>
        <w:spacing w:before="0" w:beforeAutospacing="0" w:after="0" w:afterAutospacing="0" w:line="360" w:lineRule="auto"/>
        <w:jc w:val="both"/>
        <w:rPr>
          <w:ins w:id="565" w:author="Luis Alexander Garcia Quiroz" w:date="2017-08-08T21:57:00Z"/>
          <w:rFonts w:ascii="Times New Roman" w:hAnsi="Times New Roman"/>
          <w:sz w:val="24"/>
          <w:szCs w:val="24"/>
          <w:lang w:val="es-ES_tradnl"/>
        </w:rPr>
      </w:pPr>
      <w:r w:rsidRPr="007B7482">
        <w:rPr>
          <w:rFonts w:ascii="Times New Roman" w:hAnsi="Times New Roman"/>
          <w:sz w:val="24"/>
          <w:szCs w:val="24"/>
          <w:lang w:val="es-ES_tradnl"/>
        </w:rPr>
        <w:t>Firma</w:t>
      </w:r>
      <w:del w:id="566" w:author="Luis Alexander Garcia Quiroz" w:date="2017-08-08T21:42:00Z">
        <w:r w:rsidRPr="007B7482" w:rsidDel="002019CA">
          <w:rPr>
            <w:rFonts w:ascii="Times New Roman" w:hAnsi="Times New Roman"/>
            <w:sz w:val="24"/>
            <w:szCs w:val="24"/>
            <w:lang w:val="es-ES_tradnl"/>
          </w:rPr>
          <w:delText xml:space="preserve"> </w:delText>
        </w:r>
      </w:del>
      <w:ins w:id="567" w:author="Luis Alexander Garcia Quiroz" w:date="2017-08-08T21:42:00Z">
        <w:r w:rsidR="002019CA">
          <w:rPr>
            <w:rFonts w:ascii="Times New Roman" w:hAnsi="Times New Roman"/>
            <w:sz w:val="24"/>
            <w:szCs w:val="24"/>
            <w:lang w:val="es-ES_tradnl"/>
          </w:rPr>
          <w:t xml:space="preserve"> del paciente : ………………………………………………………….</w:t>
        </w:r>
        <w:r w:rsidR="002019CA">
          <w:rPr>
            <w:rFonts w:ascii="Times New Roman" w:hAnsi="Times New Roman"/>
            <w:sz w:val="24"/>
            <w:szCs w:val="24"/>
            <w:lang w:val="es-ES_tradnl"/>
          </w:rPr>
          <w:tab/>
        </w:r>
        <w:r w:rsidR="002019CA">
          <w:rPr>
            <w:rFonts w:ascii="Times New Roman" w:hAnsi="Times New Roman"/>
            <w:sz w:val="24"/>
            <w:szCs w:val="24"/>
            <w:lang w:val="es-ES_tradnl"/>
          </w:rPr>
          <w:tab/>
        </w:r>
        <w:r w:rsidR="002019CA">
          <w:rPr>
            <w:rFonts w:ascii="Times New Roman" w:hAnsi="Times New Roman"/>
            <w:sz w:val="24"/>
            <w:szCs w:val="24"/>
            <w:lang w:val="es-ES_tradnl"/>
          </w:rPr>
          <w:tab/>
        </w:r>
        <w:r w:rsidR="002019CA">
          <w:rPr>
            <w:rFonts w:ascii="Times New Roman" w:hAnsi="Times New Roman"/>
            <w:sz w:val="24"/>
            <w:szCs w:val="24"/>
            <w:lang w:val="es-ES_tradnl"/>
          </w:rPr>
          <w:tab/>
        </w:r>
      </w:ins>
      <w:del w:id="568" w:author="Luis Alexander Garcia Quiroz" w:date="2017-08-08T21:42:00Z">
        <w:r w:rsidRPr="007B7482" w:rsidDel="002019CA">
          <w:rPr>
            <w:rFonts w:ascii="Times New Roman" w:hAnsi="Times New Roman"/>
            <w:sz w:val="24"/>
            <w:szCs w:val="24"/>
            <w:lang w:val="es-ES_tradnl"/>
          </w:rPr>
          <w:delText xml:space="preserve">del paciente </w:delText>
        </w:r>
      </w:del>
      <w:r w:rsidRPr="007B7482">
        <w:rPr>
          <w:rFonts w:ascii="Times New Roman" w:hAnsi="Times New Roman"/>
          <w:sz w:val="24"/>
          <w:szCs w:val="24"/>
          <w:lang w:val="es-ES_tradnl"/>
        </w:rPr>
        <w:br/>
      </w:r>
      <w:ins w:id="569" w:author="Luis Alexander Garcia Quiroz" w:date="2017-08-08T21:57:00Z">
        <w:r w:rsidR="00FE7EDA">
          <w:rPr>
            <w:rFonts w:ascii="Times New Roman" w:hAnsi="Times New Roman"/>
            <w:sz w:val="24"/>
            <w:szCs w:val="24"/>
            <w:lang w:val="es-ES_tradnl"/>
          </w:rPr>
          <w:t xml:space="preserve">Nombre del testigo : </w:t>
        </w:r>
      </w:ins>
      <w:del w:id="570" w:author="Luis Alexander Garcia Quiroz" w:date="2017-08-08T21:57:00Z">
        <w:r w:rsidRPr="007B7482" w:rsidDel="00FE7EDA">
          <w:rPr>
            <w:rFonts w:ascii="Times New Roman" w:hAnsi="Times New Roman"/>
            <w:sz w:val="24"/>
            <w:szCs w:val="24"/>
            <w:lang w:val="es-ES_tradnl"/>
          </w:rPr>
          <w:delText>(familiar o representante legal en caso de incapacidad) CC</w:delText>
        </w:r>
      </w:del>
      <w:r w:rsidRPr="007B7482">
        <w:rPr>
          <w:rFonts w:ascii="Times New Roman" w:hAnsi="Times New Roman"/>
          <w:sz w:val="24"/>
          <w:szCs w:val="24"/>
          <w:lang w:val="es-ES_tradnl"/>
        </w:rPr>
        <w:t>.................................................</w:t>
      </w:r>
      <w:ins w:id="571" w:author="Luis Alexander Garcia Quiroz" w:date="2017-08-08T21:58:00Z">
        <w:r w:rsidR="00FE7EDA">
          <w:rPr>
            <w:rFonts w:ascii="Times New Roman" w:hAnsi="Times New Roman"/>
            <w:sz w:val="24"/>
            <w:szCs w:val="24"/>
            <w:lang w:val="es-ES_tradnl"/>
          </w:rPr>
          <w:t>..........................................</w:t>
        </w:r>
      </w:ins>
    </w:p>
    <w:p w14:paraId="57D2A3CE" w14:textId="4DD82A11" w:rsidR="00005EE6" w:rsidRDefault="00FE7EDA" w:rsidP="007B7482">
      <w:pPr>
        <w:pStyle w:val="NormalWeb"/>
        <w:spacing w:before="0" w:beforeAutospacing="0" w:after="0" w:afterAutospacing="0" w:line="360" w:lineRule="auto"/>
        <w:jc w:val="both"/>
        <w:rPr>
          <w:ins w:id="572" w:author="Luis Alexander Garcia Quiroz" w:date="2017-08-08T21:57:00Z"/>
          <w:rFonts w:ascii="Times New Roman" w:hAnsi="Times New Roman"/>
          <w:sz w:val="24"/>
          <w:szCs w:val="24"/>
          <w:lang w:val="es-ES_tradnl"/>
        </w:rPr>
      </w:pPr>
      <w:ins w:id="573" w:author="Luis Alexander Garcia Quiroz" w:date="2017-08-08T21:57:00Z">
        <w:r>
          <w:rPr>
            <w:rFonts w:ascii="Times New Roman" w:hAnsi="Times New Roman"/>
            <w:sz w:val="24"/>
            <w:szCs w:val="24"/>
            <w:lang w:val="es-ES_tradnl"/>
          </w:rPr>
          <w:t xml:space="preserve">Firma del </w:t>
        </w:r>
      </w:ins>
      <w:ins w:id="574" w:author="Luis Alexander Garcia Quiroz" w:date="2017-08-08T21:58:00Z">
        <w:r>
          <w:rPr>
            <w:rFonts w:ascii="Times New Roman" w:hAnsi="Times New Roman"/>
            <w:sz w:val="24"/>
            <w:szCs w:val="24"/>
            <w:lang w:val="es-ES_tradnl"/>
          </w:rPr>
          <w:t>Testigo:</w:t>
        </w:r>
      </w:ins>
      <w:ins w:id="575" w:author="Luis Alexander Garcia Quiroz" w:date="2017-08-08T21:57:00Z">
        <w:r>
          <w:rPr>
            <w:rFonts w:ascii="Times New Roman" w:hAnsi="Times New Roman"/>
            <w:sz w:val="24"/>
            <w:szCs w:val="24"/>
            <w:lang w:val="es-ES_tradnl"/>
          </w:rPr>
          <w:t xml:space="preserve"> </w:t>
        </w:r>
      </w:ins>
      <w:ins w:id="576" w:author="Luis Alexander Garcia Quiroz" w:date="2017-08-08T21:58:00Z">
        <w:r>
          <w:rPr>
            <w:rFonts w:ascii="Times New Roman" w:hAnsi="Times New Roman"/>
            <w:sz w:val="24"/>
            <w:szCs w:val="24"/>
            <w:lang w:val="es-ES_tradnl"/>
          </w:rPr>
          <w:t>……………………………………………………………</w:t>
        </w:r>
      </w:ins>
      <w:r w:rsidR="00005EE6" w:rsidRPr="007B7482">
        <w:rPr>
          <w:rFonts w:ascii="Times New Roman" w:hAnsi="Times New Roman"/>
          <w:sz w:val="24"/>
          <w:szCs w:val="24"/>
          <w:lang w:val="es-ES_tradnl"/>
        </w:rPr>
        <w:t xml:space="preserve"> </w:t>
      </w:r>
    </w:p>
    <w:p w14:paraId="4059D363" w14:textId="77777777" w:rsidR="00FE7EDA" w:rsidRPr="007B7482" w:rsidRDefault="00FE7EDA" w:rsidP="007B7482">
      <w:pPr>
        <w:pStyle w:val="NormalWeb"/>
        <w:spacing w:before="0" w:beforeAutospacing="0" w:after="0" w:afterAutospacing="0" w:line="360" w:lineRule="auto"/>
        <w:jc w:val="both"/>
        <w:rPr>
          <w:rFonts w:ascii="Times New Roman" w:hAnsi="Times New Roman"/>
          <w:sz w:val="24"/>
          <w:szCs w:val="24"/>
          <w:lang w:val="es-ES_tradnl"/>
        </w:rPr>
      </w:pPr>
    </w:p>
    <w:p w14:paraId="29CDE244" w14:textId="578B2B7C" w:rsidR="002019CA" w:rsidRDefault="002019CA" w:rsidP="007B7482">
      <w:pPr>
        <w:pStyle w:val="NormalWeb"/>
        <w:spacing w:before="0" w:beforeAutospacing="0" w:after="0" w:afterAutospacing="0" w:line="360" w:lineRule="auto"/>
        <w:jc w:val="both"/>
        <w:rPr>
          <w:ins w:id="577" w:author="Luis Alexander Garcia Quiroz" w:date="2017-08-08T21:42:00Z"/>
          <w:rFonts w:ascii="Times New Roman" w:hAnsi="Times New Roman"/>
          <w:sz w:val="24"/>
          <w:szCs w:val="24"/>
          <w:lang w:val="es-ES_tradnl"/>
        </w:rPr>
      </w:pPr>
      <w:ins w:id="578" w:author="Luis Alexander Garcia Quiroz" w:date="2017-08-08T21:43:00Z">
        <w:r>
          <w:rPr>
            <w:rFonts w:ascii="Times New Roman" w:hAnsi="Times New Roman"/>
            <w:sz w:val="24"/>
            <w:szCs w:val="24"/>
            <w:lang w:val="es-ES_tradnl"/>
          </w:rPr>
          <w:t>Nombre del médico: ……………………………………………………………………….</w:t>
        </w:r>
      </w:ins>
    </w:p>
    <w:p w14:paraId="46E2FA8A" w14:textId="03DFCD62"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t>Firma del médico ………………………………………………………………………….</w:t>
      </w:r>
      <w:r w:rsidRPr="007B7482">
        <w:rPr>
          <w:rFonts w:ascii="Times New Roman" w:hAnsi="Times New Roman"/>
          <w:sz w:val="24"/>
          <w:szCs w:val="24"/>
          <w:lang w:val="es-ES_tradnl"/>
        </w:rPr>
        <w:br/>
      </w:r>
      <w:del w:id="579" w:author="Luis Alexander Garcia Quiroz" w:date="2017-08-08T21:43:00Z">
        <w:r w:rsidRPr="007B7482" w:rsidDel="002019CA">
          <w:rPr>
            <w:rFonts w:ascii="Times New Roman" w:hAnsi="Times New Roman"/>
            <w:sz w:val="24"/>
            <w:szCs w:val="24"/>
            <w:lang w:val="es-ES_tradnl"/>
          </w:rPr>
          <w:delText>(Responsable de la información)</w:delText>
        </w:r>
        <w:r w:rsidRPr="007B7482" w:rsidDel="002019CA">
          <w:rPr>
            <w:rFonts w:ascii="Times New Roman" w:hAnsi="Times New Roman"/>
            <w:sz w:val="24"/>
            <w:szCs w:val="24"/>
            <w:lang w:val="es-ES_tradnl"/>
          </w:rPr>
          <w:br/>
        </w:r>
      </w:del>
      <w:r w:rsidRPr="007B7482">
        <w:rPr>
          <w:rFonts w:ascii="Times New Roman" w:hAnsi="Times New Roman"/>
          <w:sz w:val="24"/>
          <w:szCs w:val="24"/>
          <w:lang w:val="es-ES_tradnl"/>
        </w:rPr>
        <w:t>CC</w:t>
      </w:r>
      <w:ins w:id="580" w:author="Luis Alexander Garcia Quiroz" w:date="2017-08-08T21:45:00Z">
        <w:r w:rsidR="002019CA">
          <w:rPr>
            <w:rFonts w:ascii="Times New Roman" w:hAnsi="Times New Roman"/>
            <w:sz w:val="24"/>
            <w:szCs w:val="24"/>
            <w:lang w:val="es-ES_tradnl"/>
          </w:rPr>
          <w:t>: ………………………………………………</w:t>
        </w:r>
      </w:ins>
      <w:ins w:id="581" w:author="Luis Alexander Garcia Quiroz" w:date="2017-08-08T21:46:00Z">
        <w:r w:rsidR="002019CA">
          <w:rPr>
            <w:rFonts w:ascii="Times New Roman" w:hAnsi="Times New Roman"/>
            <w:sz w:val="24"/>
            <w:szCs w:val="24"/>
            <w:lang w:val="es-ES_tradnl"/>
          </w:rPr>
          <w:t>………………………………..</w:t>
        </w:r>
      </w:ins>
    </w:p>
    <w:p w14:paraId="0CB25EC5" w14:textId="44F63E3D"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r w:rsidRPr="007B7482">
        <w:rPr>
          <w:rFonts w:ascii="Times New Roman" w:hAnsi="Times New Roman"/>
          <w:sz w:val="24"/>
          <w:szCs w:val="24"/>
          <w:lang w:val="es-ES_tradnl"/>
        </w:rPr>
        <w:t>Registro</w:t>
      </w:r>
      <w:ins w:id="582" w:author="Luis Alexander Garcia Quiroz" w:date="2017-08-08T21:46:00Z">
        <w:r w:rsidR="002019CA">
          <w:rPr>
            <w:rFonts w:ascii="Times New Roman" w:hAnsi="Times New Roman"/>
            <w:sz w:val="24"/>
            <w:szCs w:val="24"/>
            <w:lang w:val="es-ES_tradnl"/>
          </w:rPr>
          <w:t xml:space="preserve"> </w:t>
        </w:r>
      </w:ins>
      <w:del w:id="583" w:author="Luis Alexander Garcia Quiroz" w:date="2017-08-08T21:46:00Z">
        <w:r w:rsidRPr="007B7482" w:rsidDel="002019CA">
          <w:rPr>
            <w:rFonts w:ascii="Times New Roman" w:hAnsi="Times New Roman"/>
            <w:sz w:val="24"/>
            <w:szCs w:val="24"/>
            <w:lang w:val="es-ES_tradnl"/>
          </w:rPr>
          <w:delText xml:space="preserve"> </w:delText>
        </w:r>
      </w:del>
      <w:ins w:id="584" w:author="Luis Alexander Garcia Quiroz" w:date="2017-08-08T21:46:00Z">
        <w:r w:rsidR="002019CA">
          <w:rPr>
            <w:rFonts w:ascii="Times New Roman" w:hAnsi="Times New Roman"/>
            <w:sz w:val="24"/>
            <w:szCs w:val="24"/>
            <w:lang w:val="es-ES_tradnl"/>
          </w:rPr>
          <w:t xml:space="preserve"> </w:t>
        </w:r>
      </w:ins>
      <w:r w:rsidRPr="007B7482">
        <w:rPr>
          <w:rFonts w:ascii="Times New Roman" w:hAnsi="Times New Roman"/>
          <w:sz w:val="24"/>
          <w:szCs w:val="24"/>
          <w:lang w:val="es-ES_tradnl"/>
        </w:rPr>
        <w:t>médico</w:t>
      </w:r>
      <w:ins w:id="585" w:author="Luis Alexander Garcia Quiroz" w:date="2017-08-08T21:46:00Z">
        <w:r w:rsidR="002019CA">
          <w:rPr>
            <w:rFonts w:ascii="Times New Roman" w:hAnsi="Times New Roman"/>
            <w:sz w:val="24"/>
            <w:szCs w:val="24"/>
            <w:lang w:val="es-ES_tradnl"/>
          </w:rPr>
          <w:t xml:space="preserve"> : …........................................................................</w:t>
        </w:r>
      </w:ins>
    </w:p>
    <w:p w14:paraId="24F6CDFC" w14:textId="77777777" w:rsidR="002019CA" w:rsidRDefault="002019CA" w:rsidP="007B7482">
      <w:pPr>
        <w:pStyle w:val="NormalWeb"/>
        <w:spacing w:before="0" w:beforeAutospacing="0" w:after="0" w:afterAutospacing="0" w:line="360" w:lineRule="auto"/>
        <w:jc w:val="both"/>
        <w:rPr>
          <w:ins w:id="586" w:author="Luis Alexander Garcia Quiroz" w:date="2017-08-08T21:43:00Z"/>
          <w:rFonts w:ascii="Times New Roman" w:hAnsi="Times New Roman"/>
          <w:sz w:val="24"/>
          <w:szCs w:val="24"/>
          <w:lang w:val="es-ES_tradnl"/>
        </w:rPr>
      </w:pPr>
    </w:p>
    <w:p w14:paraId="2EF43C57" w14:textId="77777777" w:rsidR="002019CA" w:rsidRDefault="002019CA" w:rsidP="007B7482">
      <w:pPr>
        <w:pStyle w:val="NormalWeb"/>
        <w:spacing w:before="0" w:beforeAutospacing="0" w:after="0" w:afterAutospacing="0" w:line="360" w:lineRule="auto"/>
        <w:jc w:val="both"/>
        <w:rPr>
          <w:ins w:id="587" w:author="Luis Alexander Garcia Quiroz" w:date="2017-08-08T21:44:00Z"/>
          <w:rFonts w:ascii="Times New Roman" w:hAnsi="Times New Roman"/>
          <w:sz w:val="24"/>
          <w:szCs w:val="24"/>
          <w:lang w:val="es-ES_tradnl"/>
        </w:rPr>
      </w:pPr>
      <w:ins w:id="588" w:author="Luis Alexander Garcia Quiroz" w:date="2017-08-08T21:44:00Z">
        <w:r>
          <w:rPr>
            <w:rFonts w:ascii="Times New Roman" w:hAnsi="Times New Roman"/>
            <w:sz w:val="24"/>
            <w:szCs w:val="24"/>
            <w:lang w:val="es-ES_tradnl"/>
          </w:rPr>
          <w:t>DISENTIMIENTO</w:t>
        </w:r>
      </w:ins>
    </w:p>
    <w:p w14:paraId="31EA6EDA" w14:textId="1101418B" w:rsidR="00005EE6" w:rsidRPr="007B7482" w:rsidRDefault="00005EE6" w:rsidP="007B7482">
      <w:pPr>
        <w:pStyle w:val="NormalWeb"/>
        <w:spacing w:before="0" w:beforeAutospacing="0" w:after="0" w:afterAutospacing="0" w:line="360" w:lineRule="auto"/>
        <w:jc w:val="both"/>
        <w:rPr>
          <w:rFonts w:ascii="Times New Roman" w:hAnsi="Times New Roman"/>
          <w:sz w:val="24"/>
          <w:szCs w:val="24"/>
          <w:lang w:val="es-ES_tradnl"/>
        </w:rPr>
      </w:pPr>
      <w:del w:id="589" w:author="Luis Alexander Garcia Quiroz" w:date="2017-08-08T21:44:00Z">
        <w:r w:rsidRPr="007B7482" w:rsidDel="002019CA">
          <w:rPr>
            <w:rFonts w:ascii="Times New Roman" w:hAnsi="Times New Roman"/>
            <w:sz w:val="24"/>
            <w:szCs w:val="24"/>
            <w:lang w:val="es-ES_tradnl"/>
          </w:rPr>
          <w:delText xml:space="preserve">REVOCACIÓN </w:delText>
        </w:r>
      </w:del>
      <w:ins w:id="590" w:author="Luis Alexander Garcia Quiroz" w:date="2017-08-08T21:44:00Z">
        <w:r w:rsidR="00275AE8">
          <w:rPr>
            <w:rFonts w:ascii="Times New Roman" w:hAnsi="Times New Roman"/>
            <w:sz w:val="24"/>
            <w:szCs w:val="24"/>
            <w:lang w:val="es-ES_tradnl"/>
          </w:rPr>
          <w:t xml:space="preserve">Nombre del paciente : </w:t>
        </w:r>
      </w:ins>
      <w:del w:id="591" w:author="Luis Alexander Garcia Quiroz" w:date="2017-08-08T21:44:00Z">
        <w:r w:rsidRPr="007B7482" w:rsidDel="002019CA">
          <w:rPr>
            <w:rFonts w:ascii="Times New Roman" w:hAnsi="Times New Roman"/>
            <w:sz w:val="24"/>
            <w:szCs w:val="24"/>
            <w:lang w:val="es-ES_tradnl"/>
          </w:rPr>
          <w:delText>Lugar y Fecha</w:delText>
        </w:r>
      </w:del>
      <w:r w:rsidRPr="007B7482">
        <w:rPr>
          <w:rFonts w:ascii="Times New Roman" w:hAnsi="Times New Roman"/>
          <w:sz w:val="24"/>
          <w:szCs w:val="24"/>
          <w:lang w:val="es-ES_tradnl"/>
        </w:rPr>
        <w:t xml:space="preserve">................................................................................................ </w:t>
      </w:r>
    </w:p>
    <w:p w14:paraId="541FBBD1" w14:textId="2C4C4811" w:rsidR="00275AE8" w:rsidRPr="007B7482" w:rsidDel="00275AE8" w:rsidRDefault="00005EE6" w:rsidP="00275AE8">
      <w:pPr>
        <w:pStyle w:val="NormalWeb"/>
        <w:spacing w:before="0" w:beforeAutospacing="0" w:after="0" w:afterAutospacing="0" w:line="360" w:lineRule="auto"/>
        <w:jc w:val="both"/>
        <w:rPr>
          <w:del w:id="592" w:author="Luis Alexander Garcia Quiroz" w:date="2017-08-08T21:47:00Z"/>
          <w:moveTo w:id="593" w:author="Luis Alexander Garcia Quiroz" w:date="2017-08-08T21:47:00Z"/>
          <w:rFonts w:ascii="Times New Roman" w:hAnsi="Times New Roman"/>
          <w:sz w:val="24"/>
          <w:szCs w:val="24"/>
          <w:lang w:val="es-ES_tradnl"/>
        </w:rPr>
        <w:pPrChange w:id="594" w:author="Luis Alexander Garcia Quiroz" w:date="2017-08-08T21:47:00Z">
          <w:pPr>
            <w:pStyle w:val="NormalWeb"/>
            <w:spacing w:before="0" w:beforeAutospacing="0" w:after="0" w:afterAutospacing="0" w:line="360" w:lineRule="auto"/>
            <w:jc w:val="both"/>
          </w:pPr>
        </w:pPrChange>
      </w:pPr>
      <w:r w:rsidRPr="007B7482">
        <w:rPr>
          <w:rFonts w:ascii="Times New Roman" w:hAnsi="Times New Roman"/>
          <w:sz w:val="24"/>
          <w:szCs w:val="24"/>
          <w:lang w:val="es-ES_tradnl"/>
        </w:rPr>
        <w:t>Firma</w:t>
      </w:r>
      <w:ins w:id="595" w:author="Luis Alexander Garcia Quiroz" w:date="2017-08-08T21:47:00Z">
        <w:r w:rsidR="00275AE8">
          <w:rPr>
            <w:rFonts w:ascii="Times New Roman" w:hAnsi="Times New Roman"/>
            <w:sz w:val="24"/>
            <w:szCs w:val="24"/>
            <w:lang w:val="es-ES_tradnl"/>
          </w:rPr>
          <w:t xml:space="preserve"> del paciente :</w:t>
        </w:r>
        <w:r w:rsidR="00275AE8">
          <w:rPr>
            <w:rFonts w:ascii="Times New Roman" w:hAnsi="Times New Roman"/>
            <w:sz w:val="24"/>
            <w:szCs w:val="24"/>
            <w:lang w:val="es-ES_tradnl"/>
          </w:rPr>
          <w:tab/>
        </w:r>
      </w:ins>
      <w:del w:id="596" w:author="Luis Alexander Garcia Quiroz" w:date="2017-08-08T21:47:00Z">
        <w:r w:rsidRPr="007B7482" w:rsidDel="00275AE8">
          <w:rPr>
            <w:rFonts w:ascii="Times New Roman" w:hAnsi="Times New Roman"/>
            <w:sz w:val="24"/>
            <w:szCs w:val="24"/>
            <w:lang w:val="es-ES_tradnl"/>
          </w:rPr>
          <w:delText xml:space="preserve"> del paciente</w:delText>
        </w:r>
      </w:del>
      <w:ins w:id="597" w:author="Luis Alexander Garcia Quiroz" w:date="2017-08-08T21:48:00Z">
        <w:r w:rsidR="00275AE8">
          <w:rPr>
            <w:rFonts w:ascii="Times New Roman" w:hAnsi="Times New Roman"/>
            <w:sz w:val="24"/>
            <w:szCs w:val="24"/>
            <w:lang w:val="es-ES_tradnl"/>
          </w:rPr>
          <w:t>…………………………………………………………………</w:t>
        </w:r>
      </w:ins>
      <w:del w:id="598" w:author="Luis Alexander Garcia Quiroz" w:date="2017-08-08T21:47:00Z">
        <w:r w:rsidRPr="007B7482" w:rsidDel="00275AE8">
          <w:rPr>
            <w:rFonts w:ascii="Times New Roman" w:hAnsi="Times New Roman"/>
            <w:sz w:val="24"/>
            <w:szCs w:val="24"/>
            <w:lang w:val="es-ES_tradnl"/>
          </w:rPr>
          <w:delText xml:space="preserve"> </w:delText>
        </w:r>
      </w:del>
      <w:r w:rsidRPr="007B7482">
        <w:rPr>
          <w:rFonts w:ascii="Times New Roman" w:hAnsi="Times New Roman"/>
          <w:sz w:val="24"/>
          <w:szCs w:val="24"/>
          <w:lang w:val="es-ES_tradnl"/>
        </w:rPr>
        <w:br/>
      </w:r>
      <w:moveToRangeStart w:id="599" w:author="Luis Alexander Garcia Quiroz" w:date="2017-08-08T21:47:00Z" w:name="move489992189"/>
      <w:moveTo w:id="600" w:author="Luis Alexander Garcia Quiroz" w:date="2017-08-08T21:47:00Z">
        <w:del w:id="601" w:author="Luis Alexander Garcia Quiroz" w:date="2017-08-08T21:47:00Z">
          <w:r w:rsidR="00275AE8" w:rsidRPr="007B7482" w:rsidDel="00275AE8">
            <w:rPr>
              <w:rFonts w:ascii="Times New Roman" w:hAnsi="Times New Roman"/>
              <w:sz w:val="24"/>
              <w:szCs w:val="24"/>
              <w:lang w:val="es-ES_tradnl"/>
            </w:rPr>
            <w:delText xml:space="preserve">familiar o representante legal en caso de incapacidad) CC................................................. </w:delText>
          </w:r>
        </w:del>
      </w:moveTo>
    </w:p>
    <w:p w14:paraId="6075155E" w14:textId="16495840" w:rsidR="00275AE8" w:rsidRPr="007B7482" w:rsidDel="00275AE8" w:rsidRDefault="00275AE8" w:rsidP="00275AE8">
      <w:pPr>
        <w:pStyle w:val="NormalWeb"/>
        <w:spacing w:before="0" w:beforeAutospacing="0" w:after="0" w:afterAutospacing="0" w:line="360" w:lineRule="auto"/>
        <w:jc w:val="both"/>
        <w:rPr>
          <w:del w:id="602" w:author="Luis Alexander Garcia Quiroz" w:date="2017-08-08T21:47:00Z"/>
          <w:moveTo w:id="603" w:author="Luis Alexander Garcia Quiroz" w:date="2017-08-08T21:47:00Z"/>
          <w:rFonts w:ascii="Times New Roman" w:hAnsi="Times New Roman"/>
          <w:sz w:val="24"/>
          <w:szCs w:val="24"/>
          <w:lang w:val="es-ES_tradnl"/>
        </w:rPr>
        <w:pPrChange w:id="604" w:author="Luis Alexander Garcia Quiroz" w:date="2017-08-08T21:47:00Z">
          <w:pPr>
            <w:pStyle w:val="NormalWeb"/>
            <w:spacing w:before="0" w:beforeAutospacing="0" w:after="0" w:afterAutospacing="0" w:line="360" w:lineRule="auto"/>
            <w:jc w:val="both"/>
          </w:pPr>
        </w:pPrChange>
      </w:pPr>
      <w:moveTo w:id="605" w:author="Luis Alexander Garcia Quiroz" w:date="2017-08-08T21:47:00Z">
        <w:del w:id="606" w:author="Luis Alexander Garcia Quiroz" w:date="2017-08-08T21:47:00Z">
          <w:r w:rsidRPr="007B7482" w:rsidDel="00275AE8">
            <w:rPr>
              <w:rFonts w:ascii="Times New Roman" w:hAnsi="Times New Roman"/>
              <w:sz w:val="24"/>
              <w:szCs w:val="24"/>
              <w:lang w:val="es-ES_tradnl"/>
            </w:rPr>
            <w:delText xml:space="preserve">Firma del médico </w:delText>
          </w:r>
          <w:r w:rsidRPr="007B7482" w:rsidDel="00275AE8">
            <w:rPr>
              <w:rFonts w:ascii="Times New Roman" w:hAnsi="Times New Roman"/>
              <w:sz w:val="24"/>
              <w:szCs w:val="24"/>
              <w:lang w:val="es-ES_tradnl"/>
            </w:rPr>
            <w:br/>
            <w:delText>(responsable de la información)</w:delText>
          </w:r>
        </w:del>
      </w:moveTo>
    </w:p>
    <w:moveToRangeEnd w:id="599"/>
    <w:p w14:paraId="09AB7F62" w14:textId="264E9A90" w:rsidR="00005EE6" w:rsidRPr="007B7482" w:rsidDel="00275AE8" w:rsidRDefault="00005EE6" w:rsidP="00275AE8">
      <w:pPr>
        <w:pStyle w:val="NormalWeb"/>
        <w:spacing w:before="0" w:beforeAutospacing="0" w:after="0" w:afterAutospacing="0" w:line="360" w:lineRule="auto"/>
        <w:jc w:val="both"/>
        <w:rPr>
          <w:moveFrom w:id="607" w:author="Luis Alexander Garcia Quiroz" w:date="2017-08-08T21:47:00Z"/>
          <w:rFonts w:ascii="Times New Roman" w:hAnsi="Times New Roman"/>
          <w:sz w:val="24"/>
          <w:szCs w:val="24"/>
          <w:lang w:val="es-ES_tradnl"/>
        </w:rPr>
        <w:pPrChange w:id="608" w:author="Luis Alexander Garcia Quiroz" w:date="2017-08-08T21:47:00Z">
          <w:pPr>
            <w:pStyle w:val="NormalWeb"/>
            <w:spacing w:before="0" w:beforeAutospacing="0" w:after="0" w:afterAutospacing="0" w:line="360" w:lineRule="auto"/>
            <w:jc w:val="both"/>
          </w:pPr>
        </w:pPrChange>
      </w:pPr>
      <w:del w:id="609" w:author="Luis Alexander Garcia Quiroz" w:date="2017-08-08T21:47:00Z">
        <w:r w:rsidRPr="007B7482" w:rsidDel="00275AE8">
          <w:rPr>
            <w:rFonts w:ascii="Times New Roman" w:hAnsi="Times New Roman"/>
            <w:sz w:val="24"/>
            <w:szCs w:val="24"/>
            <w:lang w:val="es-ES_tradnl"/>
          </w:rPr>
          <w:delText>(</w:delText>
        </w:r>
      </w:del>
      <w:moveFromRangeStart w:id="610" w:author="Luis Alexander Garcia Quiroz" w:date="2017-08-08T21:47:00Z" w:name="move489992189"/>
      <w:moveFrom w:id="611" w:author="Luis Alexander Garcia Quiroz" w:date="2017-08-08T21:47:00Z">
        <w:r w:rsidRPr="007B7482" w:rsidDel="00275AE8">
          <w:rPr>
            <w:rFonts w:ascii="Times New Roman" w:hAnsi="Times New Roman"/>
            <w:sz w:val="24"/>
            <w:szCs w:val="24"/>
            <w:lang w:val="es-ES_tradnl"/>
          </w:rPr>
          <w:t xml:space="preserve">familiar o representante legal en caso de incapacidad) CC................................................. </w:t>
        </w:r>
      </w:moveFrom>
    </w:p>
    <w:p w14:paraId="13429272" w14:textId="2BF0E8CD" w:rsidR="00005EE6" w:rsidRPr="007B7482" w:rsidRDefault="00005EE6" w:rsidP="00275AE8">
      <w:pPr>
        <w:pStyle w:val="NormalWeb"/>
        <w:spacing w:before="0" w:beforeAutospacing="0" w:after="0" w:afterAutospacing="0" w:line="360" w:lineRule="auto"/>
        <w:jc w:val="both"/>
        <w:rPr>
          <w:rFonts w:ascii="Times New Roman" w:hAnsi="Times New Roman"/>
          <w:sz w:val="24"/>
          <w:szCs w:val="24"/>
          <w:lang w:val="es-ES_tradnl"/>
        </w:rPr>
        <w:pPrChange w:id="612" w:author="Luis Alexander Garcia Quiroz" w:date="2017-08-08T21:47:00Z">
          <w:pPr>
            <w:pStyle w:val="NormalWeb"/>
            <w:spacing w:before="0" w:beforeAutospacing="0" w:after="0" w:afterAutospacing="0" w:line="360" w:lineRule="auto"/>
            <w:jc w:val="both"/>
          </w:pPr>
        </w:pPrChange>
      </w:pPr>
      <w:moveFrom w:id="613" w:author="Luis Alexander Garcia Quiroz" w:date="2017-08-08T21:47:00Z">
        <w:r w:rsidRPr="007B7482" w:rsidDel="00275AE8">
          <w:rPr>
            <w:rFonts w:ascii="Times New Roman" w:hAnsi="Times New Roman"/>
            <w:sz w:val="24"/>
            <w:szCs w:val="24"/>
            <w:lang w:val="es-ES_tradnl"/>
          </w:rPr>
          <w:t xml:space="preserve">Firma del médico </w:t>
        </w:r>
        <w:r w:rsidRPr="007B7482" w:rsidDel="00275AE8">
          <w:rPr>
            <w:rFonts w:ascii="Times New Roman" w:hAnsi="Times New Roman"/>
            <w:sz w:val="24"/>
            <w:szCs w:val="24"/>
            <w:lang w:val="es-ES_tradnl"/>
          </w:rPr>
          <w:br/>
          <w:t>(responsable de la información)</w:t>
        </w:r>
      </w:moveFrom>
      <w:moveFromRangeEnd w:id="610"/>
    </w:p>
    <w:p w14:paraId="4DD498AB" w14:textId="77777777" w:rsidR="00103CC2" w:rsidRPr="007B7482" w:rsidRDefault="00103CC2" w:rsidP="007B7482">
      <w:pPr>
        <w:pStyle w:val="NormalWeb"/>
        <w:spacing w:before="0" w:beforeAutospacing="0" w:after="0" w:afterAutospacing="0" w:line="360" w:lineRule="auto"/>
        <w:jc w:val="both"/>
        <w:rPr>
          <w:rFonts w:ascii="Times New Roman" w:hAnsi="Times New Roman"/>
          <w:sz w:val="24"/>
          <w:szCs w:val="24"/>
          <w:lang w:val="es-ES_tradnl"/>
        </w:rPr>
      </w:pPr>
    </w:p>
    <w:p w14:paraId="6FF1B242" w14:textId="77777777" w:rsidR="00103CC2" w:rsidRPr="007B7482" w:rsidRDefault="00103CC2" w:rsidP="007B7482">
      <w:pPr>
        <w:spacing w:after="0" w:line="360" w:lineRule="auto"/>
        <w:jc w:val="both"/>
        <w:rPr>
          <w:rFonts w:ascii="Times New Roman" w:eastAsiaTheme="minorEastAsia" w:hAnsi="Times New Roman" w:cs="Times New Roman"/>
          <w:sz w:val="24"/>
          <w:szCs w:val="24"/>
          <w:u w:color="000000"/>
          <w:lang w:eastAsia="es-ES"/>
        </w:rPr>
      </w:pPr>
      <w:r w:rsidRPr="007B7482">
        <w:rPr>
          <w:rFonts w:ascii="Times New Roman" w:hAnsi="Times New Roman" w:cs="Times New Roman"/>
          <w:sz w:val="24"/>
          <w:szCs w:val="24"/>
        </w:rPr>
        <w:br w:type="page"/>
      </w:r>
    </w:p>
    <w:p w14:paraId="4A209032" w14:textId="77777777" w:rsidR="00222E7A" w:rsidRPr="007B7482" w:rsidRDefault="00222E7A" w:rsidP="007B7482">
      <w:pPr>
        <w:tabs>
          <w:tab w:val="left" w:pos="2212"/>
        </w:tabs>
        <w:spacing w:after="0" w:line="360" w:lineRule="auto"/>
        <w:jc w:val="both"/>
        <w:rPr>
          <w:rFonts w:ascii="Times New Roman" w:hAnsi="Times New Roman" w:cs="Times New Roman"/>
          <w:sz w:val="24"/>
          <w:szCs w:val="24"/>
          <w:u w:val="single"/>
        </w:rPr>
      </w:pPr>
    </w:p>
    <w:p w14:paraId="5E48A9F3" w14:textId="77777777" w:rsidR="006F0E0D" w:rsidRDefault="006F0E0D" w:rsidP="007B7482">
      <w:pPr>
        <w:tabs>
          <w:tab w:val="left" w:pos="2212"/>
        </w:tabs>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Cronograma</w:t>
      </w:r>
    </w:p>
    <w:tbl>
      <w:tblPr>
        <w:tblStyle w:val="Tablaconcuadrcula"/>
        <w:tblpPr w:leftFromText="141" w:rightFromText="141" w:vertAnchor="text" w:horzAnchor="margin" w:tblpXSpec="center" w:tblpY="208"/>
        <w:tblW w:w="10338" w:type="dxa"/>
        <w:tblLook w:val="04A0" w:firstRow="1" w:lastRow="0" w:firstColumn="1" w:lastColumn="0" w:noHBand="0" w:noVBand="1"/>
      </w:tblPr>
      <w:tblGrid>
        <w:gridCol w:w="1320"/>
        <w:gridCol w:w="300"/>
        <w:gridCol w:w="300"/>
        <w:gridCol w:w="285"/>
        <w:gridCol w:w="285"/>
        <w:gridCol w:w="353"/>
        <w:gridCol w:w="353"/>
        <w:gridCol w:w="353"/>
        <w:gridCol w:w="301"/>
        <w:gridCol w:w="301"/>
        <w:gridCol w:w="301"/>
        <w:gridCol w:w="301"/>
        <w:gridCol w:w="317"/>
        <w:gridCol w:w="368"/>
        <w:gridCol w:w="301"/>
        <w:gridCol w:w="301"/>
        <w:gridCol w:w="301"/>
        <w:gridCol w:w="355"/>
        <w:gridCol w:w="355"/>
        <w:gridCol w:w="355"/>
        <w:gridCol w:w="285"/>
        <w:gridCol w:w="285"/>
        <w:gridCol w:w="285"/>
        <w:gridCol w:w="285"/>
        <w:gridCol w:w="285"/>
        <w:gridCol w:w="285"/>
        <w:gridCol w:w="285"/>
        <w:gridCol w:w="285"/>
        <w:gridCol w:w="299"/>
        <w:gridCol w:w="353"/>
      </w:tblGrid>
      <w:tr w:rsidR="006B0BD0" w:rsidRPr="00FA45E3" w14:paraId="001CEB63" w14:textId="77777777" w:rsidTr="006B0BD0">
        <w:tc>
          <w:tcPr>
            <w:tcW w:w="1319" w:type="dxa"/>
            <w:vMerge w:val="restart"/>
          </w:tcPr>
          <w:p w14:paraId="77A7656C" w14:textId="77777777" w:rsidR="006B0BD0" w:rsidRPr="003856A3" w:rsidRDefault="006B0BD0" w:rsidP="00B20D66">
            <w:pPr>
              <w:rPr>
                <w:rFonts w:ascii="Arial" w:hAnsi="Arial" w:cs="Arial"/>
                <w:sz w:val="14"/>
                <w:szCs w:val="14"/>
              </w:rPr>
            </w:pPr>
          </w:p>
        </w:tc>
        <w:tc>
          <w:tcPr>
            <w:tcW w:w="0" w:type="auto"/>
            <w:gridSpan w:val="7"/>
            <w:shd w:val="clear" w:color="auto" w:fill="BDD6EE" w:themeFill="accent1" w:themeFillTint="66"/>
          </w:tcPr>
          <w:p w14:paraId="10B66E80" w14:textId="04BA19E6" w:rsidR="006B0BD0" w:rsidRDefault="006B0BD0" w:rsidP="006B0BD0">
            <w:pPr>
              <w:jc w:val="center"/>
              <w:rPr>
                <w:rFonts w:ascii="Arial" w:hAnsi="Arial" w:cs="Arial"/>
                <w:sz w:val="12"/>
                <w:szCs w:val="12"/>
              </w:rPr>
            </w:pPr>
            <w:r>
              <w:rPr>
                <w:rFonts w:ascii="Arial" w:hAnsi="Arial" w:cs="Arial"/>
                <w:sz w:val="12"/>
                <w:szCs w:val="12"/>
              </w:rPr>
              <w:t>2016</w:t>
            </w:r>
          </w:p>
        </w:tc>
        <w:tc>
          <w:tcPr>
            <w:tcW w:w="3830" w:type="dxa"/>
            <w:gridSpan w:val="12"/>
            <w:shd w:val="clear" w:color="auto" w:fill="F7CAAC" w:themeFill="accent2" w:themeFillTint="66"/>
          </w:tcPr>
          <w:p w14:paraId="56628E3D" w14:textId="659D8D03" w:rsidR="006B0BD0" w:rsidRDefault="006B0BD0" w:rsidP="006B0BD0">
            <w:pPr>
              <w:jc w:val="center"/>
              <w:rPr>
                <w:rFonts w:ascii="Arial" w:hAnsi="Arial" w:cs="Arial"/>
                <w:sz w:val="12"/>
                <w:szCs w:val="12"/>
              </w:rPr>
            </w:pPr>
            <w:r>
              <w:rPr>
                <w:rFonts w:ascii="Arial" w:hAnsi="Arial" w:cs="Arial"/>
                <w:sz w:val="12"/>
                <w:szCs w:val="12"/>
              </w:rPr>
              <w:t>2017</w:t>
            </w:r>
          </w:p>
        </w:tc>
        <w:tc>
          <w:tcPr>
            <w:tcW w:w="0" w:type="auto"/>
            <w:gridSpan w:val="10"/>
            <w:shd w:val="clear" w:color="auto" w:fill="DBDBDB" w:themeFill="accent3" w:themeFillTint="66"/>
          </w:tcPr>
          <w:p w14:paraId="3F1412AA" w14:textId="41467C80" w:rsidR="006B0BD0" w:rsidRDefault="006B0BD0" w:rsidP="006B0BD0">
            <w:pPr>
              <w:jc w:val="center"/>
              <w:rPr>
                <w:rFonts w:ascii="Arial" w:hAnsi="Arial" w:cs="Arial"/>
                <w:sz w:val="12"/>
                <w:szCs w:val="12"/>
              </w:rPr>
            </w:pPr>
            <w:r>
              <w:rPr>
                <w:rFonts w:ascii="Arial" w:hAnsi="Arial" w:cs="Arial"/>
                <w:sz w:val="12"/>
                <w:szCs w:val="12"/>
              </w:rPr>
              <w:t>2018</w:t>
            </w:r>
          </w:p>
        </w:tc>
      </w:tr>
      <w:tr w:rsidR="006B0BD0" w:rsidRPr="00FA45E3" w14:paraId="7817930B" w14:textId="77777777" w:rsidTr="006B0BD0">
        <w:tc>
          <w:tcPr>
            <w:tcW w:w="1319" w:type="dxa"/>
            <w:vMerge/>
          </w:tcPr>
          <w:p w14:paraId="2A1F4A19" w14:textId="77777777" w:rsidR="006B0BD0" w:rsidRPr="003856A3" w:rsidRDefault="006B0BD0" w:rsidP="00B20D66">
            <w:pPr>
              <w:rPr>
                <w:rFonts w:ascii="Arial" w:hAnsi="Arial" w:cs="Arial"/>
                <w:sz w:val="14"/>
                <w:szCs w:val="14"/>
              </w:rPr>
            </w:pPr>
          </w:p>
        </w:tc>
        <w:tc>
          <w:tcPr>
            <w:tcW w:w="0" w:type="auto"/>
            <w:gridSpan w:val="7"/>
            <w:shd w:val="clear" w:color="auto" w:fill="BDD6EE" w:themeFill="accent1" w:themeFillTint="66"/>
          </w:tcPr>
          <w:p w14:paraId="0C86CBFA" w14:textId="2F9B24D5" w:rsidR="006B0BD0" w:rsidRDefault="006B0BD0" w:rsidP="006B0BD0">
            <w:pPr>
              <w:jc w:val="center"/>
              <w:rPr>
                <w:rFonts w:ascii="Arial" w:hAnsi="Arial" w:cs="Arial"/>
                <w:sz w:val="12"/>
                <w:szCs w:val="12"/>
              </w:rPr>
            </w:pPr>
            <w:r>
              <w:rPr>
                <w:rFonts w:ascii="Arial" w:hAnsi="Arial" w:cs="Arial"/>
                <w:sz w:val="12"/>
                <w:szCs w:val="12"/>
              </w:rPr>
              <w:t>meses</w:t>
            </w:r>
          </w:p>
        </w:tc>
        <w:tc>
          <w:tcPr>
            <w:tcW w:w="3830" w:type="dxa"/>
            <w:gridSpan w:val="12"/>
            <w:shd w:val="clear" w:color="auto" w:fill="F7CAAC" w:themeFill="accent2" w:themeFillTint="66"/>
          </w:tcPr>
          <w:p w14:paraId="0B934B9A" w14:textId="2761E732" w:rsidR="006B0BD0" w:rsidRDefault="006B0BD0" w:rsidP="006B0BD0">
            <w:pPr>
              <w:jc w:val="center"/>
              <w:rPr>
                <w:rFonts w:ascii="Arial" w:hAnsi="Arial" w:cs="Arial"/>
                <w:sz w:val="12"/>
                <w:szCs w:val="12"/>
              </w:rPr>
            </w:pPr>
            <w:r>
              <w:rPr>
                <w:rFonts w:ascii="Arial" w:hAnsi="Arial" w:cs="Arial"/>
                <w:sz w:val="12"/>
                <w:szCs w:val="12"/>
              </w:rPr>
              <w:t>meses</w:t>
            </w:r>
          </w:p>
        </w:tc>
        <w:tc>
          <w:tcPr>
            <w:tcW w:w="0" w:type="auto"/>
            <w:gridSpan w:val="10"/>
            <w:shd w:val="clear" w:color="auto" w:fill="DBDBDB" w:themeFill="accent3" w:themeFillTint="66"/>
          </w:tcPr>
          <w:p w14:paraId="7D3868C0" w14:textId="1D39D5E4" w:rsidR="006B0BD0" w:rsidRDefault="006B0BD0" w:rsidP="006B0BD0">
            <w:pPr>
              <w:jc w:val="center"/>
              <w:rPr>
                <w:rFonts w:ascii="Arial" w:hAnsi="Arial" w:cs="Arial"/>
                <w:sz w:val="12"/>
                <w:szCs w:val="12"/>
              </w:rPr>
            </w:pPr>
            <w:r>
              <w:rPr>
                <w:rFonts w:ascii="Arial" w:hAnsi="Arial" w:cs="Arial"/>
                <w:sz w:val="12"/>
                <w:szCs w:val="12"/>
              </w:rPr>
              <w:t>meses</w:t>
            </w:r>
          </w:p>
        </w:tc>
      </w:tr>
      <w:tr w:rsidR="006B0BD0" w:rsidRPr="00FA45E3" w14:paraId="0B35823F" w14:textId="77777777" w:rsidTr="006B0BD0">
        <w:tc>
          <w:tcPr>
            <w:tcW w:w="1319" w:type="dxa"/>
            <w:vMerge/>
          </w:tcPr>
          <w:p w14:paraId="6D4E91BC" w14:textId="77777777" w:rsidR="00294736" w:rsidRPr="003856A3" w:rsidRDefault="00294736" w:rsidP="00B20D66">
            <w:pPr>
              <w:rPr>
                <w:rFonts w:ascii="Arial" w:hAnsi="Arial" w:cs="Arial"/>
                <w:sz w:val="14"/>
                <w:szCs w:val="14"/>
              </w:rPr>
            </w:pPr>
          </w:p>
        </w:tc>
        <w:tc>
          <w:tcPr>
            <w:tcW w:w="0" w:type="auto"/>
            <w:shd w:val="clear" w:color="auto" w:fill="BDD6EE" w:themeFill="accent1" w:themeFillTint="66"/>
          </w:tcPr>
          <w:p w14:paraId="7A39BFB8" w14:textId="5F9F5FC0" w:rsidR="00294736" w:rsidRPr="00FA45E3" w:rsidRDefault="00294736" w:rsidP="00B20D66">
            <w:pPr>
              <w:rPr>
                <w:rFonts w:ascii="Arial" w:hAnsi="Arial" w:cs="Arial"/>
                <w:sz w:val="12"/>
                <w:szCs w:val="12"/>
              </w:rPr>
            </w:pPr>
            <w:r>
              <w:rPr>
                <w:rFonts w:ascii="Arial" w:hAnsi="Arial" w:cs="Arial"/>
                <w:sz w:val="12"/>
                <w:szCs w:val="12"/>
              </w:rPr>
              <w:t>6</w:t>
            </w:r>
          </w:p>
        </w:tc>
        <w:tc>
          <w:tcPr>
            <w:tcW w:w="0" w:type="auto"/>
            <w:shd w:val="clear" w:color="auto" w:fill="BDD6EE" w:themeFill="accent1" w:themeFillTint="66"/>
          </w:tcPr>
          <w:p w14:paraId="147D01BD" w14:textId="6195E67A" w:rsidR="00294736" w:rsidRPr="00FA45E3" w:rsidRDefault="00294736" w:rsidP="00B20D66">
            <w:pPr>
              <w:rPr>
                <w:rFonts w:ascii="Arial" w:hAnsi="Arial" w:cs="Arial"/>
                <w:sz w:val="12"/>
                <w:szCs w:val="12"/>
              </w:rPr>
            </w:pPr>
            <w:r>
              <w:rPr>
                <w:rFonts w:ascii="Arial" w:hAnsi="Arial" w:cs="Arial"/>
                <w:sz w:val="12"/>
                <w:szCs w:val="12"/>
              </w:rPr>
              <w:t>7</w:t>
            </w:r>
          </w:p>
        </w:tc>
        <w:tc>
          <w:tcPr>
            <w:tcW w:w="0" w:type="auto"/>
            <w:shd w:val="clear" w:color="auto" w:fill="BDD6EE" w:themeFill="accent1" w:themeFillTint="66"/>
          </w:tcPr>
          <w:p w14:paraId="1AB867EF" w14:textId="79C83139" w:rsidR="00294736" w:rsidRPr="00FA45E3" w:rsidRDefault="00294736" w:rsidP="00B20D66">
            <w:pPr>
              <w:rPr>
                <w:rFonts w:ascii="Arial" w:hAnsi="Arial" w:cs="Arial"/>
                <w:sz w:val="12"/>
                <w:szCs w:val="12"/>
              </w:rPr>
            </w:pPr>
            <w:r>
              <w:rPr>
                <w:rFonts w:ascii="Arial" w:hAnsi="Arial" w:cs="Arial"/>
                <w:sz w:val="12"/>
                <w:szCs w:val="12"/>
              </w:rPr>
              <w:t>8</w:t>
            </w:r>
          </w:p>
        </w:tc>
        <w:tc>
          <w:tcPr>
            <w:tcW w:w="0" w:type="auto"/>
            <w:shd w:val="clear" w:color="auto" w:fill="BDD6EE" w:themeFill="accent1" w:themeFillTint="66"/>
          </w:tcPr>
          <w:p w14:paraId="2F77FF1C" w14:textId="1F5E6602" w:rsidR="00294736" w:rsidRPr="00FA45E3" w:rsidRDefault="00294736" w:rsidP="00B20D66">
            <w:pPr>
              <w:rPr>
                <w:rFonts w:ascii="Arial" w:hAnsi="Arial" w:cs="Arial"/>
                <w:sz w:val="12"/>
                <w:szCs w:val="12"/>
              </w:rPr>
            </w:pPr>
            <w:r>
              <w:rPr>
                <w:rFonts w:ascii="Arial" w:hAnsi="Arial" w:cs="Arial"/>
                <w:sz w:val="12"/>
                <w:szCs w:val="12"/>
              </w:rPr>
              <w:t>9</w:t>
            </w:r>
          </w:p>
        </w:tc>
        <w:tc>
          <w:tcPr>
            <w:tcW w:w="0" w:type="auto"/>
            <w:shd w:val="clear" w:color="auto" w:fill="BDD6EE" w:themeFill="accent1" w:themeFillTint="66"/>
          </w:tcPr>
          <w:p w14:paraId="2982B35C" w14:textId="4E1C1A4E" w:rsidR="00294736" w:rsidRPr="00FA45E3" w:rsidRDefault="00294736" w:rsidP="00B20D66">
            <w:pPr>
              <w:rPr>
                <w:rFonts w:ascii="Arial" w:hAnsi="Arial" w:cs="Arial"/>
                <w:sz w:val="12"/>
                <w:szCs w:val="12"/>
              </w:rPr>
            </w:pPr>
            <w:r>
              <w:rPr>
                <w:rFonts w:ascii="Arial" w:hAnsi="Arial" w:cs="Arial"/>
                <w:sz w:val="12"/>
                <w:szCs w:val="12"/>
              </w:rPr>
              <w:t>10</w:t>
            </w:r>
          </w:p>
        </w:tc>
        <w:tc>
          <w:tcPr>
            <w:tcW w:w="0" w:type="auto"/>
            <w:shd w:val="clear" w:color="auto" w:fill="BDD6EE" w:themeFill="accent1" w:themeFillTint="66"/>
          </w:tcPr>
          <w:p w14:paraId="16279043" w14:textId="123A6AD3" w:rsidR="00294736" w:rsidRPr="00FA45E3" w:rsidRDefault="00294736" w:rsidP="00B20D66">
            <w:pPr>
              <w:rPr>
                <w:rFonts w:ascii="Arial" w:hAnsi="Arial" w:cs="Arial"/>
                <w:sz w:val="12"/>
                <w:szCs w:val="12"/>
              </w:rPr>
            </w:pPr>
            <w:r>
              <w:rPr>
                <w:rFonts w:ascii="Arial" w:hAnsi="Arial" w:cs="Arial"/>
                <w:sz w:val="12"/>
                <w:szCs w:val="12"/>
              </w:rPr>
              <w:t>11</w:t>
            </w:r>
          </w:p>
        </w:tc>
        <w:tc>
          <w:tcPr>
            <w:tcW w:w="0" w:type="auto"/>
            <w:shd w:val="clear" w:color="auto" w:fill="BDD6EE" w:themeFill="accent1" w:themeFillTint="66"/>
          </w:tcPr>
          <w:p w14:paraId="06D62AE4" w14:textId="12BEFB73" w:rsidR="00294736" w:rsidRPr="00FA45E3" w:rsidRDefault="00294736" w:rsidP="00B20D66">
            <w:pPr>
              <w:rPr>
                <w:rFonts w:ascii="Arial" w:hAnsi="Arial" w:cs="Arial"/>
                <w:sz w:val="12"/>
                <w:szCs w:val="12"/>
              </w:rPr>
            </w:pPr>
            <w:r>
              <w:rPr>
                <w:rFonts w:ascii="Arial" w:hAnsi="Arial" w:cs="Arial"/>
                <w:sz w:val="12"/>
                <w:szCs w:val="12"/>
              </w:rPr>
              <w:t>12</w:t>
            </w:r>
          </w:p>
        </w:tc>
        <w:tc>
          <w:tcPr>
            <w:tcW w:w="0" w:type="auto"/>
            <w:shd w:val="clear" w:color="auto" w:fill="F7CAAC" w:themeFill="accent2" w:themeFillTint="66"/>
          </w:tcPr>
          <w:p w14:paraId="06FC6D97" w14:textId="77777777" w:rsidR="00294736" w:rsidRPr="00FA45E3" w:rsidRDefault="00294736" w:rsidP="00B20D66">
            <w:pPr>
              <w:rPr>
                <w:rFonts w:ascii="Arial" w:hAnsi="Arial" w:cs="Arial"/>
                <w:sz w:val="12"/>
                <w:szCs w:val="12"/>
              </w:rPr>
            </w:pPr>
            <w:r>
              <w:rPr>
                <w:rFonts w:ascii="Arial" w:hAnsi="Arial" w:cs="Arial"/>
                <w:sz w:val="12"/>
                <w:szCs w:val="12"/>
              </w:rPr>
              <w:t>1</w:t>
            </w:r>
          </w:p>
        </w:tc>
        <w:tc>
          <w:tcPr>
            <w:tcW w:w="0" w:type="auto"/>
            <w:shd w:val="clear" w:color="auto" w:fill="F7CAAC" w:themeFill="accent2" w:themeFillTint="66"/>
          </w:tcPr>
          <w:p w14:paraId="1D04E4B8" w14:textId="77777777" w:rsidR="00294736" w:rsidRPr="00FA45E3" w:rsidRDefault="00294736" w:rsidP="00B20D66">
            <w:pPr>
              <w:rPr>
                <w:rFonts w:ascii="Arial" w:hAnsi="Arial" w:cs="Arial"/>
                <w:sz w:val="12"/>
                <w:szCs w:val="12"/>
              </w:rPr>
            </w:pPr>
            <w:r>
              <w:rPr>
                <w:rFonts w:ascii="Arial" w:hAnsi="Arial" w:cs="Arial"/>
                <w:sz w:val="12"/>
                <w:szCs w:val="12"/>
              </w:rPr>
              <w:t>2</w:t>
            </w:r>
          </w:p>
        </w:tc>
        <w:tc>
          <w:tcPr>
            <w:tcW w:w="0" w:type="auto"/>
            <w:shd w:val="clear" w:color="auto" w:fill="F7CAAC" w:themeFill="accent2" w:themeFillTint="66"/>
          </w:tcPr>
          <w:p w14:paraId="5FC7166C" w14:textId="77777777" w:rsidR="00294736" w:rsidRPr="00FA45E3" w:rsidRDefault="00294736" w:rsidP="00B20D66">
            <w:pPr>
              <w:rPr>
                <w:rFonts w:ascii="Arial" w:hAnsi="Arial" w:cs="Arial"/>
                <w:sz w:val="12"/>
                <w:szCs w:val="12"/>
              </w:rPr>
            </w:pPr>
            <w:r>
              <w:rPr>
                <w:rFonts w:ascii="Arial" w:hAnsi="Arial" w:cs="Arial"/>
                <w:sz w:val="12"/>
                <w:szCs w:val="12"/>
              </w:rPr>
              <w:t>3</w:t>
            </w:r>
          </w:p>
        </w:tc>
        <w:tc>
          <w:tcPr>
            <w:tcW w:w="0" w:type="auto"/>
            <w:shd w:val="clear" w:color="auto" w:fill="F7CAAC" w:themeFill="accent2" w:themeFillTint="66"/>
          </w:tcPr>
          <w:p w14:paraId="73B4142F" w14:textId="77777777" w:rsidR="00294736" w:rsidRPr="00FA45E3" w:rsidRDefault="00294736" w:rsidP="00B20D66">
            <w:pPr>
              <w:rPr>
                <w:rFonts w:ascii="Arial" w:hAnsi="Arial" w:cs="Arial"/>
                <w:sz w:val="12"/>
                <w:szCs w:val="12"/>
              </w:rPr>
            </w:pPr>
            <w:r>
              <w:rPr>
                <w:rFonts w:ascii="Arial" w:hAnsi="Arial" w:cs="Arial"/>
                <w:sz w:val="12"/>
                <w:szCs w:val="12"/>
              </w:rPr>
              <w:t>4</w:t>
            </w:r>
          </w:p>
        </w:tc>
        <w:tc>
          <w:tcPr>
            <w:tcW w:w="315" w:type="dxa"/>
            <w:shd w:val="clear" w:color="auto" w:fill="F7CAAC" w:themeFill="accent2" w:themeFillTint="66"/>
          </w:tcPr>
          <w:p w14:paraId="5E773EF1" w14:textId="77777777" w:rsidR="00294736" w:rsidRPr="00FA45E3" w:rsidRDefault="00294736" w:rsidP="00B20D66">
            <w:pPr>
              <w:rPr>
                <w:rFonts w:ascii="Arial" w:hAnsi="Arial" w:cs="Arial"/>
                <w:sz w:val="12"/>
                <w:szCs w:val="12"/>
              </w:rPr>
            </w:pPr>
            <w:r>
              <w:rPr>
                <w:rFonts w:ascii="Arial" w:hAnsi="Arial" w:cs="Arial"/>
                <w:sz w:val="12"/>
                <w:szCs w:val="12"/>
              </w:rPr>
              <w:t>5</w:t>
            </w:r>
          </w:p>
        </w:tc>
        <w:tc>
          <w:tcPr>
            <w:tcW w:w="366" w:type="dxa"/>
            <w:shd w:val="clear" w:color="auto" w:fill="F7CAAC" w:themeFill="accent2" w:themeFillTint="66"/>
          </w:tcPr>
          <w:p w14:paraId="1FB684BC" w14:textId="77777777" w:rsidR="00294736" w:rsidRPr="00FA45E3" w:rsidRDefault="00294736" w:rsidP="00B20D66">
            <w:pPr>
              <w:rPr>
                <w:rFonts w:ascii="Arial" w:hAnsi="Arial" w:cs="Arial"/>
                <w:sz w:val="12"/>
                <w:szCs w:val="12"/>
              </w:rPr>
            </w:pPr>
            <w:r>
              <w:rPr>
                <w:rFonts w:ascii="Arial" w:hAnsi="Arial" w:cs="Arial"/>
                <w:sz w:val="12"/>
                <w:szCs w:val="12"/>
              </w:rPr>
              <w:t>6</w:t>
            </w:r>
          </w:p>
        </w:tc>
        <w:tc>
          <w:tcPr>
            <w:tcW w:w="0" w:type="auto"/>
            <w:shd w:val="clear" w:color="auto" w:fill="F7CAAC" w:themeFill="accent2" w:themeFillTint="66"/>
          </w:tcPr>
          <w:p w14:paraId="380EEA54" w14:textId="77777777" w:rsidR="00294736" w:rsidRPr="00FA45E3" w:rsidRDefault="00294736" w:rsidP="00B20D66">
            <w:pPr>
              <w:rPr>
                <w:rFonts w:ascii="Arial" w:hAnsi="Arial" w:cs="Arial"/>
                <w:sz w:val="12"/>
                <w:szCs w:val="12"/>
              </w:rPr>
            </w:pPr>
            <w:r>
              <w:rPr>
                <w:rFonts w:ascii="Arial" w:hAnsi="Arial" w:cs="Arial"/>
                <w:sz w:val="12"/>
                <w:szCs w:val="12"/>
              </w:rPr>
              <w:t>7</w:t>
            </w:r>
          </w:p>
        </w:tc>
        <w:tc>
          <w:tcPr>
            <w:tcW w:w="0" w:type="auto"/>
            <w:shd w:val="clear" w:color="auto" w:fill="F7CAAC" w:themeFill="accent2" w:themeFillTint="66"/>
          </w:tcPr>
          <w:p w14:paraId="2F405DAD" w14:textId="77777777" w:rsidR="00294736" w:rsidRPr="00FA45E3" w:rsidRDefault="00294736" w:rsidP="00B20D66">
            <w:pPr>
              <w:rPr>
                <w:rFonts w:ascii="Arial" w:hAnsi="Arial" w:cs="Arial"/>
                <w:sz w:val="12"/>
                <w:szCs w:val="12"/>
              </w:rPr>
            </w:pPr>
            <w:r>
              <w:rPr>
                <w:rFonts w:ascii="Arial" w:hAnsi="Arial" w:cs="Arial"/>
                <w:sz w:val="12"/>
                <w:szCs w:val="12"/>
              </w:rPr>
              <w:t>8</w:t>
            </w:r>
          </w:p>
        </w:tc>
        <w:tc>
          <w:tcPr>
            <w:tcW w:w="0" w:type="auto"/>
            <w:shd w:val="clear" w:color="auto" w:fill="F7CAAC" w:themeFill="accent2" w:themeFillTint="66"/>
          </w:tcPr>
          <w:p w14:paraId="5356826C" w14:textId="77777777" w:rsidR="00294736" w:rsidRPr="00FA45E3" w:rsidRDefault="00294736" w:rsidP="00B20D66">
            <w:pPr>
              <w:rPr>
                <w:rFonts w:ascii="Arial" w:hAnsi="Arial" w:cs="Arial"/>
                <w:sz w:val="12"/>
                <w:szCs w:val="12"/>
              </w:rPr>
            </w:pPr>
            <w:r>
              <w:rPr>
                <w:rFonts w:ascii="Arial" w:hAnsi="Arial" w:cs="Arial"/>
                <w:sz w:val="12"/>
                <w:szCs w:val="12"/>
              </w:rPr>
              <w:t>9</w:t>
            </w:r>
          </w:p>
        </w:tc>
        <w:tc>
          <w:tcPr>
            <w:tcW w:w="0" w:type="auto"/>
            <w:shd w:val="clear" w:color="auto" w:fill="F7CAAC" w:themeFill="accent2" w:themeFillTint="66"/>
          </w:tcPr>
          <w:p w14:paraId="38D65B80" w14:textId="77777777" w:rsidR="00294736" w:rsidRPr="00FA45E3" w:rsidRDefault="00294736" w:rsidP="00B20D66">
            <w:pPr>
              <w:rPr>
                <w:rFonts w:ascii="Arial" w:hAnsi="Arial" w:cs="Arial"/>
                <w:sz w:val="12"/>
                <w:szCs w:val="12"/>
              </w:rPr>
            </w:pPr>
            <w:r>
              <w:rPr>
                <w:rFonts w:ascii="Arial" w:hAnsi="Arial" w:cs="Arial"/>
                <w:sz w:val="12"/>
                <w:szCs w:val="12"/>
              </w:rPr>
              <w:t>10</w:t>
            </w:r>
          </w:p>
        </w:tc>
        <w:tc>
          <w:tcPr>
            <w:tcW w:w="0" w:type="auto"/>
            <w:shd w:val="clear" w:color="auto" w:fill="F7CAAC" w:themeFill="accent2" w:themeFillTint="66"/>
          </w:tcPr>
          <w:p w14:paraId="1281176B" w14:textId="77777777" w:rsidR="00294736" w:rsidRPr="00FA45E3" w:rsidRDefault="00294736" w:rsidP="00B20D66">
            <w:pPr>
              <w:rPr>
                <w:rFonts w:ascii="Arial" w:hAnsi="Arial" w:cs="Arial"/>
                <w:sz w:val="12"/>
                <w:szCs w:val="12"/>
              </w:rPr>
            </w:pPr>
            <w:r>
              <w:rPr>
                <w:rFonts w:ascii="Arial" w:hAnsi="Arial" w:cs="Arial"/>
                <w:sz w:val="12"/>
                <w:szCs w:val="12"/>
              </w:rPr>
              <w:t>11</w:t>
            </w:r>
          </w:p>
        </w:tc>
        <w:tc>
          <w:tcPr>
            <w:tcW w:w="0" w:type="auto"/>
            <w:shd w:val="clear" w:color="auto" w:fill="F7CAAC" w:themeFill="accent2" w:themeFillTint="66"/>
          </w:tcPr>
          <w:p w14:paraId="7D6C1625" w14:textId="77777777" w:rsidR="00294736" w:rsidRPr="00FA45E3" w:rsidRDefault="00294736" w:rsidP="00B20D66">
            <w:pPr>
              <w:rPr>
                <w:rFonts w:ascii="Arial" w:hAnsi="Arial" w:cs="Arial"/>
                <w:sz w:val="12"/>
                <w:szCs w:val="12"/>
              </w:rPr>
            </w:pPr>
            <w:r>
              <w:rPr>
                <w:rFonts w:ascii="Arial" w:hAnsi="Arial" w:cs="Arial"/>
                <w:sz w:val="12"/>
                <w:szCs w:val="12"/>
              </w:rPr>
              <w:t>12</w:t>
            </w:r>
          </w:p>
        </w:tc>
        <w:tc>
          <w:tcPr>
            <w:tcW w:w="0" w:type="auto"/>
            <w:shd w:val="clear" w:color="auto" w:fill="DBDBDB" w:themeFill="accent3" w:themeFillTint="66"/>
          </w:tcPr>
          <w:p w14:paraId="369A8513" w14:textId="77777777" w:rsidR="00294736" w:rsidRDefault="00294736" w:rsidP="00B20D66">
            <w:pPr>
              <w:rPr>
                <w:rFonts w:ascii="Arial" w:hAnsi="Arial" w:cs="Arial"/>
                <w:sz w:val="12"/>
                <w:szCs w:val="12"/>
              </w:rPr>
            </w:pPr>
            <w:r>
              <w:rPr>
                <w:rFonts w:ascii="Arial" w:hAnsi="Arial" w:cs="Arial"/>
                <w:sz w:val="12"/>
                <w:szCs w:val="12"/>
              </w:rPr>
              <w:t>1</w:t>
            </w:r>
          </w:p>
        </w:tc>
        <w:tc>
          <w:tcPr>
            <w:tcW w:w="0" w:type="auto"/>
            <w:shd w:val="clear" w:color="auto" w:fill="DBDBDB" w:themeFill="accent3" w:themeFillTint="66"/>
          </w:tcPr>
          <w:p w14:paraId="60EFF8A6" w14:textId="77777777" w:rsidR="00294736" w:rsidRDefault="00294736" w:rsidP="00B20D66">
            <w:pPr>
              <w:rPr>
                <w:rFonts w:ascii="Arial" w:hAnsi="Arial" w:cs="Arial"/>
                <w:sz w:val="12"/>
                <w:szCs w:val="12"/>
              </w:rPr>
            </w:pPr>
            <w:r>
              <w:rPr>
                <w:rFonts w:ascii="Arial" w:hAnsi="Arial" w:cs="Arial"/>
                <w:sz w:val="12"/>
                <w:szCs w:val="12"/>
              </w:rPr>
              <w:t>2</w:t>
            </w:r>
          </w:p>
        </w:tc>
        <w:tc>
          <w:tcPr>
            <w:tcW w:w="0" w:type="auto"/>
            <w:shd w:val="clear" w:color="auto" w:fill="DBDBDB" w:themeFill="accent3" w:themeFillTint="66"/>
          </w:tcPr>
          <w:p w14:paraId="7122F4D5" w14:textId="77777777" w:rsidR="00294736" w:rsidRDefault="00294736" w:rsidP="00B20D66">
            <w:pPr>
              <w:rPr>
                <w:rFonts w:ascii="Arial" w:hAnsi="Arial" w:cs="Arial"/>
                <w:sz w:val="12"/>
                <w:szCs w:val="12"/>
              </w:rPr>
            </w:pPr>
            <w:r>
              <w:rPr>
                <w:rFonts w:ascii="Arial" w:hAnsi="Arial" w:cs="Arial"/>
                <w:sz w:val="12"/>
                <w:szCs w:val="12"/>
              </w:rPr>
              <w:t>3</w:t>
            </w:r>
          </w:p>
        </w:tc>
        <w:tc>
          <w:tcPr>
            <w:tcW w:w="0" w:type="auto"/>
            <w:shd w:val="clear" w:color="auto" w:fill="DBDBDB" w:themeFill="accent3" w:themeFillTint="66"/>
          </w:tcPr>
          <w:p w14:paraId="65178B3C" w14:textId="77777777" w:rsidR="00294736" w:rsidRDefault="00294736" w:rsidP="00B20D66">
            <w:pPr>
              <w:rPr>
                <w:rFonts w:ascii="Arial" w:hAnsi="Arial" w:cs="Arial"/>
                <w:sz w:val="12"/>
                <w:szCs w:val="12"/>
              </w:rPr>
            </w:pPr>
            <w:r>
              <w:rPr>
                <w:rFonts w:ascii="Arial" w:hAnsi="Arial" w:cs="Arial"/>
                <w:sz w:val="12"/>
                <w:szCs w:val="12"/>
              </w:rPr>
              <w:t>4</w:t>
            </w:r>
          </w:p>
        </w:tc>
        <w:tc>
          <w:tcPr>
            <w:tcW w:w="0" w:type="auto"/>
            <w:shd w:val="clear" w:color="auto" w:fill="DBDBDB" w:themeFill="accent3" w:themeFillTint="66"/>
          </w:tcPr>
          <w:p w14:paraId="53456060" w14:textId="77777777" w:rsidR="00294736" w:rsidRDefault="00294736" w:rsidP="00B20D66">
            <w:pPr>
              <w:rPr>
                <w:rFonts w:ascii="Arial" w:hAnsi="Arial" w:cs="Arial"/>
                <w:sz w:val="12"/>
                <w:szCs w:val="12"/>
              </w:rPr>
            </w:pPr>
            <w:r>
              <w:rPr>
                <w:rFonts w:ascii="Arial" w:hAnsi="Arial" w:cs="Arial"/>
                <w:sz w:val="12"/>
                <w:szCs w:val="12"/>
              </w:rPr>
              <w:t>5</w:t>
            </w:r>
          </w:p>
        </w:tc>
        <w:tc>
          <w:tcPr>
            <w:tcW w:w="0" w:type="auto"/>
            <w:shd w:val="clear" w:color="auto" w:fill="DBDBDB" w:themeFill="accent3" w:themeFillTint="66"/>
          </w:tcPr>
          <w:p w14:paraId="278F2C13" w14:textId="77777777" w:rsidR="00294736" w:rsidRDefault="00294736" w:rsidP="00B20D66">
            <w:pPr>
              <w:rPr>
                <w:rFonts w:ascii="Arial" w:hAnsi="Arial" w:cs="Arial"/>
                <w:sz w:val="12"/>
                <w:szCs w:val="12"/>
              </w:rPr>
            </w:pPr>
            <w:r>
              <w:rPr>
                <w:rFonts w:ascii="Arial" w:hAnsi="Arial" w:cs="Arial"/>
                <w:sz w:val="12"/>
                <w:szCs w:val="12"/>
              </w:rPr>
              <w:t>6</w:t>
            </w:r>
          </w:p>
        </w:tc>
        <w:tc>
          <w:tcPr>
            <w:tcW w:w="0" w:type="auto"/>
            <w:shd w:val="clear" w:color="auto" w:fill="DBDBDB" w:themeFill="accent3" w:themeFillTint="66"/>
          </w:tcPr>
          <w:p w14:paraId="3A9AAFA4" w14:textId="77777777" w:rsidR="00294736" w:rsidRDefault="00294736" w:rsidP="00B20D66">
            <w:pPr>
              <w:rPr>
                <w:rFonts w:ascii="Arial" w:hAnsi="Arial" w:cs="Arial"/>
                <w:sz w:val="12"/>
                <w:szCs w:val="12"/>
              </w:rPr>
            </w:pPr>
            <w:r>
              <w:rPr>
                <w:rFonts w:ascii="Arial" w:hAnsi="Arial" w:cs="Arial"/>
                <w:sz w:val="12"/>
                <w:szCs w:val="12"/>
              </w:rPr>
              <w:t>7</w:t>
            </w:r>
          </w:p>
        </w:tc>
        <w:tc>
          <w:tcPr>
            <w:tcW w:w="0" w:type="auto"/>
            <w:shd w:val="clear" w:color="auto" w:fill="DBDBDB" w:themeFill="accent3" w:themeFillTint="66"/>
          </w:tcPr>
          <w:p w14:paraId="5B50FF24" w14:textId="77777777" w:rsidR="00294736" w:rsidRDefault="00294736" w:rsidP="00B20D66">
            <w:pPr>
              <w:rPr>
                <w:rFonts w:ascii="Arial" w:hAnsi="Arial" w:cs="Arial"/>
                <w:sz w:val="12"/>
                <w:szCs w:val="12"/>
              </w:rPr>
            </w:pPr>
            <w:r>
              <w:rPr>
                <w:rFonts w:ascii="Arial" w:hAnsi="Arial" w:cs="Arial"/>
                <w:sz w:val="12"/>
                <w:szCs w:val="12"/>
              </w:rPr>
              <w:t>8</w:t>
            </w:r>
          </w:p>
        </w:tc>
        <w:tc>
          <w:tcPr>
            <w:tcW w:w="0" w:type="auto"/>
            <w:shd w:val="clear" w:color="auto" w:fill="DBDBDB" w:themeFill="accent3" w:themeFillTint="66"/>
          </w:tcPr>
          <w:p w14:paraId="4D58FCBE" w14:textId="77777777" w:rsidR="00294736" w:rsidRDefault="00294736" w:rsidP="00B20D66">
            <w:pPr>
              <w:rPr>
                <w:rFonts w:ascii="Arial" w:hAnsi="Arial" w:cs="Arial"/>
                <w:sz w:val="12"/>
                <w:szCs w:val="12"/>
              </w:rPr>
            </w:pPr>
            <w:r>
              <w:rPr>
                <w:rFonts w:ascii="Arial" w:hAnsi="Arial" w:cs="Arial"/>
                <w:sz w:val="12"/>
                <w:szCs w:val="12"/>
              </w:rPr>
              <w:t>9</w:t>
            </w:r>
          </w:p>
        </w:tc>
        <w:tc>
          <w:tcPr>
            <w:tcW w:w="0" w:type="auto"/>
            <w:shd w:val="clear" w:color="auto" w:fill="DBDBDB" w:themeFill="accent3" w:themeFillTint="66"/>
          </w:tcPr>
          <w:p w14:paraId="69E4D7BE" w14:textId="77777777" w:rsidR="00294736" w:rsidRDefault="00294736" w:rsidP="00B20D66">
            <w:pPr>
              <w:rPr>
                <w:rFonts w:ascii="Arial" w:hAnsi="Arial" w:cs="Arial"/>
                <w:sz w:val="12"/>
                <w:szCs w:val="12"/>
              </w:rPr>
            </w:pPr>
            <w:r>
              <w:rPr>
                <w:rFonts w:ascii="Arial" w:hAnsi="Arial" w:cs="Arial"/>
                <w:sz w:val="12"/>
                <w:szCs w:val="12"/>
              </w:rPr>
              <w:t>10</w:t>
            </w:r>
          </w:p>
        </w:tc>
      </w:tr>
      <w:tr w:rsidR="006B0BD0" w:rsidRPr="00FA45E3" w14:paraId="0A9716FF" w14:textId="77777777" w:rsidTr="006B0BD0">
        <w:tc>
          <w:tcPr>
            <w:tcW w:w="1319" w:type="dxa"/>
            <w:vAlign w:val="center"/>
          </w:tcPr>
          <w:p w14:paraId="1ED265C8" w14:textId="77777777" w:rsidR="00294736" w:rsidRPr="003856A3" w:rsidRDefault="00294736" w:rsidP="00B20D66">
            <w:pPr>
              <w:rPr>
                <w:rFonts w:ascii="Arial" w:hAnsi="Arial" w:cs="Arial"/>
                <w:sz w:val="14"/>
                <w:szCs w:val="14"/>
              </w:rPr>
            </w:pPr>
            <w:r w:rsidRPr="003856A3">
              <w:rPr>
                <w:rFonts w:ascii="Arial" w:hAnsi="Arial" w:cs="Arial"/>
                <w:sz w:val="14"/>
                <w:szCs w:val="14"/>
              </w:rPr>
              <w:t>Realización, evaluación y corrección de protocolo de investigación</w:t>
            </w:r>
          </w:p>
        </w:tc>
        <w:tc>
          <w:tcPr>
            <w:tcW w:w="0" w:type="auto"/>
            <w:shd w:val="clear" w:color="auto" w:fill="A6A6A6" w:themeFill="background1" w:themeFillShade="A6"/>
            <w:vAlign w:val="center"/>
          </w:tcPr>
          <w:p w14:paraId="08977AA8" w14:textId="77777777" w:rsidR="00294736" w:rsidRPr="00FA45E3"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36494012" w14:textId="77777777" w:rsidR="00294736" w:rsidRPr="00FA45E3"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uto"/>
            <w:vAlign w:val="center"/>
          </w:tcPr>
          <w:p w14:paraId="332BBF7E"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05E0D28"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232B7CD8"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56611E9E"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66E07D6B"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46B264B7"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44CE9D8B"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457EA7E6"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26FC0A8F" w14:textId="77777777" w:rsidR="00294736" w:rsidRDefault="00294736" w:rsidP="00B20D66">
            <w:pPr>
              <w:jc w:val="center"/>
              <w:rPr>
                <w:rFonts w:ascii="Arial" w:hAnsi="Arial" w:cs="Arial"/>
                <w:sz w:val="12"/>
                <w:szCs w:val="12"/>
              </w:rPr>
            </w:pPr>
          </w:p>
        </w:tc>
        <w:tc>
          <w:tcPr>
            <w:tcW w:w="315" w:type="dxa"/>
            <w:shd w:val="clear" w:color="auto" w:fill="auto"/>
            <w:vAlign w:val="center"/>
          </w:tcPr>
          <w:p w14:paraId="2E2DC7EC" w14:textId="77777777" w:rsidR="00294736" w:rsidRDefault="00294736" w:rsidP="00B20D66">
            <w:pPr>
              <w:jc w:val="center"/>
              <w:rPr>
                <w:rFonts w:ascii="Arial" w:hAnsi="Arial" w:cs="Arial"/>
                <w:sz w:val="12"/>
                <w:szCs w:val="12"/>
              </w:rPr>
            </w:pPr>
          </w:p>
        </w:tc>
        <w:tc>
          <w:tcPr>
            <w:tcW w:w="366" w:type="dxa"/>
            <w:shd w:val="clear" w:color="auto" w:fill="auto"/>
            <w:vAlign w:val="center"/>
          </w:tcPr>
          <w:p w14:paraId="2D5B7683"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28DE47E6"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727900E4"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27242FD4"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24B9B61"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9949708"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7472C99F"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2ADD00B"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1133CCC"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A1008E5"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432082A"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E701E54"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E486C02"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B646D5A"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56C413B9"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B358E2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09A4D60" w14:textId="77777777" w:rsidR="00294736" w:rsidRDefault="00294736" w:rsidP="00B20D66">
            <w:pPr>
              <w:jc w:val="center"/>
              <w:rPr>
                <w:rFonts w:ascii="Arial" w:hAnsi="Arial" w:cs="Arial"/>
                <w:sz w:val="12"/>
                <w:szCs w:val="12"/>
              </w:rPr>
            </w:pPr>
          </w:p>
        </w:tc>
      </w:tr>
      <w:tr w:rsidR="006B0BD0" w:rsidRPr="00FA45E3" w14:paraId="62D6498B" w14:textId="77777777" w:rsidTr="006B0BD0">
        <w:tc>
          <w:tcPr>
            <w:tcW w:w="1319" w:type="dxa"/>
            <w:vAlign w:val="center"/>
          </w:tcPr>
          <w:p w14:paraId="6159F42D" w14:textId="77777777" w:rsidR="00294736" w:rsidRPr="003856A3" w:rsidRDefault="00294736" w:rsidP="00B20D66">
            <w:pPr>
              <w:rPr>
                <w:rFonts w:ascii="Arial" w:hAnsi="Arial" w:cs="Arial"/>
                <w:sz w:val="14"/>
                <w:szCs w:val="14"/>
              </w:rPr>
            </w:pPr>
            <w:r w:rsidRPr="003856A3">
              <w:rPr>
                <w:rFonts w:ascii="Arial" w:hAnsi="Arial" w:cs="Arial"/>
                <w:sz w:val="14"/>
                <w:szCs w:val="14"/>
              </w:rPr>
              <w:t>Aprobación y estandarización</w:t>
            </w:r>
          </w:p>
        </w:tc>
        <w:tc>
          <w:tcPr>
            <w:tcW w:w="0" w:type="auto"/>
            <w:shd w:val="clear" w:color="auto" w:fill="auto"/>
            <w:vAlign w:val="center"/>
          </w:tcPr>
          <w:p w14:paraId="52F93D62"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EB4CD0A"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92ADCD0" w14:textId="1C7A1DD4"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C65EBC8" w14:textId="09730456" w:rsidR="00294736" w:rsidRPr="00FA45E3" w:rsidRDefault="00294736" w:rsidP="00B20D66">
            <w:pPr>
              <w:jc w:val="center"/>
              <w:rPr>
                <w:rFonts w:ascii="Arial" w:hAnsi="Arial" w:cs="Arial"/>
                <w:sz w:val="12"/>
                <w:szCs w:val="12"/>
              </w:rPr>
            </w:pPr>
          </w:p>
        </w:tc>
        <w:tc>
          <w:tcPr>
            <w:tcW w:w="0" w:type="auto"/>
            <w:shd w:val="clear" w:color="auto" w:fill="auto"/>
            <w:vAlign w:val="center"/>
          </w:tcPr>
          <w:p w14:paraId="2D1337CA" w14:textId="0CD60463" w:rsidR="00294736" w:rsidRPr="00FA45E3" w:rsidRDefault="00294736" w:rsidP="00B20D66">
            <w:pPr>
              <w:jc w:val="center"/>
              <w:rPr>
                <w:rFonts w:ascii="Arial" w:hAnsi="Arial" w:cs="Arial"/>
                <w:sz w:val="12"/>
                <w:szCs w:val="12"/>
              </w:rPr>
            </w:pPr>
          </w:p>
        </w:tc>
        <w:tc>
          <w:tcPr>
            <w:tcW w:w="0" w:type="auto"/>
            <w:shd w:val="clear" w:color="auto" w:fill="A6A6A6" w:themeFill="background1" w:themeFillShade="A6"/>
            <w:vAlign w:val="center"/>
          </w:tcPr>
          <w:p w14:paraId="55501BF2" w14:textId="77777777" w:rsidR="00294736" w:rsidRPr="00FA45E3"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D4CEB67" w14:textId="77777777" w:rsidR="00294736" w:rsidRPr="00FA45E3"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uto"/>
            <w:vAlign w:val="center"/>
          </w:tcPr>
          <w:p w14:paraId="0D827451"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0B4FF9F"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ABF5972"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9D7265B" w14:textId="77777777" w:rsidR="00294736" w:rsidRDefault="00294736" w:rsidP="00B20D66">
            <w:pPr>
              <w:jc w:val="center"/>
              <w:rPr>
                <w:rFonts w:ascii="Arial" w:hAnsi="Arial" w:cs="Arial"/>
                <w:sz w:val="12"/>
                <w:szCs w:val="12"/>
              </w:rPr>
            </w:pPr>
          </w:p>
        </w:tc>
        <w:tc>
          <w:tcPr>
            <w:tcW w:w="315" w:type="dxa"/>
            <w:shd w:val="clear" w:color="auto" w:fill="auto"/>
            <w:vAlign w:val="center"/>
          </w:tcPr>
          <w:p w14:paraId="0DE756E4" w14:textId="77777777" w:rsidR="00294736" w:rsidRDefault="00294736" w:rsidP="00B20D66">
            <w:pPr>
              <w:jc w:val="center"/>
              <w:rPr>
                <w:rFonts w:ascii="Arial" w:hAnsi="Arial" w:cs="Arial"/>
                <w:sz w:val="12"/>
                <w:szCs w:val="12"/>
              </w:rPr>
            </w:pPr>
          </w:p>
        </w:tc>
        <w:tc>
          <w:tcPr>
            <w:tcW w:w="366" w:type="dxa"/>
            <w:shd w:val="clear" w:color="auto" w:fill="auto"/>
            <w:vAlign w:val="center"/>
          </w:tcPr>
          <w:p w14:paraId="7EFD1688"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4E5657F7"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179829C"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D947962"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4016EDC"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606A1A0"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7733757"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A1ED1A2"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B5D0333"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A50A314"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28D112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8D7EBAB"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E78EB8B"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FF106F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CA518E7"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64B95AB0"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5D90D0C" w14:textId="77777777" w:rsidR="00294736" w:rsidRDefault="00294736" w:rsidP="00B20D66">
            <w:pPr>
              <w:jc w:val="center"/>
              <w:rPr>
                <w:rFonts w:ascii="Arial" w:hAnsi="Arial" w:cs="Arial"/>
                <w:sz w:val="12"/>
                <w:szCs w:val="12"/>
              </w:rPr>
            </w:pPr>
          </w:p>
        </w:tc>
      </w:tr>
      <w:tr w:rsidR="006B0BD0" w:rsidRPr="00FA45E3" w14:paraId="73D6AACC" w14:textId="77777777" w:rsidTr="006B0BD0">
        <w:tc>
          <w:tcPr>
            <w:tcW w:w="1319" w:type="dxa"/>
            <w:vAlign w:val="center"/>
          </w:tcPr>
          <w:p w14:paraId="51D03E93" w14:textId="77777777" w:rsidR="00294736" w:rsidRPr="003856A3" w:rsidRDefault="00294736" w:rsidP="00B20D66">
            <w:pPr>
              <w:rPr>
                <w:rFonts w:ascii="Arial" w:hAnsi="Arial" w:cs="Arial"/>
                <w:sz w:val="14"/>
                <w:szCs w:val="14"/>
              </w:rPr>
            </w:pPr>
            <w:r w:rsidRPr="003856A3">
              <w:rPr>
                <w:rFonts w:ascii="Arial" w:hAnsi="Arial" w:cs="Arial"/>
                <w:sz w:val="14"/>
                <w:szCs w:val="14"/>
              </w:rPr>
              <w:t>Recolección de información</w:t>
            </w:r>
          </w:p>
        </w:tc>
        <w:tc>
          <w:tcPr>
            <w:tcW w:w="0" w:type="auto"/>
            <w:shd w:val="clear" w:color="auto" w:fill="auto"/>
            <w:vAlign w:val="center"/>
          </w:tcPr>
          <w:p w14:paraId="3CFD6884"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609F64FF"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5DF26AB1"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7F40342"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72DD797" w14:textId="77777777" w:rsidR="00294736" w:rsidRPr="00FA45E3" w:rsidRDefault="00294736" w:rsidP="00B20D66">
            <w:pPr>
              <w:jc w:val="center"/>
              <w:rPr>
                <w:rFonts w:ascii="Arial" w:hAnsi="Arial" w:cs="Arial"/>
                <w:sz w:val="12"/>
                <w:szCs w:val="12"/>
              </w:rPr>
            </w:pPr>
          </w:p>
        </w:tc>
        <w:tc>
          <w:tcPr>
            <w:tcW w:w="0" w:type="auto"/>
            <w:shd w:val="clear" w:color="auto" w:fill="FFFFFF" w:themeFill="background1"/>
            <w:vAlign w:val="center"/>
          </w:tcPr>
          <w:p w14:paraId="24B482D1" w14:textId="77777777" w:rsidR="00294736" w:rsidRPr="00FA45E3" w:rsidRDefault="00294736" w:rsidP="00B20D66">
            <w:pPr>
              <w:jc w:val="center"/>
              <w:rPr>
                <w:rFonts w:ascii="Arial" w:hAnsi="Arial" w:cs="Arial"/>
                <w:sz w:val="12"/>
                <w:szCs w:val="12"/>
              </w:rPr>
            </w:pPr>
          </w:p>
        </w:tc>
        <w:tc>
          <w:tcPr>
            <w:tcW w:w="0" w:type="auto"/>
            <w:shd w:val="clear" w:color="auto" w:fill="FFFFFF" w:themeFill="background1"/>
            <w:vAlign w:val="center"/>
          </w:tcPr>
          <w:p w14:paraId="3C0B3FED" w14:textId="77777777" w:rsidR="00294736" w:rsidRPr="00FA45E3" w:rsidRDefault="00294736" w:rsidP="00B20D66">
            <w:pPr>
              <w:rPr>
                <w:rFonts w:ascii="Arial" w:hAnsi="Arial" w:cs="Arial"/>
                <w:sz w:val="12"/>
                <w:szCs w:val="12"/>
              </w:rPr>
            </w:pPr>
          </w:p>
        </w:tc>
        <w:tc>
          <w:tcPr>
            <w:tcW w:w="0" w:type="auto"/>
            <w:shd w:val="clear" w:color="auto" w:fill="A6A6A6" w:themeFill="background1" w:themeFillShade="A6"/>
            <w:vAlign w:val="center"/>
          </w:tcPr>
          <w:p w14:paraId="0E89EA21"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5BE7B83F"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639434EE"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47BF8BD1"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315" w:type="dxa"/>
            <w:shd w:val="clear" w:color="auto" w:fill="A6A6A6" w:themeFill="background1" w:themeFillShade="A6"/>
            <w:vAlign w:val="center"/>
          </w:tcPr>
          <w:p w14:paraId="1A63A659"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366" w:type="dxa"/>
            <w:shd w:val="clear" w:color="auto" w:fill="A6A6A6" w:themeFill="background1" w:themeFillShade="A6"/>
            <w:vAlign w:val="center"/>
          </w:tcPr>
          <w:p w14:paraId="7BF15A80"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529ED36"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647E359D" w14:textId="4ECF4B4B"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58DBB1C2" w14:textId="01885052"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F3F44A0" w14:textId="657E059F"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3938B692" w14:textId="2EAA8892"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4FC0D009" w14:textId="5F4605E1"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32F9D0AC" w14:textId="1C5C7576"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34C72370" w14:textId="2212F8D9"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56A74811" w14:textId="4CE17386"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6A849FD8" w14:textId="0019BB98"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CF52258" w14:textId="763E5683"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633373FE" w14:textId="5089C472"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FFFFFF" w:themeFill="background1"/>
            <w:vAlign w:val="center"/>
          </w:tcPr>
          <w:p w14:paraId="47F5B203"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7BAF5A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A6EFC55"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ED31B9A" w14:textId="77777777" w:rsidR="00294736" w:rsidRDefault="00294736" w:rsidP="00B20D66">
            <w:pPr>
              <w:jc w:val="center"/>
              <w:rPr>
                <w:rFonts w:ascii="Arial" w:hAnsi="Arial" w:cs="Arial"/>
                <w:sz w:val="12"/>
                <w:szCs w:val="12"/>
              </w:rPr>
            </w:pPr>
          </w:p>
        </w:tc>
      </w:tr>
      <w:tr w:rsidR="006B0BD0" w:rsidRPr="00FA45E3" w14:paraId="44A5D34A" w14:textId="77777777" w:rsidTr="006B0BD0">
        <w:tc>
          <w:tcPr>
            <w:tcW w:w="1319" w:type="dxa"/>
            <w:vAlign w:val="center"/>
          </w:tcPr>
          <w:p w14:paraId="0D635BBC" w14:textId="77777777" w:rsidR="00294736" w:rsidRPr="003856A3" w:rsidRDefault="00294736" w:rsidP="00B20D66">
            <w:pPr>
              <w:rPr>
                <w:rFonts w:ascii="Arial" w:hAnsi="Arial" w:cs="Arial"/>
                <w:sz w:val="14"/>
                <w:szCs w:val="14"/>
              </w:rPr>
            </w:pPr>
            <w:r w:rsidRPr="003856A3">
              <w:rPr>
                <w:rFonts w:ascii="Arial" w:hAnsi="Arial" w:cs="Arial"/>
                <w:sz w:val="14"/>
                <w:szCs w:val="14"/>
              </w:rPr>
              <w:t>Tabulación</w:t>
            </w:r>
          </w:p>
        </w:tc>
        <w:tc>
          <w:tcPr>
            <w:tcW w:w="0" w:type="auto"/>
            <w:shd w:val="clear" w:color="auto" w:fill="auto"/>
            <w:vAlign w:val="center"/>
          </w:tcPr>
          <w:p w14:paraId="37C2E615"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4B01829A"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13FC3905"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4E243DF2"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5F69518B"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666A1929"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F5427AB" w14:textId="77777777" w:rsidR="00294736" w:rsidRDefault="00294736" w:rsidP="00B20D66">
            <w:pPr>
              <w:rPr>
                <w:rFonts w:ascii="Arial" w:hAnsi="Arial" w:cs="Arial"/>
                <w:sz w:val="12"/>
                <w:szCs w:val="12"/>
              </w:rPr>
            </w:pPr>
          </w:p>
        </w:tc>
        <w:tc>
          <w:tcPr>
            <w:tcW w:w="0" w:type="auto"/>
            <w:shd w:val="clear" w:color="auto" w:fill="A6A6A6" w:themeFill="background1" w:themeFillShade="A6"/>
            <w:vAlign w:val="center"/>
          </w:tcPr>
          <w:p w14:paraId="4BDA3279"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0CCF1DC8"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00B642A0"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6B2693BE"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315" w:type="dxa"/>
            <w:shd w:val="clear" w:color="auto" w:fill="A6A6A6" w:themeFill="background1" w:themeFillShade="A6"/>
            <w:vAlign w:val="center"/>
          </w:tcPr>
          <w:p w14:paraId="41FED2E4"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366" w:type="dxa"/>
            <w:shd w:val="clear" w:color="auto" w:fill="A6A6A6" w:themeFill="background1" w:themeFillShade="A6"/>
            <w:vAlign w:val="center"/>
          </w:tcPr>
          <w:p w14:paraId="67ED4560"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148B57D5"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40B545B2"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053F83CD"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0B0038C" w14:textId="50421D68"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2B84F4EB" w14:textId="136F1060"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26B493F2" w14:textId="26D3F470"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89C63B5" w14:textId="2C55440E"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22AA0AD2" w14:textId="5E209EFB"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06DDBB3" w14:textId="247FF17B"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419251D2" w14:textId="5B5FBD8B"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2559BF6E" w14:textId="02F770BD"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7F11A624" w14:textId="69ACC412"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FFFFFF" w:themeFill="background1"/>
            <w:vAlign w:val="center"/>
          </w:tcPr>
          <w:p w14:paraId="631FA25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FA4002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61A5DCFC"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31B9813" w14:textId="77777777" w:rsidR="00294736" w:rsidRDefault="00294736" w:rsidP="00B20D66">
            <w:pPr>
              <w:jc w:val="center"/>
              <w:rPr>
                <w:rFonts w:ascii="Arial" w:hAnsi="Arial" w:cs="Arial"/>
                <w:sz w:val="12"/>
                <w:szCs w:val="12"/>
              </w:rPr>
            </w:pPr>
          </w:p>
        </w:tc>
      </w:tr>
      <w:tr w:rsidR="006B0BD0" w:rsidRPr="00FA45E3" w14:paraId="271DB7B6" w14:textId="77777777" w:rsidTr="006B0BD0">
        <w:tc>
          <w:tcPr>
            <w:tcW w:w="1319" w:type="dxa"/>
            <w:vAlign w:val="center"/>
          </w:tcPr>
          <w:p w14:paraId="28A7952D" w14:textId="77777777" w:rsidR="00294736" w:rsidRPr="003856A3" w:rsidRDefault="00294736" w:rsidP="00B20D66">
            <w:pPr>
              <w:rPr>
                <w:rFonts w:ascii="Arial" w:hAnsi="Arial" w:cs="Arial"/>
                <w:sz w:val="14"/>
                <w:szCs w:val="14"/>
              </w:rPr>
            </w:pPr>
            <w:r w:rsidRPr="003856A3">
              <w:rPr>
                <w:rFonts w:ascii="Arial" w:hAnsi="Arial" w:cs="Arial"/>
                <w:sz w:val="14"/>
                <w:szCs w:val="14"/>
              </w:rPr>
              <w:t>Análisis de datos</w:t>
            </w:r>
          </w:p>
        </w:tc>
        <w:tc>
          <w:tcPr>
            <w:tcW w:w="0" w:type="auto"/>
            <w:shd w:val="clear" w:color="auto" w:fill="auto"/>
            <w:vAlign w:val="center"/>
          </w:tcPr>
          <w:p w14:paraId="4012AA47"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271B31D9"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59541351"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9760131"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F186475"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5D2A410"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CECBF32" w14:textId="77777777" w:rsidR="00294736" w:rsidRDefault="00294736" w:rsidP="00B20D66">
            <w:pPr>
              <w:rPr>
                <w:rFonts w:ascii="Arial" w:hAnsi="Arial" w:cs="Arial"/>
                <w:sz w:val="12"/>
                <w:szCs w:val="12"/>
              </w:rPr>
            </w:pPr>
          </w:p>
        </w:tc>
        <w:tc>
          <w:tcPr>
            <w:tcW w:w="0" w:type="auto"/>
            <w:shd w:val="clear" w:color="auto" w:fill="auto"/>
            <w:vAlign w:val="center"/>
          </w:tcPr>
          <w:p w14:paraId="0A2E50C3"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DDCEE0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FA379CD"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D84745C" w14:textId="77777777" w:rsidR="00294736" w:rsidRDefault="00294736" w:rsidP="00B20D66">
            <w:pPr>
              <w:jc w:val="center"/>
              <w:rPr>
                <w:rFonts w:ascii="Arial" w:hAnsi="Arial" w:cs="Arial"/>
                <w:sz w:val="12"/>
                <w:szCs w:val="12"/>
              </w:rPr>
            </w:pPr>
          </w:p>
        </w:tc>
        <w:tc>
          <w:tcPr>
            <w:tcW w:w="315" w:type="dxa"/>
            <w:shd w:val="clear" w:color="auto" w:fill="auto"/>
            <w:vAlign w:val="center"/>
          </w:tcPr>
          <w:p w14:paraId="2D709A75" w14:textId="77777777" w:rsidR="00294736" w:rsidRDefault="00294736" w:rsidP="00B20D66">
            <w:pPr>
              <w:jc w:val="center"/>
              <w:rPr>
                <w:rFonts w:ascii="Arial" w:hAnsi="Arial" w:cs="Arial"/>
                <w:sz w:val="12"/>
                <w:szCs w:val="12"/>
              </w:rPr>
            </w:pPr>
          </w:p>
        </w:tc>
        <w:tc>
          <w:tcPr>
            <w:tcW w:w="366" w:type="dxa"/>
            <w:shd w:val="clear" w:color="auto" w:fill="auto"/>
            <w:vAlign w:val="center"/>
          </w:tcPr>
          <w:p w14:paraId="53E23459"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27FF1CDD"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1031EA9"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FBBDABC"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4C357FC" w14:textId="36F69BAE" w:rsidR="00294736" w:rsidRDefault="00294736" w:rsidP="00B20D66">
            <w:pPr>
              <w:jc w:val="center"/>
              <w:rPr>
                <w:rFonts w:ascii="Arial" w:hAnsi="Arial" w:cs="Arial"/>
                <w:sz w:val="12"/>
                <w:szCs w:val="12"/>
              </w:rPr>
            </w:pPr>
          </w:p>
        </w:tc>
        <w:tc>
          <w:tcPr>
            <w:tcW w:w="0" w:type="auto"/>
            <w:shd w:val="clear" w:color="auto" w:fill="auto"/>
            <w:vAlign w:val="center"/>
          </w:tcPr>
          <w:p w14:paraId="25131CF7" w14:textId="2DBF2A98" w:rsidR="00294736" w:rsidRDefault="00294736" w:rsidP="00B20D66">
            <w:pPr>
              <w:jc w:val="center"/>
              <w:rPr>
                <w:rFonts w:ascii="Arial" w:hAnsi="Arial" w:cs="Arial"/>
                <w:sz w:val="12"/>
                <w:szCs w:val="12"/>
              </w:rPr>
            </w:pPr>
          </w:p>
        </w:tc>
        <w:tc>
          <w:tcPr>
            <w:tcW w:w="0" w:type="auto"/>
            <w:shd w:val="clear" w:color="auto" w:fill="auto"/>
            <w:vAlign w:val="center"/>
          </w:tcPr>
          <w:p w14:paraId="694AEEF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ABE859E"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A19035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CA1439F"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1ABF4B7"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CD7F50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3E02AF9" w14:textId="77777777" w:rsidR="00294736" w:rsidRDefault="00294736" w:rsidP="00B20D66">
            <w:pPr>
              <w:jc w:val="center"/>
              <w:rPr>
                <w:rFonts w:ascii="Arial" w:hAnsi="Arial" w:cs="Arial"/>
                <w:sz w:val="12"/>
                <w:szCs w:val="12"/>
              </w:rPr>
            </w:pPr>
          </w:p>
        </w:tc>
        <w:tc>
          <w:tcPr>
            <w:tcW w:w="0" w:type="auto"/>
            <w:shd w:val="clear" w:color="auto" w:fill="BFBFBF" w:themeFill="background1" w:themeFillShade="BF"/>
            <w:vAlign w:val="center"/>
          </w:tcPr>
          <w:p w14:paraId="49DD37B2" w14:textId="074B905B"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BFBFBF" w:themeFill="background1" w:themeFillShade="BF"/>
            <w:vAlign w:val="center"/>
          </w:tcPr>
          <w:p w14:paraId="46AE8C11" w14:textId="78EDAF39"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FFFFFF" w:themeFill="background1"/>
            <w:vAlign w:val="center"/>
          </w:tcPr>
          <w:p w14:paraId="3140514D"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B7BCABF" w14:textId="77777777" w:rsidR="00294736" w:rsidRDefault="00294736" w:rsidP="00B20D66">
            <w:pPr>
              <w:jc w:val="center"/>
              <w:rPr>
                <w:rFonts w:ascii="Arial" w:hAnsi="Arial" w:cs="Arial"/>
                <w:sz w:val="12"/>
                <w:szCs w:val="12"/>
              </w:rPr>
            </w:pPr>
          </w:p>
        </w:tc>
      </w:tr>
      <w:tr w:rsidR="006B0BD0" w:rsidRPr="00FA45E3" w14:paraId="4931452B" w14:textId="77777777" w:rsidTr="006B0BD0">
        <w:tc>
          <w:tcPr>
            <w:tcW w:w="1319" w:type="dxa"/>
            <w:vAlign w:val="center"/>
          </w:tcPr>
          <w:p w14:paraId="3A1D8F0B" w14:textId="77777777" w:rsidR="00294736" w:rsidRPr="003856A3" w:rsidRDefault="00294736" w:rsidP="00B20D66">
            <w:pPr>
              <w:rPr>
                <w:rFonts w:ascii="Arial" w:hAnsi="Arial" w:cs="Arial"/>
                <w:sz w:val="14"/>
                <w:szCs w:val="14"/>
              </w:rPr>
            </w:pPr>
            <w:r w:rsidRPr="003856A3">
              <w:rPr>
                <w:rFonts w:ascii="Arial" w:hAnsi="Arial" w:cs="Arial"/>
                <w:sz w:val="14"/>
                <w:szCs w:val="14"/>
              </w:rPr>
              <w:t>Informe final</w:t>
            </w:r>
          </w:p>
        </w:tc>
        <w:tc>
          <w:tcPr>
            <w:tcW w:w="0" w:type="auto"/>
            <w:shd w:val="clear" w:color="auto" w:fill="auto"/>
            <w:vAlign w:val="center"/>
          </w:tcPr>
          <w:p w14:paraId="1B056F3E"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A89539F"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4159DA25"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2F12A00C"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7892C7B2"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203E19D"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59F317E1" w14:textId="77777777" w:rsidR="00294736" w:rsidRDefault="00294736" w:rsidP="00B20D66">
            <w:pPr>
              <w:rPr>
                <w:rFonts w:ascii="Arial" w:hAnsi="Arial" w:cs="Arial"/>
                <w:sz w:val="12"/>
                <w:szCs w:val="12"/>
              </w:rPr>
            </w:pPr>
          </w:p>
        </w:tc>
        <w:tc>
          <w:tcPr>
            <w:tcW w:w="0" w:type="auto"/>
            <w:shd w:val="clear" w:color="auto" w:fill="auto"/>
            <w:vAlign w:val="center"/>
          </w:tcPr>
          <w:p w14:paraId="0BBAE6EB"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C3976AD"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38A924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5619A56C" w14:textId="77777777" w:rsidR="00294736" w:rsidRDefault="00294736" w:rsidP="00B20D66">
            <w:pPr>
              <w:jc w:val="center"/>
              <w:rPr>
                <w:rFonts w:ascii="Arial" w:hAnsi="Arial" w:cs="Arial"/>
                <w:sz w:val="12"/>
                <w:szCs w:val="12"/>
              </w:rPr>
            </w:pPr>
          </w:p>
        </w:tc>
        <w:tc>
          <w:tcPr>
            <w:tcW w:w="315" w:type="dxa"/>
            <w:shd w:val="clear" w:color="auto" w:fill="FFFFFF" w:themeFill="background1"/>
            <w:vAlign w:val="center"/>
          </w:tcPr>
          <w:p w14:paraId="30EC09F6" w14:textId="77777777" w:rsidR="00294736" w:rsidRDefault="00294736" w:rsidP="00B20D66">
            <w:pPr>
              <w:jc w:val="center"/>
              <w:rPr>
                <w:rFonts w:ascii="Arial" w:hAnsi="Arial" w:cs="Arial"/>
                <w:sz w:val="12"/>
                <w:szCs w:val="12"/>
              </w:rPr>
            </w:pPr>
          </w:p>
        </w:tc>
        <w:tc>
          <w:tcPr>
            <w:tcW w:w="366" w:type="dxa"/>
            <w:shd w:val="clear" w:color="auto" w:fill="FFFFFF" w:themeFill="background1"/>
            <w:vAlign w:val="center"/>
          </w:tcPr>
          <w:p w14:paraId="6A46E12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C389D9D"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630360F5"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3AB777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411D4C3"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2B1C04D9"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6CF2C1A9" w14:textId="6863BA63" w:rsidR="00294736" w:rsidRDefault="00294736" w:rsidP="00B20D66">
            <w:pPr>
              <w:jc w:val="center"/>
              <w:rPr>
                <w:rFonts w:ascii="Arial" w:hAnsi="Arial" w:cs="Arial"/>
                <w:sz w:val="12"/>
                <w:szCs w:val="12"/>
              </w:rPr>
            </w:pPr>
          </w:p>
        </w:tc>
        <w:tc>
          <w:tcPr>
            <w:tcW w:w="0" w:type="auto"/>
            <w:shd w:val="clear" w:color="auto" w:fill="auto"/>
            <w:vAlign w:val="center"/>
          </w:tcPr>
          <w:p w14:paraId="37FC5F84" w14:textId="54F259B4" w:rsidR="00294736" w:rsidRDefault="00294736" w:rsidP="00B20D66">
            <w:pPr>
              <w:jc w:val="center"/>
              <w:rPr>
                <w:rFonts w:ascii="Arial" w:hAnsi="Arial" w:cs="Arial"/>
                <w:sz w:val="12"/>
                <w:szCs w:val="12"/>
              </w:rPr>
            </w:pPr>
          </w:p>
        </w:tc>
        <w:tc>
          <w:tcPr>
            <w:tcW w:w="0" w:type="auto"/>
            <w:shd w:val="clear" w:color="auto" w:fill="auto"/>
            <w:vAlign w:val="center"/>
          </w:tcPr>
          <w:p w14:paraId="67E90CD0" w14:textId="70684440"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29D7ACD"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E7CF240"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3A664AC1"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014EAF39"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2A4E0C5"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A4FAED9" w14:textId="77777777" w:rsidR="00294736" w:rsidRDefault="00294736" w:rsidP="00B20D66">
            <w:pPr>
              <w:jc w:val="center"/>
              <w:rPr>
                <w:rFonts w:ascii="Arial" w:hAnsi="Arial" w:cs="Arial"/>
                <w:sz w:val="12"/>
                <w:szCs w:val="12"/>
              </w:rPr>
            </w:pPr>
          </w:p>
        </w:tc>
        <w:tc>
          <w:tcPr>
            <w:tcW w:w="0" w:type="auto"/>
            <w:shd w:val="clear" w:color="auto" w:fill="BFBFBF" w:themeFill="background1" w:themeFillShade="BF"/>
            <w:vAlign w:val="center"/>
          </w:tcPr>
          <w:p w14:paraId="6DF3927F" w14:textId="1A3BDCD5" w:rsidR="00294736" w:rsidRDefault="006B0BD0" w:rsidP="00B20D66">
            <w:pPr>
              <w:jc w:val="center"/>
              <w:rPr>
                <w:rFonts w:ascii="Arial" w:hAnsi="Arial" w:cs="Arial"/>
                <w:sz w:val="12"/>
                <w:szCs w:val="12"/>
              </w:rPr>
            </w:pPr>
            <w:r>
              <w:rPr>
                <w:rFonts w:ascii="Arial" w:hAnsi="Arial" w:cs="Arial"/>
                <w:sz w:val="12"/>
                <w:szCs w:val="12"/>
              </w:rPr>
              <w:t>x</w:t>
            </w:r>
          </w:p>
        </w:tc>
        <w:tc>
          <w:tcPr>
            <w:tcW w:w="0" w:type="auto"/>
            <w:shd w:val="clear" w:color="auto" w:fill="BFBFBF" w:themeFill="background1" w:themeFillShade="BF"/>
            <w:vAlign w:val="center"/>
          </w:tcPr>
          <w:p w14:paraId="3447FFE8" w14:textId="0593846A" w:rsidR="00294736" w:rsidRDefault="006B0BD0" w:rsidP="00B20D66">
            <w:pPr>
              <w:jc w:val="center"/>
              <w:rPr>
                <w:rFonts w:ascii="Arial" w:hAnsi="Arial" w:cs="Arial"/>
                <w:sz w:val="12"/>
                <w:szCs w:val="12"/>
              </w:rPr>
            </w:pPr>
            <w:r>
              <w:rPr>
                <w:rFonts w:ascii="Arial" w:hAnsi="Arial" w:cs="Arial"/>
                <w:sz w:val="12"/>
                <w:szCs w:val="12"/>
              </w:rPr>
              <w:t>x</w:t>
            </w:r>
          </w:p>
        </w:tc>
      </w:tr>
      <w:tr w:rsidR="006B0BD0" w:rsidRPr="00FA45E3" w14:paraId="491DF963" w14:textId="77777777" w:rsidTr="006B0BD0">
        <w:trPr>
          <w:trHeight w:val="433"/>
        </w:trPr>
        <w:tc>
          <w:tcPr>
            <w:tcW w:w="1319" w:type="dxa"/>
            <w:vAlign w:val="center"/>
          </w:tcPr>
          <w:p w14:paraId="02374CF4" w14:textId="77777777" w:rsidR="00294736" w:rsidRPr="003856A3" w:rsidRDefault="00294736" w:rsidP="00B20D66">
            <w:pPr>
              <w:rPr>
                <w:rFonts w:ascii="Arial" w:hAnsi="Arial" w:cs="Arial"/>
                <w:sz w:val="14"/>
                <w:szCs w:val="14"/>
              </w:rPr>
            </w:pPr>
            <w:r w:rsidRPr="003856A3">
              <w:rPr>
                <w:rFonts w:ascii="Arial" w:hAnsi="Arial" w:cs="Arial"/>
                <w:sz w:val="14"/>
                <w:szCs w:val="14"/>
              </w:rPr>
              <w:t>Publicación</w:t>
            </w:r>
          </w:p>
        </w:tc>
        <w:tc>
          <w:tcPr>
            <w:tcW w:w="0" w:type="auto"/>
            <w:shd w:val="clear" w:color="auto" w:fill="auto"/>
            <w:vAlign w:val="center"/>
          </w:tcPr>
          <w:p w14:paraId="1E8FE750"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11A9A429" w14:textId="77777777" w:rsidR="00294736" w:rsidRPr="00FA45E3" w:rsidRDefault="00294736" w:rsidP="00B20D66">
            <w:pPr>
              <w:jc w:val="center"/>
              <w:rPr>
                <w:rFonts w:ascii="Arial" w:hAnsi="Arial" w:cs="Arial"/>
                <w:sz w:val="12"/>
                <w:szCs w:val="12"/>
              </w:rPr>
            </w:pPr>
          </w:p>
        </w:tc>
        <w:tc>
          <w:tcPr>
            <w:tcW w:w="0" w:type="auto"/>
            <w:shd w:val="clear" w:color="auto" w:fill="auto"/>
            <w:vAlign w:val="center"/>
          </w:tcPr>
          <w:p w14:paraId="340B76F0"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36DE97F3"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1478190D"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5E65BE0B"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038A04A" w14:textId="77777777" w:rsidR="00294736" w:rsidRDefault="00294736" w:rsidP="00B20D66">
            <w:pPr>
              <w:rPr>
                <w:rFonts w:ascii="Arial" w:hAnsi="Arial" w:cs="Arial"/>
                <w:sz w:val="12"/>
                <w:szCs w:val="12"/>
              </w:rPr>
            </w:pPr>
          </w:p>
        </w:tc>
        <w:tc>
          <w:tcPr>
            <w:tcW w:w="0" w:type="auto"/>
            <w:shd w:val="clear" w:color="auto" w:fill="auto"/>
            <w:vAlign w:val="center"/>
          </w:tcPr>
          <w:p w14:paraId="59DB9E05"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594A08DF"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084331CD"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4DA3056" w14:textId="77777777" w:rsidR="00294736" w:rsidRDefault="00294736" w:rsidP="00B20D66">
            <w:pPr>
              <w:jc w:val="center"/>
              <w:rPr>
                <w:rFonts w:ascii="Arial" w:hAnsi="Arial" w:cs="Arial"/>
                <w:sz w:val="12"/>
                <w:szCs w:val="12"/>
              </w:rPr>
            </w:pPr>
          </w:p>
        </w:tc>
        <w:tc>
          <w:tcPr>
            <w:tcW w:w="315" w:type="dxa"/>
            <w:shd w:val="clear" w:color="auto" w:fill="FFFFFF" w:themeFill="background1"/>
            <w:vAlign w:val="center"/>
          </w:tcPr>
          <w:p w14:paraId="117D02D3" w14:textId="77777777" w:rsidR="00294736" w:rsidRDefault="00294736" w:rsidP="00B20D66">
            <w:pPr>
              <w:jc w:val="center"/>
              <w:rPr>
                <w:rFonts w:ascii="Arial" w:hAnsi="Arial" w:cs="Arial"/>
                <w:sz w:val="12"/>
                <w:szCs w:val="12"/>
              </w:rPr>
            </w:pPr>
          </w:p>
        </w:tc>
        <w:tc>
          <w:tcPr>
            <w:tcW w:w="366" w:type="dxa"/>
            <w:shd w:val="clear" w:color="auto" w:fill="FFFFFF" w:themeFill="background1"/>
            <w:vAlign w:val="center"/>
          </w:tcPr>
          <w:p w14:paraId="03E2193F"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3EF290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5905D2A6"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4F6F13BA"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354B636"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3DF2830"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73156292"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16737088" w14:textId="77777777" w:rsidR="00294736" w:rsidRDefault="00294736" w:rsidP="00B20D66">
            <w:pPr>
              <w:jc w:val="center"/>
              <w:rPr>
                <w:rFonts w:ascii="Arial" w:hAnsi="Arial" w:cs="Arial"/>
                <w:sz w:val="12"/>
                <w:szCs w:val="12"/>
              </w:rPr>
            </w:pPr>
          </w:p>
        </w:tc>
        <w:tc>
          <w:tcPr>
            <w:tcW w:w="0" w:type="auto"/>
            <w:shd w:val="clear" w:color="auto" w:fill="FFFFFF" w:themeFill="background1"/>
            <w:vAlign w:val="center"/>
          </w:tcPr>
          <w:p w14:paraId="65B0BDB0" w14:textId="77777777" w:rsidR="00294736" w:rsidRDefault="00294736" w:rsidP="00B20D66">
            <w:pPr>
              <w:jc w:val="center"/>
              <w:rPr>
                <w:rFonts w:ascii="Arial" w:hAnsi="Arial" w:cs="Arial"/>
                <w:sz w:val="12"/>
                <w:szCs w:val="12"/>
              </w:rPr>
            </w:pPr>
          </w:p>
        </w:tc>
        <w:tc>
          <w:tcPr>
            <w:tcW w:w="0" w:type="auto"/>
            <w:shd w:val="clear" w:color="auto" w:fill="auto"/>
            <w:vAlign w:val="center"/>
          </w:tcPr>
          <w:p w14:paraId="4869F030" w14:textId="6B0F40BC" w:rsidR="00294736" w:rsidRDefault="00294736" w:rsidP="00B20D66">
            <w:pPr>
              <w:jc w:val="center"/>
              <w:rPr>
                <w:rFonts w:ascii="Arial" w:hAnsi="Arial" w:cs="Arial"/>
                <w:sz w:val="12"/>
                <w:szCs w:val="12"/>
              </w:rPr>
            </w:pPr>
          </w:p>
        </w:tc>
        <w:tc>
          <w:tcPr>
            <w:tcW w:w="0" w:type="auto"/>
            <w:shd w:val="clear" w:color="auto" w:fill="auto"/>
            <w:vAlign w:val="center"/>
          </w:tcPr>
          <w:p w14:paraId="233046D1" w14:textId="4333654E" w:rsidR="00294736" w:rsidRDefault="00294736" w:rsidP="00B20D66">
            <w:pPr>
              <w:jc w:val="center"/>
              <w:rPr>
                <w:rFonts w:ascii="Arial" w:hAnsi="Arial" w:cs="Arial"/>
                <w:sz w:val="12"/>
                <w:szCs w:val="12"/>
              </w:rPr>
            </w:pPr>
          </w:p>
        </w:tc>
        <w:tc>
          <w:tcPr>
            <w:tcW w:w="0" w:type="auto"/>
            <w:shd w:val="clear" w:color="auto" w:fill="auto"/>
            <w:vAlign w:val="center"/>
          </w:tcPr>
          <w:p w14:paraId="0E19908D" w14:textId="25C248AA" w:rsidR="00294736" w:rsidRDefault="00294736" w:rsidP="00B20D66">
            <w:pPr>
              <w:jc w:val="center"/>
              <w:rPr>
                <w:rFonts w:ascii="Arial" w:hAnsi="Arial" w:cs="Arial"/>
                <w:sz w:val="12"/>
                <w:szCs w:val="12"/>
              </w:rPr>
            </w:pPr>
          </w:p>
        </w:tc>
        <w:tc>
          <w:tcPr>
            <w:tcW w:w="0" w:type="auto"/>
            <w:shd w:val="clear" w:color="auto" w:fill="auto"/>
            <w:vAlign w:val="center"/>
          </w:tcPr>
          <w:p w14:paraId="05CB35C9" w14:textId="29D47CC5" w:rsidR="00294736" w:rsidRDefault="00294736" w:rsidP="00B20D66">
            <w:pPr>
              <w:jc w:val="center"/>
              <w:rPr>
                <w:rFonts w:ascii="Arial" w:hAnsi="Arial" w:cs="Arial"/>
                <w:sz w:val="12"/>
                <w:szCs w:val="12"/>
              </w:rPr>
            </w:pPr>
          </w:p>
        </w:tc>
        <w:tc>
          <w:tcPr>
            <w:tcW w:w="0" w:type="auto"/>
            <w:shd w:val="clear" w:color="auto" w:fill="auto"/>
            <w:vAlign w:val="center"/>
          </w:tcPr>
          <w:p w14:paraId="5FDB1B36" w14:textId="57C34DBC" w:rsidR="00294736" w:rsidRDefault="00294736" w:rsidP="006B0BD0">
            <w:pPr>
              <w:rPr>
                <w:rFonts w:ascii="Arial" w:hAnsi="Arial" w:cs="Arial"/>
                <w:sz w:val="12"/>
                <w:szCs w:val="12"/>
              </w:rPr>
            </w:pPr>
          </w:p>
        </w:tc>
        <w:tc>
          <w:tcPr>
            <w:tcW w:w="0" w:type="auto"/>
            <w:shd w:val="clear" w:color="auto" w:fill="auto"/>
            <w:vAlign w:val="center"/>
          </w:tcPr>
          <w:p w14:paraId="73AFD37C" w14:textId="7A89F9AA" w:rsidR="00294736" w:rsidRDefault="00294736" w:rsidP="00B20D66">
            <w:pPr>
              <w:jc w:val="center"/>
              <w:rPr>
                <w:rFonts w:ascii="Arial" w:hAnsi="Arial" w:cs="Arial"/>
                <w:sz w:val="12"/>
                <w:szCs w:val="12"/>
              </w:rPr>
            </w:pPr>
          </w:p>
        </w:tc>
        <w:tc>
          <w:tcPr>
            <w:tcW w:w="0" w:type="auto"/>
            <w:shd w:val="clear" w:color="auto" w:fill="A6A6A6" w:themeFill="background1" w:themeFillShade="A6"/>
            <w:vAlign w:val="center"/>
          </w:tcPr>
          <w:p w14:paraId="3B513954" w14:textId="77777777" w:rsidR="00294736" w:rsidRDefault="00294736" w:rsidP="00B20D66">
            <w:pPr>
              <w:jc w:val="center"/>
              <w:rPr>
                <w:rFonts w:ascii="Arial" w:hAnsi="Arial" w:cs="Arial"/>
                <w:sz w:val="12"/>
                <w:szCs w:val="12"/>
              </w:rPr>
            </w:pPr>
            <w:r>
              <w:rPr>
                <w:rFonts w:ascii="Arial" w:hAnsi="Arial" w:cs="Arial"/>
                <w:sz w:val="12"/>
                <w:szCs w:val="12"/>
              </w:rPr>
              <w:t>X</w:t>
            </w:r>
          </w:p>
        </w:tc>
        <w:tc>
          <w:tcPr>
            <w:tcW w:w="0" w:type="auto"/>
            <w:shd w:val="clear" w:color="auto" w:fill="A6A6A6" w:themeFill="background1" w:themeFillShade="A6"/>
            <w:vAlign w:val="center"/>
          </w:tcPr>
          <w:p w14:paraId="361119F7" w14:textId="77777777" w:rsidR="00294736" w:rsidRDefault="00294736" w:rsidP="00B20D66">
            <w:pPr>
              <w:jc w:val="center"/>
              <w:rPr>
                <w:rFonts w:ascii="Arial" w:hAnsi="Arial" w:cs="Arial"/>
                <w:sz w:val="12"/>
                <w:szCs w:val="12"/>
              </w:rPr>
            </w:pPr>
            <w:r>
              <w:rPr>
                <w:rFonts w:ascii="Arial" w:hAnsi="Arial" w:cs="Arial"/>
                <w:sz w:val="12"/>
                <w:szCs w:val="12"/>
              </w:rPr>
              <w:t>X</w:t>
            </w:r>
          </w:p>
        </w:tc>
      </w:tr>
    </w:tbl>
    <w:p w14:paraId="37821BCE" w14:textId="77777777" w:rsidR="00CF017B" w:rsidRDefault="00CF017B" w:rsidP="00CF017B">
      <w:pPr>
        <w:rPr>
          <w:rFonts w:ascii="Times New Roman" w:hAnsi="Times New Roman" w:cs="Times New Roman"/>
          <w:sz w:val="24"/>
          <w:szCs w:val="24"/>
          <w:u w:val="single"/>
        </w:rPr>
      </w:pPr>
    </w:p>
    <w:p w14:paraId="0FEDFF16" w14:textId="7FBE02E6" w:rsidR="006F0E0D" w:rsidRPr="007B7482" w:rsidRDefault="006F0E0D" w:rsidP="00CF017B">
      <w:pPr>
        <w:rPr>
          <w:rFonts w:ascii="Times New Roman" w:hAnsi="Times New Roman" w:cs="Times New Roman"/>
          <w:sz w:val="24"/>
          <w:szCs w:val="24"/>
          <w:u w:val="single"/>
        </w:rPr>
      </w:pPr>
      <w:r w:rsidRPr="003F282F">
        <w:rPr>
          <w:rFonts w:ascii="Times New Roman" w:hAnsi="Times New Roman" w:cs="Times New Roman"/>
          <w:sz w:val="24"/>
          <w:szCs w:val="24"/>
          <w:highlight w:val="yellow"/>
          <w:u w:val="single"/>
          <w:rPrChange w:id="614" w:author="Luis Alexander Garcia Quiroz" w:date="2017-05-07T22:13:00Z">
            <w:rPr>
              <w:rFonts w:ascii="Times New Roman" w:hAnsi="Times New Roman" w:cs="Times New Roman"/>
              <w:sz w:val="24"/>
              <w:szCs w:val="24"/>
              <w:u w:val="single"/>
            </w:rPr>
          </w:rPrChange>
        </w:rPr>
        <w:t>Presupuesto</w:t>
      </w:r>
    </w:p>
    <w:tbl>
      <w:tblPr>
        <w:tblStyle w:val="Tablaconcuadrcula"/>
        <w:tblW w:w="8749" w:type="dxa"/>
        <w:tblLook w:val="0000" w:firstRow="0" w:lastRow="0" w:firstColumn="0" w:lastColumn="0" w:noHBand="0" w:noVBand="0"/>
      </w:tblPr>
      <w:tblGrid>
        <w:gridCol w:w="522"/>
        <w:gridCol w:w="3017"/>
        <w:gridCol w:w="2977"/>
        <w:gridCol w:w="1023"/>
        <w:gridCol w:w="1503"/>
      </w:tblGrid>
      <w:tr w:rsidR="006F0E0D" w:rsidRPr="007B7482" w14:paraId="4978354A" w14:textId="77777777" w:rsidTr="002A6463">
        <w:trPr>
          <w:trHeight w:val="283"/>
        </w:trPr>
        <w:tc>
          <w:tcPr>
            <w:tcW w:w="8749" w:type="dxa"/>
            <w:gridSpan w:val="5"/>
            <w:shd w:val="clear" w:color="auto" w:fill="A6A6A6" w:themeFill="background1" w:themeFillShade="A6"/>
            <w:noWrap/>
          </w:tcPr>
          <w:p w14:paraId="385FACE2" w14:textId="77777777" w:rsidR="006F0E0D" w:rsidRPr="007B7482" w:rsidRDefault="006F0E0D" w:rsidP="007B7482">
            <w:pPr>
              <w:tabs>
                <w:tab w:val="left" w:pos="2212"/>
              </w:tabs>
              <w:jc w:val="center"/>
              <w:rPr>
                <w:rFonts w:ascii="Times New Roman" w:hAnsi="Times New Roman" w:cs="Times New Roman"/>
                <w:szCs w:val="24"/>
              </w:rPr>
            </w:pPr>
            <w:r w:rsidRPr="007B7482">
              <w:rPr>
                <w:rFonts w:ascii="Times New Roman" w:hAnsi="Times New Roman" w:cs="Times New Roman"/>
                <w:b/>
                <w:bCs/>
                <w:szCs w:val="24"/>
              </w:rPr>
              <w:t>DETALLE DEL PRESUPUESTO TOTAL</w:t>
            </w:r>
          </w:p>
        </w:tc>
      </w:tr>
      <w:tr w:rsidR="006F0E0D" w:rsidRPr="007B7482" w14:paraId="7E4BD23D" w14:textId="77777777" w:rsidTr="00DD182D">
        <w:trPr>
          <w:trHeight w:val="424"/>
        </w:trPr>
        <w:tc>
          <w:tcPr>
            <w:tcW w:w="3539" w:type="dxa"/>
            <w:gridSpan w:val="2"/>
            <w:shd w:val="clear" w:color="auto" w:fill="D9D9D9" w:themeFill="background1" w:themeFillShade="D9"/>
            <w:noWrap/>
          </w:tcPr>
          <w:p w14:paraId="23A133E6" w14:textId="77777777" w:rsidR="006F0E0D" w:rsidRPr="007B7482" w:rsidRDefault="006F0E0D" w:rsidP="002A6463">
            <w:pPr>
              <w:tabs>
                <w:tab w:val="left" w:pos="2212"/>
              </w:tabs>
              <w:jc w:val="center"/>
              <w:rPr>
                <w:rFonts w:ascii="Times New Roman" w:hAnsi="Times New Roman" w:cs="Times New Roman"/>
                <w:b/>
                <w:bCs/>
                <w:szCs w:val="24"/>
              </w:rPr>
            </w:pPr>
            <w:r w:rsidRPr="007B7482">
              <w:rPr>
                <w:rFonts w:ascii="Times New Roman" w:hAnsi="Times New Roman" w:cs="Times New Roman"/>
                <w:b/>
                <w:bCs/>
                <w:szCs w:val="24"/>
              </w:rPr>
              <w:t>Rubros</w:t>
            </w:r>
          </w:p>
        </w:tc>
        <w:tc>
          <w:tcPr>
            <w:tcW w:w="3881" w:type="dxa"/>
            <w:gridSpan w:val="2"/>
            <w:shd w:val="clear" w:color="auto" w:fill="D9D9D9" w:themeFill="background1" w:themeFillShade="D9"/>
            <w:noWrap/>
          </w:tcPr>
          <w:p w14:paraId="7A50B420" w14:textId="77777777" w:rsidR="006F0E0D" w:rsidRPr="007B7482" w:rsidRDefault="006F0E0D" w:rsidP="002A6463">
            <w:pPr>
              <w:tabs>
                <w:tab w:val="left" w:pos="2212"/>
              </w:tabs>
              <w:jc w:val="center"/>
              <w:rPr>
                <w:rFonts w:ascii="Times New Roman" w:hAnsi="Times New Roman" w:cs="Times New Roman"/>
                <w:b/>
                <w:bCs/>
                <w:szCs w:val="24"/>
              </w:rPr>
            </w:pPr>
            <w:r w:rsidRPr="007B7482">
              <w:rPr>
                <w:rFonts w:ascii="Times New Roman" w:hAnsi="Times New Roman" w:cs="Times New Roman"/>
                <w:b/>
                <w:bCs/>
                <w:szCs w:val="24"/>
              </w:rPr>
              <w:t>Fuentes</w:t>
            </w:r>
          </w:p>
        </w:tc>
        <w:tc>
          <w:tcPr>
            <w:tcW w:w="1329" w:type="dxa"/>
            <w:shd w:val="clear" w:color="auto" w:fill="D9D9D9" w:themeFill="background1" w:themeFillShade="D9"/>
            <w:noWrap/>
          </w:tcPr>
          <w:p w14:paraId="051B2AF6" w14:textId="77777777" w:rsidR="006F0E0D" w:rsidRPr="007B7482" w:rsidRDefault="006F0E0D" w:rsidP="002A6463">
            <w:pPr>
              <w:tabs>
                <w:tab w:val="left" w:pos="2212"/>
              </w:tabs>
              <w:jc w:val="center"/>
              <w:rPr>
                <w:rFonts w:ascii="Times New Roman" w:hAnsi="Times New Roman" w:cs="Times New Roman"/>
                <w:b/>
                <w:bCs/>
                <w:szCs w:val="24"/>
              </w:rPr>
            </w:pPr>
            <w:r w:rsidRPr="007B7482">
              <w:rPr>
                <w:rFonts w:ascii="Times New Roman" w:hAnsi="Times New Roman" w:cs="Times New Roman"/>
                <w:b/>
                <w:bCs/>
                <w:szCs w:val="24"/>
              </w:rPr>
              <w:t>Total</w:t>
            </w:r>
          </w:p>
        </w:tc>
      </w:tr>
      <w:tr w:rsidR="002A6463" w:rsidRPr="007B7482" w14:paraId="409FAF65" w14:textId="77777777" w:rsidTr="00DD182D">
        <w:trPr>
          <w:trHeight w:val="253"/>
        </w:trPr>
        <w:tc>
          <w:tcPr>
            <w:tcW w:w="522" w:type="dxa"/>
            <w:noWrap/>
          </w:tcPr>
          <w:p w14:paraId="58883F8D" w14:textId="33DB4A8D"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1</w:t>
            </w:r>
          </w:p>
        </w:tc>
        <w:tc>
          <w:tcPr>
            <w:tcW w:w="3017" w:type="dxa"/>
            <w:noWrap/>
          </w:tcPr>
          <w:p w14:paraId="7DFAF057" w14:textId="5EC070B2" w:rsidR="002A6463" w:rsidRPr="007B7482" w:rsidRDefault="002A6463" w:rsidP="00DD182D">
            <w:pPr>
              <w:tabs>
                <w:tab w:val="left" w:pos="2212"/>
              </w:tabs>
              <w:jc w:val="both"/>
              <w:rPr>
                <w:rFonts w:ascii="Times New Roman" w:hAnsi="Times New Roman" w:cs="Times New Roman"/>
                <w:szCs w:val="24"/>
              </w:rPr>
            </w:pPr>
            <w:r w:rsidRPr="007B7482">
              <w:rPr>
                <w:rFonts w:ascii="Times New Roman" w:hAnsi="Times New Roman" w:cs="Times New Roman"/>
                <w:szCs w:val="24"/>
              </w:rPr>
              <w:t>Personal</w:t>
            </w:r>
            <w:r w:rsidR="00DD182D">
              <w:rPr>
                <w:rFonts w:ascii="Times New Roman" w:hAnsi="Times New Roman" w:cs="Times New Roman"/>
                <w:szCs w:val="24"/>
              </w:rPr>
              <w:t xml:space="preserve"> 10</w:t>
            </w:r>
            <w:r w:rsidRPr="007B7482">
              <w:rPr>
                <w:rFonts w:ascii="Times New Roman" w:hAnsi="Times New Roman" w:cs="Times New Roman"/>
                <w:szCs w:val="24"/>
              </w:rPr>
              <w:t xml:space="preserve"> horas por semana de médico especialista </w:t>
            </w:r>
          </w:p>
        </w:tc>
        <w:tc>
          <w:tcPr>
            <w:tcW w:w="2977" w:type="dxa"/>
            <w:noWrap/>
          </w:tcPr>
          <w:p w14:paraId="1EE33DEE" w14:textId="714EC976" w:rsidR="002A6463" w:rsidRPr="007B7482" w:rsidRDefault="00DD182D" w:rsidP="007B7482">
            <w:pPr>
              <w:tabs>
                <w:tab w:val="left" w:pos="2212"/>
              </w:tabs>
              <w:jc w:val="both"/>
              <w:rPr>
                <w:rFonts w:ascii="Times New Roman" w:hAnsi="Times New Roman" w:cs="Times New Roman"/>
                <w:szCs w:val="24"/>
              </w:rPr>
            </w:pPr>
            <w:r>
              <w:rPr>
                <w:rFonts w:ascii="Times New Roman" w:hAnsi="Times New Roman" w:cs="Times New Roman"/>
                <w:szCs w:val="24"/>
              </w:rPr>
              <w:t>Investigadores UCI horas totales</w:t>
            </w:r>
          </w:p>
        </w:tc>
        <w:tc>
          <w:tcPr>
            <w:tcW w:w="2233" w:type="dxa"/>
            <w:gridSpan w:val="2"/>
            <w:noWrap/>
          </w:tcPr>
          <w:p w14:paraId="61562393" w14:textId="0BBFBDF2" w:rsidR="002A6463" w:rsidRPr="007B7482" w:rsidRDefault="00E839B3" w:rsidP="007B7482">
            <w:pPr>
              <w:tabs>
                <w:tab w:val="left" w:pos="2212"/>
              </w:tabs>
              <w:jc w:val="both"/>
              <w:rPr>
                <w:rFonts w:ascii="Times New Roman" w:hAnsi="Times New Roman" w:cs="Times New Roman"/>
                <w:bCs/>
                <w:szCs w:val="24"/>
              </w:rPr>
            </w:pPr>
            <w:ins w:id="615" w:author="Luis Alexander Garcia Quiroz" w:date="2017-04-23T21:10:00Z">
              <w:r>
                <w:rPr>
                  <w:rFonts w:ascii="Times New Roman" w:hAnsi="Times New Roman" w:cs="Times New Roman"/>
                  <w:bCs/>
                  <w:szCs w:val="24"/>
                </w:rPr>
                <w:t>$38.400.0000</w:t>
              </w:r>
            </w:ins>
            <w:del w:id="616" w:author="Luis Alexander Garcia Quiroz" w:date="2017-04-23T21:10:00Z">
              <w:r w:rsidR="00DD182D" w:rsidDel="00E839B3">
                <w:rPr>
                  <w:rFonts w:ascii="Times New Roman" w:hAnsi="Times New Roman" w:cs="Times New Roman"/>
                  <w:bCs/>
                  <w:szCs w:val="24"/>
                </w:rPr>
                <w:delText>$57.600.000</w:delText>
              </w:r>
            </w:del>
          </w:p>
        </w:tc>
      </w:tr>
      <w:tr w:rsidR="002A6463" w:rsidRPr="007B7482" w14:paraId="0DEE85BC" w14:textId="77777777" w:rsidTr="00DD182D">
        <w:trPr>
          <w:trHeight w:val="253"/>
        </w:trPr>
        <w:tc>
          <w:tcPr>
            <w:tcW w:w="522" w:type="dxa"/>
            <w:noWrap/>
          </w:tcPr>
          <w:p w14:paraId="49188C3C" w14:textId="352B9D0D"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2</w:t>
            </w:r>
          </w:p>
        </w:tc>
        <w:tc>
          <w:tcPr>
            <w:tcW w:w="3017" w:type="dxa"/>
            <w:noWrap/>
          </w:tcPr>
          <w:p w14:paraId="4DC8ABC5" w14:textId="77777777" w:rsidR="002A6463" w:rsidRPr="007B7482" w:rsidRDefault="002A6463"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Materiales</w:t>
            </w:r>
          </w:p>
        </w:tc>
        <w:tc>
          <w:tcPr>
            <w:tcW w:w="2977" w:type="dxa"/>
            <w:noWrap/>
          </w:tcPr>
          <w:p w14:paraId="26727378" w14:textId="2F39178B"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Investigadores</w:t>
            </w:r>
          </w:p>
        </w:tc>
        <w:tc>
          <w:tcPr>
            <w:tcW w:w="2233" w:type="dxa"/>
            <w:gridSpan w:val="2"/>
            <w:noWrap/>
          </w:tcPr>
          <w:p w14:paraId="375D3607" w14:textId="77777777" w:rsidR="002A6463" w:rsidRPr="007B7482" w:rsidRDefault="002A6463" w:rsidP="007B7482">
            <w:pPr>
              <w:tabs>
                <w:tab w:val="left" w:pos="2212"/>
              </w:tabs>
              <w:jc w:val="both"/>
              <w:rPr>
                <w:rFonts w:ascii="Times New Roman" w:hAnsi="Times New Roman" w:cs="Times New Roman"/>
                <w:bCs/>
                <w:szCs w:val="24"/>
              </w:rPr>
            </w:pPr>
            <w:r w:rsidRPr="007B7482">
              <w:rPr>
                <w:rFonts w:ascii="Times New Roman" w:hAnsi="Times New Roman" w:cs="Times New Roman"/>
                <w:szCs w:val="24"/>
              </w:rPr>
              <w:t>$101,500</w:t>
            </w:r>
          </w:p>
        </w:tc>
      </w:tr>
      <w:tr w:rsidR="002A6463" w:rsidRPr="007B7482" w14:paraId="52DC47B1" w14:textId="77777777" w:rsidTr="00DD182D">
        <w:trPr>
          <w:trHeight w:val="253"/>
        </w:trPr>
        <w:tc>
          <w:tcPr>
            <w:tcW w:w="522" w:type="dxa"/>
            <w:noWrap/>
          </w:tcPr>
          <w:p w14:paraId="128D3E6A" w14:textId="03F7D1D9"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3</w:t>
            </w:r>
          </w:p>
        </w:tc>
        <w:tc>
          <w:tcPr>
            <w:tcW w:w="3017" w:type="dxa"/>
            <w:noWrap/>
          </w:tcPr>
          <w:p w14:paraId="4FA01610" w14:textId="77777777" w:rsidR="002A6463" w:rsidRPr="007B7482" w:rsidRDefault="002A6463"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Publicaciones</w:t>
            </w:r>
          </w:p>
        </w:tc>
        <w:tc>
          <w:tcPr>
            <w:tcW w:w="2977" w:type="dxa"/>
            <w:noWrap/>
          </w:tcPr>
          <w:p w14:paraId="4B7B4E6F" w14:textId="3C48EA64"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Universidad de Antioquia</w:t>
            </w:r>
          </w:p>
        </w:tc>
        <w:tc>
          <w:tcPr>
            <w:tcW w:w="2233" w:type="dxa"/>
            <w:gridSpan w:val="2"/>
            <w:noWrap/>
          </w:tcPr>
          <w:p w14:paraId="1F2B1549" w14:textId="77777777" w:rsidR="002A6463" w:rsidRPr="007B7482" w:rsidRDefault="002A6463"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$3.120,000</w:t>
            </w:r>
          </w:p>
        </w:tc>
      </w:tr>
      <w:tr w:rsidR="002A6463" w:rsidRPr="007B7482" w14:paraId="310F3DC3" w14:textId="77777777" w:rsidTr="00DD182D">
        <w:trPr>
          <w:trHeight w:val="253"/>
        </w:trPr>
        <w:tc>
          <w:tcPr>
            <w:tcW w:w="522" w:type="dxa"/>
            <w:noWrap/>
          </w:tcPr>
          <w:p w14:paraId="5A053C2B" w14:textId="30C13F20"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4</w:t>
            </w:r>
          </w:p>
        </w:tc>
        <w:tc>
          <w:tcPr>
            <w:tcW w:w="3017" w:type="dxa"/>
            <w:noWrap/>
          </w:tcPr>
          <w:p w14:paraId="15E21D75" w14:textId="7322D5E9" w:rsidR="002A6463" w:rsidRPr="007B7482"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Especies</w:t>
            </w:r>
            <w:r w:rsidR="00DD182D">
              <w:rPr>
                <w:rFonts w:ascii="Times New Roman" w:hAnsi="Times New Roman" w:cs="Times New Roman"/>
                <w:szCs w:val="24"/>
              </w:rPr>
              <w:t xml:space="preserve"> (compota en UCI)</w:t>
            </w:r>
          </w:p>
        </w:tc>
        <w:tc>
          <w:tcPr>
            <w:tcW w:w="2977" w:type="dxa"/>
            <w:noWrap/>
          </w:tcPr>
          <w:p w14:paraId="1E90D132" w14:textId="47AB4D0D" w:rsidR="002A6463" w:rsidRPr="007B7482" w:rsidRDefault="00DD182D" w:rsidP="007B7482">
            <w:pPr>
              <w:tabs>
                <w:tab w:val="left" w:pos="2212"/>
              </w:tabs>
              <w:jc w:val="both"/>
              <w:rPr>
                <w:rFonts w:ascii="Times New Roman" w:hAnsi="Times New Roman" w:cs="Times New Roman"/>
                <w:szCs w:val="24"/>
              </w:rPr>
            </w:pPr>
            <w:r>
              <w:rPr>
                <w:rFonts w:ascii="Times New Roman" w:hAnsi="Times New Roman" w:cs="Times New Roman"/>
                <w:szCs w:val="24"/>
              </w:rPr>
              <w:t>Hospital Pablo Tobón Uribe</w:t>
            </w:r>
          </w:p>
        </w:tc>
        <w:tc>
          <w:tcPr>
            <w:tcW w:w="2233" w:type="dxa"/>
            <w:gridSpan w:val="2"/>
            <w:noWrap/>
          </w:tcPr>
          <w:p w14:paraId="415D3D8E" w14:textId="544BB7C8" w:rsidR="002A6463" w:rsidRPr="007B7482" w:rsidRDefault="00DD182D" w:rsidP="007B7482">
            <w:pPr>
              <w:tabs>
                <w:tab w:val="left" w:pos="2212"/>
              </w:tabs>
              <w:jc w:val="both"/>
              <w:rPr>
                <w:rFonts w:ascii="Times New Roman" w:hAnsi="Times New Roman" w:cs="Times New Roman"/>
                <w:bCs/>
                <w:szCs w:val="24"/>
              </w:rPr>
            </w:pPr>
            <w:r>
              <w:rPr>
                <w:rFonts w:ascii="Times New Roman" w:hAnsi="Times New Roman" w:cs="Times New Roman"/>
                <w:bCs/>
                <w:szCs w:val="24"/>
              </w:rPr>
              <w:t>No cuantificada</w:t>
            </w:r>
          </w:p>
        </w:tc>
      </w:tr>
      <w:tr w:rsidR="002A6463" w:rsidRPr="007B7482" w14:paraId="69960F96" w14:textId="77777777" w:rsidTr="00DD182D">
        <w:trPr>
          <w:trHeight w:val="253"/>
        </w:trPr>
        <w:tc>
          <w:tcPr>
            <w:tcW w:w="522" w:type="dxa"/>
            <w:noWrap/>
          </w:tcPr>
          <w:p w14:paraId="31825D67" w14:textId="3CE0E3F4" w:rsidR="002A6463" w:rsidRDefault="002A6463" w:rsidP="007B7482">
            <w:pPr>
              <w:tabs>
                <w:tab w:val="left" w:pos="2212"/>
              </w:tabs>
              <w:jc w:val="both"/>
              <w:rPr>
                <w:rFonts w:ascii="Times New Roman" w:hAnsi="Times New Roman" w:cs="Times New Roman"/>
                <w:szCs w:val="24"/>
              </w:rPr>
            </w:pPr>
            <w:r>
              <w:rPr>
                <w:rFonts w:ascii="Times New Roman" w:hAnsi="Times New Roman" w:cs="Times New Roman"/>
                <w:szCs w:val="24"/>
              </w:rPr>
              <w:t>5</w:t>
            </w:r>
          </w:p>
        </w:tc>
        <w:tc>
          <w:tcPr>
            <w:tcW w:w="3017" w:type="dxa"/>
            <w:noWrap/>
          </w:tcPr>
          <w:p w14:paraId="7145F7F4" w14:textId="4548D514" w:rsidR="002A6463" w:rsidRDefault="00DD182D" w:rsidP="007B7482">
            <w:pPr>
              <w:tabs>
                <w:tab w:val="left" w:pos="2212"/>
              </w:tabs>
              <w:jc w:val="both"/>
              <w:rPr>
                <w:rFonts w:ascii="Times New Roman" w:hAnsi="Times New Roman" w:cs="Times New Roman"/>
                <w:szCs w:val="24"/>
              </w:rPr>
            </w:pPr>
            <w:r>
              <w:rPr>
                <w:rFonts w:ascii="Times New Roman" w:hAnsi="Times New Roman" w:cs="Times New Roman"/>
                <w:szCs w:val="24"/>
              </w:rPr>
              <w:t>Fibroscopio</w:t>
            </w:r>
          </w:p>
        </w:tc>
        <w:tc>
          <w:tcPr>
            <w:tcW w:w="2977" w:type="dxa"/>
            <w:noWrap/>
          </w:tcPr>
          <w:p w14:paraId="24464D0B" w14:textId="3B94AE66" w:rsidR="002A6463" w:rsidRDefault="00E839B3" w:rsidP="007B7482">
            <w:pPr>
              <w:tabs>
                <w:tab w:val="left" w:pos="2212"/>
              </w:tabs>
              <w:jc w:val="both"/>
              <w:rPr>
                <w:rFonts w:ascii="Times New Roman" w:hAnsi="Times New Roman" w:cs="Times New Roman"/>
                <w:szCs w:val="24"/>
              </w:rPr>
            </w:pPr>
            <w:ins w:id="617" w:author="Luis Alexander Garcia Quiroz" w:date="2017-04-23T21:08:00Z">
              <w:r>
                <w:rPr>
                  <w:rFonts w:ascii="Times New Roman" w:hAnsi="Times New Roman" w:cs="Times New Roman"/>
                  <w:szCs w:val="24"/>
                </w:rPr>
                <w:t xml:space="preserve">Hospital Pablo </w:t>
              </w:r>
            </w:ins>
            <w:ins w:id="618" w:author="Luis Alexander Garcia Quiroz" w:date="2017-04-24T15:43:00Z">
              <w:r w:rsidR="000114E0">
                <w:rPr>
                  <w:rFonts w:ascii="Times New Roman" w:hAnsi="Times New Roman" w:cs="Times New Roman"/>
                  <w:szCs w:val="24"/>
                </w:rPr>
                <w:t>Tobón</w:t>
              </w:r>
            </w:ins>
            <w:ins w:id="619" w:author="Luis Alexander Garcia Quiroz" w:date="2017-04-23T21:08:00Z">
              <w:r>
                <w:rPr>
                  <w:rFonts w:ascii="Times New Roman" w:hAnsi="Times New Roman" w:cs="Times New Roman"/>
                  <w:szCs w:val="24"/>
                </w:rPr>
                <w:t xml:space="preserve"> Uribe</w:t>
              </w:r>
            </w:ins>
            <w:del w:id="620" w:author="Luis Alexander Garcia Quiroz" w:date="2017-04-23T21:08:00Z">
              <w:r w:rsidR="00DD182D" w:rsidDel="00E839B3">
                <w:rPr>
                  <w:rFonts w:ascii="Times New Roman" w:hAnsi="Times New Roman" w:cs="Times New Roman"/>
                  <w:szCs w:val="24"/>
                </w:rPr>
                <w:delText>Servicio de anestesia HPTU</w:delText>
              </w:r>
            </w:del>
          </w:p>
        </w:tc>
        <w:tc>
          <w:tcPr>
            <w:tcW w:w="2233" w:type="dxa"/>
            <w:gridSpan w:val="2"/>
            <w:noWrap/>
          </w:tcPr>
          <w:p w14:paraId="38066D26" w14:textId="5AA36186" w:rsidR="002A6463" w:rsidRPr="007B7482" w:rsidRDefault="000114E0" w:rsidP="007B7482">
            <w:pPr>
              <w:tabs>
                <w:tab w:val="left" w:pos="2212"/>
              </w:tabs>
              <w:jc w:val="both"/>
              <w:rPr>
                <w:rFonts w:ascii="Times New Roman" w:hAnsi="Times New Roman" w:cs="Times New Roman"/>
                <w:bCs/>
                <w:szCs w:val="24"/>
              </w:rPr>
            </w:pPr>
            <w:ins w:id="621" w:author="Luis Alexander Garcia Quiroz" w:date="2017-04-24T15:42:00Z">
              <w:r>
                <w:rPr>
                  <w:rFonts w:ascii="Times New Roman" w:hAnsi="Times New Roman" w:cs="Times New Roman"/>
                  <w:bCs/>
                  <w:szCs w:val="24"/>
                </w:rPr>
                <w:t>17.900.000</w:t>
              </w:r>
            </w:ins>
            <w:del w:id="622" w:author="Luis Alexander Garcia Quiroz" w:date="2017-04-23T21:08:00Z">
              <w:r w:rsidR="00DD182D" w:rsidDel="00E839B3">
                <w:rPr>
                  <w:rFonts w:ascii="Times New Roman" w:hAnsi="Times New Roman" w:cs="Times New Roman"/>
                  <w:bCs/>
                  <w:szCs w:val="24"/>
                </w:rPr>
                <w:delText>$30.000.000</w:delText>
              </w:r>
            </w:del>
          </w:p>
        </w:tc>
      </w:tr>
      <w:tr w:rsidR="00C17EA0" w:rsidRPr="007B7482" w14:paraId="16CAFAB6" w14:textId="77777777" w:rsidTr="00DD182D">
        <w:trPr>
          <w:trHeight w:val="70"/>
        </w:trPr>
        <w:tc>
          <w:tcPr>
            <w:tcW w:w="3539" w:type="dxa"/>
            <w:gridSpan w:val="2"/>
            <w:shd w:val="clear" w:color="auto" w:fill="D9D9D9" w:themeFill="background1" w:themeFillShade="D9"/>
            <w:noWrap/>
          </w:tcPr>
          <w:p w14:paraId="67B737A7" w14:textId="77777777" w:rsidR="00C17EA0" w:rsidRPr="007B7482" w:rsidRDefault="00C17EA0" w:rsidP="007B7482">
            <w:pPr>
              <w:tabs>
                <w:tab w:val="left" w:pos="2212"/>
              </w:tabs>
              <w:jc w:val="both"/>
              <w:rPr>
                <w:rFonts w:ascii="Times New Roman" w:hAnsi="Times New Roman" w:cs="Times New Roman"/>
                <w:b/>
                <w:bCs/>
                <w:szCs w:val="24"/>
              </w:rPr>
            </w:pPr>
            <w:r w:rsidRPr="007B7482">
              <w:rPr>
                <w:rFonts w:ascii="Times New Roman" w:hAnsi="Times New Roman" w:cs="Times New Roman"/>
                <w:b/>
                <w:bCs/>
                <w:szCs w:val="24"/>
              </w:rPr>
              <w:t>Total</w:t>
            </w:r>
          </w:p>
        </w:tc>
        <w:tc>
          <w:tcPr>
            <w:tcW w:w="2977" w:type="dxa"/>
            <w:shd w:val="clear" w:color="auto" w:fill="D9D9D9" w:themeFill="background1" w:themeFillShade="D9"/>
            <w:noWrap/>
          </w:tcPr>
          <w:p w14:paraId="7ADEE026" w14:textId="77777777" w:rsidR="00C17EA0" w:rsidRPr="007B7482" w:rsidRDefault="00C17EA0" w:rsidP="007B7482">
            <w:pPr>
              <w:tabs>
                <w:tab w:val="left" w:pos="2212"/>
              </w:tabs>
              <w:jc w:val="both"/>
              <w:rPr>
                <w:rFonts w:ascii="Times New Roman" w:hAnsi="Times New Roman" w:cs="Times New Roman"/>
                <w:b/>
                <w:bCs/>
                <w:szCs w:val="24"/>
              </w:rPr>
            </w:pPr>
          </w:p>
        </w:tc>
        <w:tc>
          <w:tcPr>
            <w:tcW w:w="2233" w:type="dxa"/>
            <w:gridSpan w:val="2"/>
            <w:shd w:val="clear" w:color="auto" w:fill="D9D9D9" w:themeFill="background1" w:themeFillShade="D9"/>
            <w:noWrap/>
          </w:tcPr>
          <w:p w14:paraId="534A13E1" w14:textId="0D3513A9" w:rsidR="00C17EA0" w:rsidRPr="007B7482" w:rsidRDefault="00DD182D" w:rsidP="007B7482">
            <w:pPr>
              <w:tabs>
                <w:tab w:val="left" w:pos="2212"/>
              </w:tabs>
              <w:jc w:val="both"/>
              <w:rPr>
                <w:rFonts w:ascii="Times New Roman" w:hAnsi="Times New Roman" w:cs="Times New Roman"/>
                <w:b/>
                <w:bCs/>
                <w:szCs w:val="24"/>
              </w:rPr>
            </w:pPr>
            <w:del w:id="623" w:author="Luis Alexander Garcia Quiroz" w:date="2017-04-23T21:08:00Z">
              <w:r w:rsidDel="00E839B3">
                <w:rPr>
                  <w:rFonts w:ascii="Times New Roman" w:hAnsi="Times New Roman" w:cs="Times New Roman"/>
                  <w:b/>
                  <w:bCs/>
                  <w:szCs w:val="24"/>
                </w:rPr>
                <w:delText>$</w:delText>
              </w:r>
              <w:r w:rsidR="00112BF1" w:rsidDel="00E839B3">
                <w:rPr>
                  <w:rFonts w:ascii="Times New Roman" w:hAnsi="Times New Roman" w:cs="Times New Roman"/>
                  <w:b/>
                  <w:bCs/>
                  <w:szCs w:val="24"/>
                </w:rPr>
                <w:delText>90.821.500</w:delText>
              </w:r>
            </w:del>
          </w:p>
        </w:tc>
      </w:tr>
    </w:tbl>
    <w:p w14:paraId="0400D88F" w14:textId="77777777" w:rsidR="00222E7A" w:rsidRPr="007B7482" w:rsidRDefault="00222E7A" w:rsidP="007B7482">
      <w:pPr>
        <w:tabs>
          <w:tab w:val="left" w:pos="2212"/>
        </w:tabs>
        <w:spacing w:after="0" w:line="360" w:lineRule="auto"/>
        <w:jc w:val="both"/>
        <w:rPr>
          <w:rFonts w:ascii="Times New Roman" w:hAnsi="Times New Roman" w:cs="Times New Roman"/>
          <w:sz w:val="24"/>
          <w:szCs w:val="24"/>
          <w:u w:val="single"/>
        </w:rPr>
      </w:pPr>
    </w:p>
    <w:p w14:paraId="2F80A185" w14:textId="77777777" w:rsidR="006F0E0D" w:rsidRPr="007B7482" w:rsidRDefault="006F0E0D" w:rsidP="007B7482">
      <w:pPr>
        <w:tabs>
          <w:tab w:val="left" w:pos="2212"/>
        </w:tabs>
        <w:spacing w:after="0" w:line="360" w:lineRule="auto"/>
        <w:jc w:val="both"/>
        <w:rPr>
          <w:rFonts w:ascii="Times New Roman" w:hAnsi="Times New Roman" w:cs="Times New Roman"/>
          <w:sz w:val="24"/>
          <w:szCs w:val="24"/>
          <w:u w:val="single"/>
        </w:rPr>
      </w:pPr>
      <w:r w:rsidRPr="007B7482">
        <w:rPr>
          <w:rFonts w:ascii="Times New Roman" w:hAnsi="Times New Roman" w:cs="Times New Roman"/>
          <w:sz w:val="24"/>
          <w:szCs w:val="24"/>
          <w:u w:val="single"/>
        </w:rPr>
        <w:t>Explicación de ítems</w:t>
      </w:r>
    </w:p>
    <w:tbl>
      <w:tblPr>
        <w:tblStyle w:val="Tablaconcuadrcula"/>
        <w:tblW w:w="0" w:type="auto"/>
        <w:tblLook w:val="04A0" w:firstRow="1" w:lastRow="0" w:firstColumn="1" w:lastColumn="0" w:noHBand="0" w:noVBand="1"/>
      </w:tblPr>
      <w:tblGrid>
        <w:gridCol w:w="3672"/>
        <w:gridCol w:w="5048"/>
      </w:tblGrid>
      <w:tr w:rsidR="006F0E0D" w:rsidRPr="007B7482" w14:paraId="0E0A2769" w14:textId="77777777" w:rsidTr="00D44252">
        <w:trPr>
          <w:trHeight w:val="255"/>
        </w:trPr>
        <w:tc>
          <w:tcPr>
            <w:tcW w:w="3672" w:type="dxa"/>
            <w:hideMark/>
          </w:tcPr>
          <w:p w14:paraId="321A28A6" w14:textId="77777777" w:rsidR="006F0E0D" w:rsidRPr="007B7482" w:rsidRDefault="006F0E0D" w:rsidP="007B7482">
            <w:pPr>
              <w:tabs>
                <w:tab w:val="left" w:pos="2212"/>
              </w:tabs>
              <w:jc w:val="both"/>
              <w:rPr>
                <w:rFonts w:ascii="Times New Roman" w:hAnsi="Times New Roman" w:cs="Times New Roman"/>
                <w:b/>
                <w:bCs/>
                <w:szCs w:val="24"/>
              </w:rPr>
            </w:pPr>
            <w:r w:rsidRPr="007B7482">
              <w:rPr>
                <w:rFonts w:ascii="Times New Roman" w:hAnsi="Times New Roman" w:cs="Times New Roman"/>
                <w:b/>
                <w:bCs/>
                <w:szCs w:val="24"/>
              </w:rPr>
              <w:t>Ítem</w:t>
            </w:r>
          </w:p>
        </w:tc>
        <w:tc>
          <w:tcPr>
            <w:tcW w:w="5048" w:type="dxa"/>
            <w:hideMark/>
          </w:tcPr>
          <w:p w14:paraId="309638B4" w14:textId="77777777" w:rsidR="006F0E0D" w:rsidRPr="007B7482" w:rsidRDefault="006F0E0D" w:rsidP="007B7482">
            <w:pPr>
              <w:tabs>
                <w:tab w:val="left" w:pos="2212"/>
              </w:tabs>
              <w:jc w:val="both"/>
              <w:rPr>
                <w:rFonts w:ascii="Times New Roman" w:hAnsi="Times New Roman" w:cs="Times New Roman"/>
                <w:b/>
                <w:bCs/>
                <w:szCs w:val="24"/>
              </w:rPr>
            </w:pPr>
            <w:r w:rsidRPr="007B7482">
              <w:rPr>
                <w:rFonts w:ascii="Times New Roman" w:hAnsi="Times New Roman" w:cs="Times New Roman"/>
                <w:b/>
                <w:bCs/>
                <w:szCs w:val="24"/>
              </w:rPr>
              <w:t>Observaciones</w:t>
            </w:r>
          </w:p>
        </w:tc>
      </w:tr>
      <w:tr w:rsidR="006F0E0D" w:rsidRPr="007B7482" w14:paraId="4B933169" w14:textId="77777777" w:rsidTr="00D44252">
        <w:trPr>
          <w:trHeight w:val="255"/>
        </w:trPr>
        <w:tc>
          <w:tcPr>
            <w:tcW w:w="3672" w:type="dxa"/>
            <w:shd w:val="clear" w:color="auto" w:fill="BFBFBF" w:themeFill="background1" w:themeFillShade="BF"/>
            <w:noWrap/>
            <w:hideMark/>
          </w:tcPr>
          <w:p w14:paraId="3696AEB4"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Cuadro de relación de personal</w:t>
            </w:r>
          </w:p>
        </w:tc>
        <w:tc>
          <w:tcPr>
            <w:tcW w:w="5048" w:type="dxa"/>
            <w:shd w:val="clear" w:color="auto" w:fill="BFBFBF" w:themeFill="background1" w:themeFillShade="BF"/>
            <w:noWrap/>
            <w:hideMark/>
          </w:tcPr>
          <w:p w14:paraId="4DB8F4C6"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 </w:t>
            </w:r>
          </w:p>
        </w:tc>
      </w:tr>
      <w:tr w:rsidR="006F0E0D" w:rsidRPr="007B7482" w14:paraId="4275E921" w14:textId="77777777" w:rsidTr="00D44252">
        <w:trPr>
          <w:trHeight w:val="288"/>
        </w:trPr>
        <w:tc>
          <w:tcPr>
            <w:tcW w:w="3672" w:type="dxa"/>
            <w:hideMark/>
          </w:tcPr>
          <w:p w14:paraId="68DB6F0B"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Personal con contrato laboral</w:t>
            </w:r>
          </w:p>
        </w:tc>
        <w:tc>
          <w:tcPr>
            <w:tcW w:w="5048" w:type="dxa"/>
            <w:hideMark/>
          </w:tcPr>
          <w:p w14:paraId="453FFA66" w14:textId="7ABF0B4F"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contrato laboral</w:t>
            </w:r>
            <w:r w:rsidR="00112BF1">
              <w:rPr>
                <w:rFonts w:ascii="Times New Roman" w:hAnsi="Times New Roman" w:cs="Times New Roman"/>
                <w:szCs w:val="24"/>
              </w:rPr>
              <w:t xml:space="preserve"> con el hospital</w:t>
            </w:r>
          </w:p>
        </w:tc>
      </w:tr>
      <w:tr w:rsidR="006F0E0D" w:rsidRPr="007B7482" w14:paraId="58BFBC3D" w14:textId="77777777" w:rsidTr="00D44252">
        <w:trPr>
          <w:trHeight w:val="255"/>
        </w:trPr>
        <w:tc>
          <w:tcPr>
            <w:tcW w:w="3672" w:type="dxa"/>
            <w:hideMark/>
          </w:tcPr>
          <w:p w14:paraId="407D7B2B"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Sueldo por hora</w:t>
            </w:r>
          </w:p>
        </w:tc>
        <w:tc>
          <w:tcPr>
            <w:tcW w:w="5048" w:type="dxa"/>
            <w:hideMark/>
          </w:tcPr>
          <w:p w14:paraId="28EAF4D8" w14:textId="74DA200B" w:rsidR="006F0E0D" w:rsidRPr="007B7482" w:rsidRDefault="00112BF1" w:rsidP="007B7482">
            <w:pPr>
              <w:tabs>
                <w:tab w:val="left" w:pos="2212"/>
              </w:tabs>
              <w:jc w:val="both"/>
              <w:rPr>
                <w:rFonts w:ascii="Times New Roman" w:hAnsi="Times New Roman" w:cs="Times New Roman"/>
                <w:szCs w:val="24"/>
              </w:rPr>
            </w:pPr>
            <w:r>
              <w:rPr>
                <w:rFonts w:ascii="Times New Roman" w:hAnsi="Times New Roman" w:cs="Times New Roman"/>
                <w:szCs w:val="24"/>
              </w:rPr>
              <w:t>$8</w:t>
            </w:r>
            <w:r w:rsidR="006F0E0D" w:rsidRPr="007B7482">
              <w:rPr>
                <w:rFonts w:ascii="Times New Roman" w:hAnsi="Times New Roman" w:cs="Times New Roman"/>
                <w:szCs w:val="24"/>
              </w:rPr>
              <w:t>0,000</w:t>
            </w:r>
          </w:p>
        </w:tc>
      </w:tr>
      <w:tr w:rsidR="006F0E0D" w:rsidRPr="007B7482" w14:paraId="3B912A5C" w14:textId="77777777" w:rsidTr="00D44252">
        <w:trPr>
          <w:trHeight w:val="255"/>
        </w:trPr>
        <w:tc>
          <w:tcPr>
            <w:tcW w:w="3672" w:type="dxa"/>
            <w:hideMark/>
          </w:tcPr>
          <w:p w14:paraId="4EA54BB9"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Horas semanales</w:t>
            </w:r>
          </w:p>
        </w:tc>
        <w:tc>
          <w:tcPr>
            <w:tcW w:w="5048" w:type="dxa"/>
            <w:hideMark/>
          </w:tcPr>
          <w:p w14:paraId="3656D0B3" w14:textId="43D710E5" w:rsidR="006F0E0D" w:rsidRPr="007B7482" w:rsidRDefault="00112BF1" w:rsidP="007B7482">
            <w:pPr>
              <w:tabs>
                <w:tab w:val="left" w:pos="2212"/>
              </w:tabs>
              <w:jc w:val="both"/>
              <w:rPr>
                <w:rFonts w:ascii="Times New Roman" w:hAnsi="Times New Roman" w:cs="Times New Roman"/>
                <w:szCs w:val="24"/>
              </w:rPr>
            </w:pPr>
            <w:r>
              <w:rPr>
                <w:rFonts w:ascii="Times New Roman" w:hAnsi="Times New Roman" w:cs="Times New Roman"/>
                <w:szCs w:val="24"/>
              </w:rPr>
              <w:t>10</w:t>
            </w:r>
            <w:r w:rsidR="006F0E0D" w:rsidRPr="007B7482">
              <w:rPr>
                <w:rFonts w:ascii="Times New Roman" w:hAnsi="Times New Roman" w:cs="Times New Roman"/>
                <w:szCs w:val="24"/>
              </w:rPr>
              <w:t xml:space="preserve"> horas</w:t>
            </w:r>
          </w:p>
        </w:tc>
      </w:tr>
      <w:tr w:rsidR="006F0E0D" w:rsidRPr="007B7482" w14:paraId="192493A7" w14:textId="77777777" w:rsidTr="00D44252">
        <w:trPr>
          <w:trHeight w:val="255"/>
        </w:trPr>
        <w:tc>
          <w:tcPr>
            <w:tcW w:w="3672" w:type="dxa"/>
            <w:hideMark/>
          </w:tcPr>
          <w:p w14:paraId="1F82D59D"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Meses</w:t>
            </w:r>
          </w:p>
        </w:tc>
        <w:tc>
          <w:tcPr>
            <w:tcW w:w="5048" w:type="dxa"/>
            <w:hideMark/>
          </w:tcPr>
          <w:p w14:paraId="7949A3FA" w14:textId="484001A7" w:rsidR="006F0E0D" w:rsidRPr="007B7482" w:rsidRDefault="00112BF1" w:rsidP="007B7482">
            <w:pPr>
              <w:tabs>
                <w:tab w:val="left" w:pos="2212"/>
              </w:tabs>
              <w:jc w:val="both"/>
              <w:rPr>
                <w:rFonts w:ascii="Times New Roman" w:hAnsi="Times New Roman" w:cs="Times New Roman"/>
                <w:szCs w:val="24"/>
              </w:rPr>
            </w:pPr>
            <w:r>
              <w:rPr>
                <w:rFonts w:ascii="Times New Roman" w:hAnsi="Times New Roman" w:cs="Times New Roman"/>
                <w:szCs w:val="24"/>
              </w:rPr>
              <w:t>1</w:t>
            </w:r>
            <w:ins w:id="624" w:author="Luis Alexander Garcia Quiroz" w:date="2017-04-23T21:09:00Z">
              <w:r w:rsidR="00E839B3">
                <w:rPr>
                  <w:rFonts w:ascii="Times New Roman" w:hAnsi="Times New Roman" w:cs="Times New Roman"/>
                  <w:szCs w:val="24"/>
                </w:rPr>
                <w:t>2</w:t>
              </w:r>
            </w:ins>
            <w:del w:id="625" w:author="Luis Alexander Garcia Quiroz" w:date="2017-04-23T21:09:00Z">
              <w:r w:rsidDel="00E839B3">
                <w:rPr>
                  <w:rFonts w:ascii="Times New Roman" w:hAnsi="Times New Roman" w:cs="Times New Roman"/>
                  <w:szCs w:val="24"/>
                </w:rPr>
                <w:delText>8</w:delText>
              </w:r>
            </w:del>
            <w:r w:rsidR="006F0E0D" w:rsidRPr="007B7482">
              <w:rPr>
                <w:rFonts w:ascii="Times New Roman" w:hAnsi="Times New Roman" w:cs="Times New Roman"/>
                <w:szCs w:val="24"/>
              </w:rPr>
              <w:t xml:space="preserve"> meses</w:t>
            </w:r>
          </w:p>
        </w:tc>
      </w:tr>
      <w:tr w:rsidR="006F0E0D" w:rsidRPr="007B7482" w14:paraId="1823743D" w14:textId="77777777" w:rsidTr="00D44252">
        <w:trPr>
          <w:trHeight w:val="255"/>
        </w:trPr>
        <w:tc>
          <w:tcPr>
            <w:tcW w:w="3672" w:type="dxa"/>
            <w:shd w:val="clear" w:color="auto" w:fill="BFBFBF" w:themeFill="background1" w:themeFillShade="BF"/>
            <w:noWrap/>
            <w:hideMark/>
          </w:tcPr>
          <w:p w14:paraId="2B411B73"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Materiales</w:t>
            </w:r>
          </w:p>
        </w:tc>
        <w:tc>
          <w:tcPr>
            <w:tcW w:w="5048" w:type="dxa"/>
            <w:shd w:val="clear" w:color="auto" w:fill="BFBFBF" w:themeFill="background1" w:themeFillShade="BF"/>
            <w:noWrap/>
            <w:hideMark/>
          </w:tcPr>
          <w:p w14:paraId="7BC6E3F0"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 </w:t>
            </w:r>
          </w:p>
        </w:tc>
      </w:tr>
      <w:tr w:rsidR="006F0E0D" w:rsidRPr="007B7482" w14:paraId="190F5D43" w14:textId="77777777" w:rsidTr="00D44252">
        <w:trPr>
          <w:trHeight w:val="255"/>
        </w:trPr>
        <w:tc>
          <w:tcPr>
            <w:tcW w:w="3672" w:type="dxa"/>
            <w:shd w:val="clear" w:color="auto" w:fill="FFFFFF" w:themeFill="background1"/>
            <w:noWrap/>
            <w:hideMark/>
          </w:tcPr>
          <w:p w14:paraId="232EF9FD" w14:textId="77777777" w:rsidR="006F0E0D" w:rsidRPr="007B7482" w:rsidRDefault="006F0E0D" w:rsidP="00165DC8">
            <w:pPr>
              <w:tabs>
                <w:tab w:val="left" w:pos="2212"/>
              </w:tabs>
              <w:rPr>
                <w:rFonts w:ascii="Times New Roman" w:hAnsi="Times New Roman" w:cs="Times New Roman"/>
                <w:bCs/>
                <w:szCs w:val="24"/>
              </w:rPr>
            </w:pPr>
            <w:r w:rsidRPr="007B7482">
              <w:rPr>
                <w:rFonts w:ascii="Times New Roman" w:hAnsi="Times New Roman" w:cs="Times New Roman"/>
                <w:bCs/>
                <w:szCs w:val="24"/>
              </w:rPr>
              <w:t>Papel</w:t>
            </w:r>
          </w:p>
        </w:tc>
        <w:tc>
          <w:tcPr>
            <w:tcW w:w="5048" w:type="dxa"/>
            <w:shd w:val="clear" w:color="auto" w:fill="FFFFFF" w:themeFill="background1"/>
            <w:noWrap/>
            <w:hideMark/>
          </w:tcPr>
          <w:p w14:paraId="5C3930BB"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500 hojas carta: $15,000</w:t>
            </w:r>
          </w:p>
        </w:tc>
      </w:tr>
      <w:tr w:rsidR="006F0E0D" w:rsidRPr="007B7482" w14:paraId="56E41E96" w14:textId="77777777" w:rsidTr="00D44252">
        <w:trPr>
          <w:trHeight w:val="255"/>
        </w:trPr>
        <w:tc>
          <w:tcPr>
            <w:tcW w:w="3672" w:type="dxa"/>
            <w:shd w:val="clear" w:color="auto" w:fill="FFFFFF" w:themeFill="background1"/>
            <w:noWrap/>
            <w:hideMark/>
          </w:tcPr>
          <w:p w14:paraId="7D799952" w14:textId="77777777" w:rsidR="006F0E0D" w:rsidRPr="007B7482" w:rsidRDefault="006F0E0D" w:rsidP="00165DC8">
            <w:pPr>
              <w:tabs>
                <w:tab w:val="left" w:pos="2212"/>
              </w:tabs>
              <w:rPr>
                <w:rFonts w:ascii="Times New Roman" w:hAnsi="Times New Roman" w:cs="Times New Roman"/>
                <w:bCs/>
                <w:szCs w:val="24"/>
              </w:rPr>
            </w:pPr>
            <w:r w:rsidRPr="007B7482">
              <w:rPr>
                <w:rFonts w:ascii="Times New Roman" w:hAnsi="Times New Roman" w:cs="Times New Roman"/>
                <w:bCs/>
                <w:szCs w:val="24"/>
              </w:rPr>
              <w:t>Cartucho de impresora Epson Stylus TX115</w:t>
            </w:r>
          </w:p>
        </w:tc>
        <w:tc>
          <w:tcPr>
            <w:tcW w:w="5048" w:type="dxa"/>
            <w:shd w:val="clear" w:color="auto" w:fill="FFFFFF" w:themeFill="background1"/>
            <w:noWrap/>
            <w:hideMark/>
          </w:tcPr>
          <w:p w14:paraId="3CFBD1A8"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 xml:space="preserve">Cartuchos de impresora: </w:t>
            </w:r>
          </w:p>
          <w:p w14:paraId="23A6DF0B"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Valor unitario: $17,000</w:t>
            </w:r>
          </w:p>
          <w:p w14:paraId="53C767A3"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Cantidad: 2</w:t>
            </w:r>
          </w:p>
          <w:p w14:paraId="23DFAC5D"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Valor total: $34,000</w:t>
            </w:r>
          </w:p>
        </w:tc>
      </w:tr>
      <w:tr w:rsidR="006F0E0D" w:rsidRPr="007B7482" w14:paraId="0C73BFE1" w14:textId="77777777" w:rsidTr="00D44252">
        <w:trPr>
          <w:trHeight w:val="255"/>
        </w:trPr>
        <w:tc>
          <w:tcPr>
            <w:tcW w:w="3672" w:type="dxa"/>
            <w:shd w:val="clear" w:color="auto" w:fill="FFFFFF" w:themeFill="background1"/>
            <w:noWrap/>
            <w:hideMark/>
          </w:tcPr>
          <w:p w14:paraId="0876402E" w14:textId="77777777" w:rsidR="006F0E0D" w:rsidRPr="007B7482" w:rsidRDefault="006F0E0D" w:rsidP="00165DC8">
            <w:pPr>
              <w:tabs>
                <w:tab w:val="left" w:pos="2212"/>
              </w:tabs>
              <w:rPr>
                <w:rFonts w:ascii="Times New Roman" w:hAnsi="Times New Roman" w:cs="Times New Roman"/>
                <w:bCs/>
                <w:szCs w:val="24"/>
              </w:rPr>
            </w:pPr>
            <w:r w:rsidRPr="007B7482">
              <w:rPr>
                <w:rFonts w:ascii="Times New Roman" w:hAnsi="Times New Roman" w:cs="Times New Roman"/>
                <w:bCs/>
                <w:szCs w:val="24"/>
              </w:rPr>
              <w:t>Fotocopias</w:t>
            </w:r>
          </w:p>
        </w:tc>
        <w:tc>
          <w:tcPr>
            <w:tcW w:w="5048" w:type="dxa"/>
            <w:shd w:val="clear" w:color="auto" w:fill="FFFFFF" w:themeFill="background1"/>
            <w:noWrap/>
            <w:hideMark/>
          </w:tcPr>
          <w:p w14:paraId="3B88D677" w14:textId="587FD926" w:rsidR="006F0E0D" w:rsidRDefault="00E839B3" w:rsidP="00A34854">
            <w:pPr>
              <w:tabs>
                <w:tab w:val="left" w:pos="2212"/>
              </w:tabs>
              <w:rPr>
                <w:ins w:id="626" w:author="Luis Alexander Garcia Quiroz" w:date="2017-04-23T21:11:00Z"/>
                <w:rFonts w:ascii="Times New Roman" w:hAnsi="Times New Roman" w:cs="Times New Roman"/>
                <w:bCs/>
                <w:szCs w:val="24"/>
              </w:rPr>
            </w:pPr>
            <w:ins w:id="627" w:author="Luis Alexander Garcia Quiroz" w:date="2017-04-23T21:11:00Z">
              <w:r>
                <w:rPr>
                  <w:rFonts w:ascii="Times New Roman" w:hAnsi="Times New Roman" w:cs="Times New Roman"/>
                  <w:bCs/>
                  <w:szCs w:val="24"/>
                </w:rPr>
                <w:t>100</w:t>
              </w:r>
            </w:ins>
            <w:del w:id="628" w:author="Luis Alexander Garcia Quiroz" w:date="2017-04-23T21:11:00Z">
              <w:r w:rsidR="00A34854" w:rsidDel="00E839B3">
                <w:rPr>
                  <w:rFonts w:ascii="Times New Roman" w:hAnsi="Times New Roman" w:cs="Times New Roman"/>
                  <w:bCs/>
                  <w:szCs w:val="24"/>
                </w:rPr>
                <w:delText>370</w:delText>
              </w:r>
            </w:del>
            <w:r w:rsidR="006F0E0D" w:rsidRPr="007B7482">
              <w:rPr>
                <w:rFonts w:ascii="Times New Roman" w:hAnsi="Times New Roman" w:cs="Times New Roman"/>
                <w:bCs/>
                <w:szCs w:val="24"/>
              </w:rPr>
              <w:t xml:space="preserve"> fotocopias de formatos de recolección:</w:t>
            </w:r>
          </w:p>
          <w:p w14:paraId="3BBA5CAC" w14:textId="3DE5C5B0" w:rsidR="00E839B3" w:rsidRPr="007B7482" w:rsidRDefault="00E839B3" w:rsidP="00A34854">
            <w:pPr>
              <w:tabs>
                <w:tab w:val="left" w:pos="2212"/>
              </w:tabs>
              <w:rPr>
                <w:rFonts w:ascii="Times New Roman" w:hAnsi="Times New Roman" w:cs="Times New Roman"/>
                <w:bCs/>
                <w:szCs w:val="24"/>
              </w:rPr>
            </w:pPr>
            <w:ins w:id="629" w:author="Luis Alexander Garcia Quiroz" w:date="2017-04-23T21:11:00Z">
              <w:r>
                <w:rPr>
                  <w:rFonts w:ascii="Times New Roman" w:hAnsi="Times New Roman" w:cs="Times New Roman"/>
                  <w:bCs/>
                  <w:szCs w:val="24"/>
                </w:rPr>
                <w:t>100 fotocopias de consentimiento informado</w:t>
              </w:r>
            </w:ins>
          </w:p>
          <w:p w14:paraId="0B985E16" w14:textId="77777777" w:rsidR="006F0E0D" w:rsidRPr="007B7482" w:rsidRDefault="006F0E0D" w:rsidP="00A34854">
            <w:pPr>
              <w:tabs>
                <w:tab w:val="left" w:pos="2212"/>
              </w:tabs>
              <w:rPr>
                <w:rFonts w:ascii="Times New Roman" w:hAnsi="Times New Roman" w:cs="Times New Roman"/>
                <w:bCs/>
                <w:szCs w:val="24"/>
              </w:rPr>
            </w:pPr>
            <w:r w:rsidRPr="007B7482">
              <w:rPr>
                <w:rFonts w:ascii="Times New Roman" w:hAnsi="Times New Roman" w:cs="Times New Roman"/>
                <w:bCs/>
                <w:szCs w:val="24"/>
              </w:rPr>
              <w:t>Valor unitario: $150</w:t>
            </w:r>
          </w:p>
          <w:p w14:paraId="6F5E3713" w14:textId="7CE53545" w:rsidR="006F0E0D" w:rsidRPr="007B7482" w:rsidRDefault="00A34854" w:rsidP="00A34854">
            <w:pPr>
              <w:tabs>
                <w:tab w:val="left" w:pos="2212"/>
              </w:tabs>
              <w:rPr>
                <w:rFonts w:ascii="Times New Roman" w:hAnsi="Times New Roman" w:cs="Times New Roman"/>
                <w:bCs/>
                <w:szCs w:val="24"/>
              </w:rPr>
            </w:pPr>
            <w:r>
              <w:rPr>
                <w:rFonts w:ascii="Times New Roman" w:hAnsi="Times New Roman" w:cs="Times New Roman"/>
                <w:bCs/>
                <w:szCs w:val="24"/>
              </w:rPr>
              <w:t>Valor total: $</w:t>
            </w:r>
            <w:ins w:id="630" w:author="Luis Alexander Garcia Quiroz" w:date="2017-04-23T21:12:00Z">
              <w:r w:rsidR="00E839B3">
                <w:rPr>
                  <w:rFonts w:ascii="Times New Roman" w:hAnsi="Times New Roman" w:cs="Times New Roman"/>
                  <w:bCs/>
                  <w:szCs w:val="24"/>
                </w:rPr>
                <w:t>30.000</w:t>
              </w:r>
            </w:ins>
            <w:del w:id="631" w:author="Luis Alexander Garcia Quiroz" w:date="2017-04-23T21:12:00Z">
              <w:r w:rsidDel="00E839B3">
                <w:rPr>
                  <w:rFonts w:ascii="Times New Roman" w:hAnsi="Times New Roman" w:cs="Times New Roman"/>
                  <w:bCs/>
                  <w:szCs w:val="24"/>
                </w:rPr>
                <w:delText>55</w:delText>
              </w:r>
              <w:r w:rsidR="006F0E0D" w:rsidRPr="007B7482" w:rsidDel="00E839B3">
                <w:rPr>
                  <w:rFonts w:ascii="Times New Roman" w:hAnsi="Times New Roman" w:cs="Times New Roman"/>
                  <w:bCs/>
                  <w:szCs w:val="24"/>
                </w:rPr>
                <w:delText>,500</w:delText>
              </w:r>
            </w:del>
          </w:p>
        </w:tc>
      </w:tr>
      <w:tr w:rsidR="006F0E0D" w:rsidRPr="007B7482" w14:paraId="1C304B46" w14:textId="77777777" w:rsidTr="00D44252">
        <w:trPr>
          <w:trHeight w:val="255"/>
        </w:trPr>
        <w:tc>
          <w:tcPr>
            <w:tcW w:w="3672" w:type="dxa"/>
            <w:shd w:val="clear" w:color="auto" w:fill="BFBFBF" w:themeFill="background1" w:themeFillShade="BF"/>
            <w:noWrap/>
            <w:hideMark/>
          </w:tcPr>
          <w:p w14:paraId="4F94C479"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Cuadro de Publicaciones</w:t>
            </w:r>
          </w:p>
        </w:tc>
        <w:tc>
          <w:tcPr>
            <w:tcW w:w="5048" w:type="dxa"/>
            <w:shd w:val="clear" w:color="auto" w:fill="BFBFBF" w:themeFill="background1" w:themeFillShade="BF"/>
            <w:noWrap/>
            <w:hideMark/>
          </w:tcPr>
          <w:p w14:paraId="19423678" w14:textId="77777777" w:rsidR="006F0E0D" w:rsidRPr="007B7482" w:rsidRDefault="006F0E0D" w:rsidP="007B7482">
            <w:pPr>
              <w:tabs>
                <w:tab w:val="left" w:pos="2212"/>
              </w:tabs>
              <w:jc w:val="both"/>
              <w:rPr>
                <w:rFonts w:ascii="Times New Roman" w:hAnsi="Times New Roman" w:cs="Times New Roman"/>
                <w:bCs/>
                <w:szCs w:val="24"/>
              </w:rPr>
            </w:pPr>
            <w:r w:rsidRPr="007B7482">
              <w:rPr>
                <w:rFonts w:ascii="Times New Roman" w:hAnsi="Times New Roman" w:cs="Times New Roman"/>
                <w:bCs/>
                <w:szCs w:val="24"/>
              </w:rPr>
              <w:t> </w:t>
            </w:r>
          </w:p>
        </w:tc>
      </w:tr>
      <w:tr w:rsidR="006F0E0D" w:rsidRPr="007B7482" w14:paraId="2E034816" w14:textId="77777777" w:rsidTr="00D44252">
        <w:trPr>
          <w:trHeight w:val="152"/>
        </w:trPr>
        <w:tc>
          <w:tcPr>
            <w:tcW w:w="3672" w:type="dxa"/>
            <w:hideMark/>
          </w:tcPr>
          <w:p w14:paraId="03C48052"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Traducción</w:t>
            </w:r>
          </w:p>
        </w:tc>
        <w:tc>
          <w:tcPr>
            <w:tcW w:w="5048" w:type="dxa"/>
            <w:hideMark/>
          </w:tcPr>
          <w:p w14:paraId="247B6CA2"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$ 200 (dólares americanos)</w:t>
            </w:r>
          </w:p>
        </w:tc>
      </w:tr>
      <w:tr w:rsidR="006F0E0D" w:rsidRPr="007B7482" w14:paraId="03912B4D" w14:textId="77777777" w:rsidTr="00D44252">
        <w:trPr>
          <w:trHeight w:val="152"/>
        </w:trPr>
        <w:tc>
          <w:tcPr>
            <w:tcW w:w="3672" w:type="dxa"/>
            <w:hideMark/>
          </w:tcPr>
          <w:p w14:paraId="4EF14789"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lastRenderedPageBreak/>
              <w:t>Publicaciones</w:t>
            </w:r>
          </w:p>
        </w:tc>
        <w:tc>
          <w:tcPr>
            <w:tcW w:w="5048" w:type="dxa"/>
            <w:hideMark/>
          </w:tcPr>
          <w:p w14:paraId="195240EB"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$ 1,000 (dólares americanos)</w:t>
            </w:r>
          </w:p>
        </w:tc>
      </w:tr>
      <w:tr w:rsidR="006F0E0D" w:rsidRPr="007B7482" w14:paraId="62217B21" w14:textId="77777777" w:rsidTr="00D44252">
        <w:trPr>
          <w:trHeight w:val="188"/>
        </w:trPr>
        <w:tc>
          <w:tcPr>
            <w:tcW w:w="3672" w:type="dxa"/>
            <w:hideMark/>
          </w:tcPr>
          <w:p w14:paraId="7336D7BA"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Valor</w:t>
            </w:r>
          </w:p>
        </w:tc>
        <w:tc>
          <w:tcPr>
            <w:tcW w:w="5048" w:type="dxa"/>
            <w:hideMark/>
          </w:tcPr>
          <w:p w14:paraId="19FEE199"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$ 1,200 (dólares americanos)</w:t>
            </w:r>
          </w:p>
        </w:tc>
      </w:tr>
      <w:tr w:rsidR="006F0E0D" w:rsidRPr="007B7482" w14:paraId="0C565892" w14:textId="77777777" w:rsidTr="00D44252">
        <w:trPr>
          <w:trHeight w:val="255"/>
        </w:trPr>
        <w:tc>
          <w:tcPr>
            <w:tcW w:w="3672" w:type="dxa"/>
            <w:hideMark/>
          </w:tcPr>
          <w:p w14:paraId="397D84F1"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No.</w:t>
            </w:r>
          </w:p>
        </w:tc>
        <w:tc>
          <w:tcPr>
            <w:tcW w:w="5048" w:type="dxa"/>
            <w:hideMark/>
          </w:tcPr>
          <w:p w14:paraId="1F61F73B" w14:textId="77777777" w:rsidR="006F0E0D" w:rsidRPr="007B7482" w:rsidRDefault="006F0E0D" w:rsidP="007B7482">
            <w:pPr>
              <w:tabs>
                <w:tab w:val="left" w:pos="2212"/>
              </w:tabs>
              <w:jc w:val="both"/>
              <w:rPr>
                <w:rFonts w:ascii="Times New Roman" w:hAnsi="Times New Roman" w:cs="Times New Roman"/>
                <w:szCs w:val="24"/>
              </w:rPr>
            </w:pPr>
            <w:r w:rsidRPr="007B7482">
              <w:rPr>
                <w:rFonts w:ascii="Times New Roman" w:hAnsi="Times New Roman" w:cs="Times New Roman"/>
                <w:szCs w:val="24"/>
              </w:rPr>
              <w:t>1</w:t>
            </w:r>
          </w:p>
        </w:tc>
      </w:tr>
      <w:tr w:rsidR="00165DC8" w:rsidRPr="007B7482" w14:paraId="61EF39D9" w14:textId="77777777" w:rsidTr="00D44252">
        <w:trPr>
          <w:trHeight w:val="255"/>
        </w:trPr>
        <w:tc>
          <w:tcPr>
            <w:tcW w:w="3672" w:type="dxa"/>
          </w:tcPr>
          <w:p w14:paraId="7386094A" w14:textId="23A140E1" w:rsidR="00165DC8" w:rsidRPr="007B7482" w:rsidRDefault="00165DC8" w:rsidP="007B7482">
            <w:pPr>
              <w:tabs>
                <w:tab w:val="left" w:pos="2212"/>
              </w:tabs>
              <w:jc w:val="both"/>
              <w:rPr>
                <w:rFonts w:ascii="Times New Roman" w:hAnsi="Times New Roman" w:cs="Times New Roman"/>
                <w:szCs w:val="24"/>
              </w:rPr>
            </w:pPr>
            <w:r>
              <w:rPr>
                <w:rFonts w:ascii="Times New Roman" w:hAnsi="Times New Roman" w:cs="Times New Roman"/>
                <w:szCs w:val="24"/>
              </w:rPr>
              <w:t>Especies</w:t>
            </w:r>
          </w:p>
        </w:tc>
        <w:tc>
          <w:tcPr>
            <w:tcW w:w="5048" w:type="dxa"/>
          </w:tcPr>
          <w:p w14:paraId="781F4035" w14:textId="77777777" w:rsidR="00165DC8" w:rsidRPr="007B7482" w:rsidRDefault="00165DC8" w:rsidP="007B7482">
            <w:pPr>
              <w:tabs>
                <w:tab w:val="left" w:pos="2212"/>
              </w:tabs>
              <w:jc w:val="both"/>
              <w:rPr>
                <w:rFonts w:ascii="Times New Roman" w:hAnsi="Times New Roman" w:cs="Times New Roman"/>
                <w:szCs w:val="24"/>
              </w:rPr>
            </w:pPr>
          </w:p>
        </w:tc>
      </w:tr>
      <w:tr w:rsidR="00165DC8" w:rsidRPr="007B7482" w14:paraId="3602C736" w14:textId="77777777" w:rsidTr="00D44252">
        <w:trPr>
          <w:trHeight w:val="255"/>
        </w:trPr>
        <w:tc>
          <w:tcPr>
            <w:tcW w:w="3672" w:type="dxa"/>
          </w:tcPr>
          <w:p w14:paraId="3D951B7C" w14:textId="5E7B5FFD" w:rsidR="00165DC8" w:rsidRPr="007B7482" w:rsidRDefault="00165DC8" w:rsidP="007B7482">
            <w:pPr>
              <w:tabs>
                <w:tab w:val="left" w:pos="2212"/>
              </w:tabs>
              <w:jc w:val="both"/>
              <w:rPr>
                <w:rFonts w:ascii="Times New Roman" w:hAnsi="Times New Roman" w:cs="Times New Roman"/>
                <w:szCs w:val="24"/>
              </w:rPr>
            </w:pPr>
            <w:r>
              <w:rPr>
                <w:rFonts w:ascii="Times New Roman" w:hAnsi="Times New Roman" w:cs="Times New Roman"/>
                <w:szCs w:val="24"/>
              </w:rPr>
              <w:t>Compotas 366</w:t>
            </w:r>
          </w:p>
        </w:tc>
        <w:tc>
          <w:tcPr>
            <w:tcW w:w="5048" w:type="dxa"/>
          </w:tcPr>
          <w:p w14:paraId="1C4C4BC0" w14:textId="2E8A7814" w:rsidR="00165DC8" w:rsidRPr="007B7482" w:rsidRDefault="00165DC8" w:rsidP="007B7482">
            <w:pPr>
              <w:tabs>
                <w:tab w:val="left" w:pos="2212"/>
              </w:tabs>
              <w:jc w:val="both"/>
              <w:rPr>
                <w:rFonts w:ascii="Times New Roman" w:hAnsi="Times New Roman" w:cs="Times New Roman"/>
                <w:szCs w:val="24"/>
              </w:rPr>
            </w:pPr>
            <w:r>
              <w:rPr>
                <w:rFonts w:ascii="Times New Roman" w:hAnsi="Times New Roman" w:cs="Times New Roman"/>
                <w:szCs w:val="24"/>
              </w:rPr>
              <w:t>Valor compota por el Hospital</w:t>
            </w:r>
          </w:p>
        </w:tc>
      </w:tr>
      <w:tr w:rsidR="00165DC8" w:rsidRPr="007B7482" w14:paraId="6A17EC6E" w14:textId="77777777" w:rsidTr="00D44252">
        <w:trPr>
          <w:trHeight w:val="255"/>
        </w:trPr>
        <w:tc>
          <w:tcPr>
            <w:tcW w:w="3672" w:type="dxa"/>
          </w:tcPr>
          <w:p w14:paraId="17E86CFC" w14:textId="0E662AE8" w:rsidR="00165DC8" w:rsidRDefault="00165DC8" w:rsidP="007B7482">
            <w:pPr>
              <w:tabs>
                <w:tab w:val="left" w:pos="2212"/>
              </w:tabs>
              <w:jc w:val="both"/>
              <w:rPr>
                <w:rFonts w:ascii="Times New Roman" w:hAnsi="Times New Roman" w:cs="Times New Roman"/>
                <w:szCs w:val="24"/>
              </w:rPr>
            </w:pPr>
            <w:r>
              <w:rPr>
                <w:rFonts w:ascii="Times New Roman" w:hAnsi="Times New Roman" w:cs="Times New Roman"/>
                <w:szCs w:val="24"/>
              </w:rPr>
              <w:t>Nasofibroscopia</w:t>
            </w:r>
          </w:p>
        </w:tc>
        <w:tc>
          <w:tcPr>
            <w:tcW w:w="5048" w:type="dxa"/>
          </w:tcPr>
          <w:p w14:paraId="4AA9AB28" w14:textId="704528AE" w:rsidR="00165DC8" w:rsidRDefault="000114E0" w:rsidP="007B7482">
            <w:pPr>
              <w:tabs>
                <w:tab w:val="left" w:pos="2212"/>
              </w:tabs>
              <w:jc w:val="both"/>
              <w:rPr>
                <w:rFonts w:ascii="Times New Roman" w:hAnsi="Times New Roman" w:cs="Times New Roman"/>
                <w:szCs w:val="24"/>
              </w:rPr>
            </w:pPr>
            <w:ins w:id="632" w:author="Luis Alexander Garcia Quiroz" w:date="2017-04-24T15:43:00Z">
              <w:r>
                <w:rPr>
                  <w:rFonts w:ascii="Times New Roman" w:hAnsi="Times New Roman" w:cs="Times New Roman"/>
                  <w:szCs w:val="24"/>
                </w:rPr>
                <w:t>17.9000.0000</w:t>
              </w:r>
            </w:ins>
          </w:p>
        </w:tc>
      </w:tr>
      <w:tr w:rsidR="00165DC8" w:rsidRPr="007B7482" w14:paraId="2675939E" w14:textId="77777777" w:rsidTr="00D44252">
        <w:trPr>
          <w:trHeight w:val="255"/>
        </w:trPr>
        <w:tc>
          <w:tcPr>
            <w:tcW w:w="3672" w:type="dxa"/>
          </w:tcPr>
          <w:p w14:paraId="17AE8ADB" w14:textId="10554C04" w:rsidR="00165DC8" w:rsidRDefault="00E839B3" w:rsidP="007B7482">
            <w:pPr>
              <w:tabs>
                <w:tab w:val="left" w:pos="2212"/>
              </w:tabs>
              <w:jc w:val="both"/>
              <w:rPr>
                <w:rFonts w:ascii="Times New Roman" w:hAnsi="Times New Roman" w:cs="Times New Roman"/>
                <w:szCs w:val="24"/>
              </w:rPr>
            </w:pPr>
            <w:ins w:id="633" w:author="Luis Alexander Garcia Quiroz" w:date="2017-04-23T21:12:00Z">
              <w:r>
                <w:rPr>
                  <w:rFonts w:ascii="Times New Roman" w:hAnsi="Times New Roman" w:cs="Times New Roman"/>
                  <w:szCs w:val="24"/>
                </w:rPr>
                <w:t>100</w:t>
              </w:r>
            </w:ins>
            <w:del w:id="634" w:author="Luis Alexander Garcia Quiroz" w:date="2017-04-23T21:12:00Z">
              <w:r w:rsidR="00165DC8" w:rsidDel="00E839B3">
                <w:rPr>
                  <w:rFonts w:ascii="Times New Roman" w:hAnsi="Times New Roman" w:cs="Times New Roman"/>
                  <w:szCs w:val="24"/>
                </w:rPr>
                <w:delText>366</w:delText>
              </w:r>
            </w:del>
          </w:p>
        </w:tc>
        <w:tc>
          <w:tcPr>
            <w:tcW w:w="5048" w:type="dxa"/>
          </w:tcPr>
          <w:p w14:paraId="1E11A863" w14:textId="117E08B9" w:rsidR="00165DC8" w:rsidRDefault="00165DC8" w:rsidP="007B7482">
            <w:pPr>
              <w:tabs>
                <w:tab w:val="left" w:pos="2212"/>
              </w:tabs>
              <w:jc w:val="both"/>
              <w:rPr>
                <w:rFonts w:ascii="Times New Roman" w:hAnsi="Times New Roman" w:cs="Times New Roman"/>
                <w:szCs w:val="24"/>
              </w:rPr>
            </w:pPr>
            <w:r>
              <w:rPr>
                <w:rFonts w:ascii="Times New Roman" w:hAnsi="Times New Roman" w:cs="Times New Roman"/>
                <w:szCs w:val="24"/>
              </w:rPr>
              <w:t>Valor de 1</w:t>
            </w:r>
            <w:ins w:id="635" w:author="Luis Alexander Garcia Quiroz" w:date="2017-04-24T15:43:00Z">
              <w:r w:rsidR="000114E0">
                <w:rPr>
                  <w:rFonts w:ascii="Times New Roman" w:hAnsi="Times New Roman" w:cs="Times New Roman"/>
                  <w:szCs w:val="24"/>
                </w:rPr>
                <w:t xml:space="preserve">79.000 </w:t>
              </w:r>
            </w:ins>
            <w:del w:id="636" w:author="Luis Alexander Garcia Quiroz" w:date="2017-04-24T15:43:00Z">
              <w:r w:rsidDel="000114E0">
                <w:rPr>
                  <w:rFonts w:ascii="Times New Roman" w:hAnsi="Times New Roman" w:cs="Times New Roman"/>
                  <w:szCs w:val="24"/>
                </w:rPr>
                <w:delText xml:space="preserve">00.000 </w:delText>
              </w:r>
            </w:del>
            <w:r>
              <w:rPr>
                <w:rFonts w:ascii="Times New Roman" w:hAnsi="Times New Roman" w:cs="Times New Roman"/>
                <w:szCs w:val="24"/>
              </w:rPr>
              <w:t xml:space="preserve">por </w:t>
            </w:r>
            <w:r w:rsidR="00FD5681">
              <w:rPr>
                <w:rFonts w:ascii="Times New Roman" w:hAnsi="Times New Roman" w:cs="Times New Roman"/>
                <w:szCs w:val="24"/>
              </w:rPr>
              <w:t>procedimiento</w:t>
            </w:r>
          </w:p>
        </w:tc>
      </w:tr>
    </w:tbl>
    <w:p w14:paraId="67908D1D" w14:textId="77777777" w:rsidR="006F0E0D" w:rsidRPr="007B7482" w:rsidRDefault="006F0E0D" w:rsidP="007B7482">
      <w:pPr>
        <w:tabs>
          <w:tab w:val="left" w:pos="2212"/>
        </w:tabs>
        <w:spacing w:after="0" w:line="360" w:lineRule="auto"/>
        <w:jc w:val="both"/>
        <w:rPr>
          <w:rFonts w:ascii="Times New Roman" w:hAnsi="Times New Roman" w:cs="Times New Roman"/>
          <w:sz w:val="24"/>
          <w:szCs w:val="24"/>
          <w:u w:val="single"/>
        </w:rPr>
      </w:pPr>
    </w:p>
    <w:p w14:paraId="1E352F30" w14:textId="77777777" w:rsidR="007B7482" w:rsidRDefault="007B7482">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F827497" w14:textId="70FC682B" w:rsidR="00CC5722" w:rsidRPr="00E07DD8" w:rsidRDefault="003C0694" w:rsidP="007B7482">
      <w:pPr>
        <w:pStyle w:val="Ttulo1"/>
        <w:spacing w:before="0" w:line="360" w:lineRule="auto"/>
        <w:jc w:val="both"/>
        <w:rPr>
          <w:rFonts w:ascii="Times New Roman" w:hAnsi="Times New Roman" w:cs="Times New Roman"/>
          <w:b/>
          <w:color w:val="auto"/>
          <w:sz w:val="24"/>
          <w:szCs w:val="24"/>
        </w:rPr>
      </w:pPr>
      <w:r w:rsidRPr="00E07DD8">
        <w:rPr>
          <w:rFonts w:ascii="Times New Roman" w:hAnsi="Times New Roman" w:cs="Times New Roman"/>
          <w:b/>
          <w:color w:val="auto"/>
          <w:sz w:val="24"/>
          <w:szCs w:val="24"/>
        </w:rPr>
        <w:lastRenderedPageBreak/>
        <w:t>Bibliografía</w:t>
      </w:r>
    </w:p>
    <w:p w14:paraId="6D742489"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eastAsia="Times New Roman" w:hAnsi="Times New Roman" w:cs="Times New Roman"/>
          <w:b/>
          <w:sz w:val="24"/>
          <w:szCs w:val="24"/>
          <w:lang w:eastAsia="es-CO"/>
        </w:rPr>
        <w:fldChar w:fldCharType="begin"/>
      </w:r>
      <w:r w:rsidRPr="00E07DD8">
        <w:rPr>
          <w:rFonts w:ascii="Times New Roman" w:eastAsia="Times New Roman" w:hAnsi="Times New Roman" w:cs="Times New Roman"/>
          <w:b/>
          <w:sz w:val="24"/>
          <w:szCs w:val="24"/>
          <w:lang w:eastAsia="es-CO"/>
        </w:rPr>
        <w:instrText xml:space="preserve"> ADDIN EN.REFLIST </w:instrText>
      </w:r>
      <w:r w:rsidRPr="00E07DD8">
        <w:rPr>
          <w:rFonts w:ascii="Times New Roman" w:eastAsia="Times New Roman" w:hAnsi="Times New Roman" w:cs="Times New Roman"/>
          <w:b/>
          <w:sz w:val="24"/>
          <w:szCs w:val="24"/>
          <w:lang w:eastAsia="es-CO"/>
        </w:rPr>
        <w:fldChar w:fldCharType="separate"/>
      </w:r>
      <w:r w:rsidRPr="00E07DD8">
        <w:rPr>
          <w:rFonts w:ascii="Times New Roman" w:hAnsi="Times New Roman" w:cs="Times New Roman"/>
          <w:noProof/>
        </w:rPr>
        <w:t>1.</w:t>
      </w:r>
      <w:r w:rsidRPr="00E07DD8">
        <w:rPr>
          <w:rFonts w:ascii="Times New Roman" w:hAnsi="Times New Roman" w:cs="Times New Roman"/>
          <w:noProof/>
        </w:rPr>
        <w:tab/>
        <w:t>Suiter DM, Leder SB. Clinical utility of the 3-ounce water swallow test. Dysphagia. 2008;23(3):244-50.</w:t>
      </w:r>
    </w:p>
    <w:p w14:paraId="1BAA9767"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w:t>
      </w:r>
      <w:r w:rsidRPr="00E07DD8">
        <w:rPr>
          <w:rFonts w:ascii="Times New Roman" w:hAnsi="Times New Roman" w:cs="Times New Roman"/>
          <w:noProof/>
        </w:rPr>
        <w:tab/>
        <w:t>Martino R, Silver F, Teasell R, Bayley M, Nicholson G, Streiner DL, et al. The Toronto Bedside Swallowing Screening Test (TOR-BSST): development and validation of a dysphagia screening tool for patients with stroke. Stroke; a journal of cerebral circulation. 2009;40(2):555-61.</w:t>
      </w:r>
    </w:p>
    <w:p w14:paraId="7A7F192A"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w:t>
      </w:r>
      <w:r w:rsidRPr="00E07DD8">
        <w:rPr>
          <w:rFonts w:ascii="Times New Roman" w:hAnsi="Times New Roman" w:cs="Times New Roman"/>
          <w:noProof/>
        </w:rPr>
        <w:tab/>
        <w:t>Skoretz SA, Flowers HL, Martino R. The incidence of dysphagia following endotracheal intubation: a systematic review. Chest. 2010;137(3):665-73.</w:t>
      </w:r>
    </w:p>
    <w:p w14:paraId="78F55CC9"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4.</w:t>
      </w:r>
      <w:r w:rsidRPr="00E07DD8">
        <w:rPr>
          <w:rFonts w:ascii="Times New Roman" w:hAnsi="Times New Roman" w:cs="Times New Roman"/>
          <w:noProof/>
        </w:rPr>
        <w:tab/>
        <w:t>de Larminat V, Montravers P, Dureuil B, Desmonts JM. Alteration in swallowing reflex after extubation in intensive care unit patients. Critical care medicine. 1995;23(3):486-90.</w:t>
      </w:r>
    </w:p>
    <w:p w14:paraId="77F58706"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5.</w:t>
      </w:r>
      <w:r w:rsidRPr="00E07DD8">
        <w:rPr>
          <w:rFonts w:ascii="Times New Roman" w:hAnsi="Times New Roman" w:cs="Times New Roman"/>
          <w:noProof/>
        </w:rPr>
        <w:tab/>
        <w:t>El Solh A, Okada M, Bhat A, Pietrantoni C. Swallowing disorders post orotracheal intubation in the elderly. Intensive care medicine. 2003;29(9):1451-5.</w:t>
      </w:r>
    </w:p>
    <w:p w14:paraId="2149E2B3"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6.</w:t>
      </w:r>
      <w:r w:rsidRPr="00E07DD8">
        <w:rPr>
          <w:rFonts w:ascii="Times New Roman" w:hAnsi="Times New Roman" w:cs="Times New Roman"/>
          <w:noProof/>
        </w:rPr>
        <w:tab/>
        <w:t>Macht M, Wimbish T, Clark BJ, Benson AB, Burnham EL, Williams A, et al. Postextubation dysphagia is persistent and associated with poor outcomes in survivors of critical illness. Critical care (London, England). 2011;15(5):R231.</w:t>
      </w:r>
    </w:p>
    <w:p w14:paraId="2A8AA7B3"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7.</w:t>
      </w:r>
      <w:r w:rsidRPr="00E07DD8">
        <w:rPr>
          <w:rFonts w:ascii="Times New Roman" w:hAnsi="Times New Roman" w:cs="Times New Roman"/>
          <w:noProof/>
        </w:rPr>
        <w:tab/>
        <w:t>Steele CM, Molfenter SM, Bailey GL, Polacco RC, Waito AA, Zoratto DC, et al. Exploration of the utility of a brief swallow screening protocol with comparison to concurrent videofluoroscopy. Canadian Journal of Speech-Language Pathology &amp; Audiology. 2011;35(3).</w:t>
      </w:r>
    </w:p>
    <w:p w14:paraId="24503A1F"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8.</w:t>
      </w:r>
      <w:r w:rsidRPr="00E07DD8">
        <w:rPr>
          <w:rFonts w:ascii="Times New Roman" w:hAnsi="Times New Roman" w:cs="Times New Roman"/>
          <w:noProof/>
        </w:rPr>
        <w:tab/>
        <w:t>Beltrán M, Soler L, León M. Evaluación de deglución a través de fibroscopía óptica. Rev otorrinolaringol cir cabeza cuello. 2007;67(3):266-7.</w:t>
      </w:r>
    </w:p>
    <w:p w14:paraId="34D284AA"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9.</w:t>
      </w:r>
      <w:r w:rsidRPr="00E07DD8">
        <w:rPr>
          <w:rFonts w:ascii="Times New Roman" w:hAnsi="Times New Roman" w:cs="Times New Roman"/>
          <w:noProof/>
        </w:rPr>
        <w:tab/>
        <w:t>Wunsch H, Linde-Zwirble WT, Angus DC, Hartman ME, Milbrandt EB, Kahn JM. The epidemiology of mechanical ventilation use in the United States. Critical care medicine. 2010;38(10):1947-53.</w:t>
      </w:r>
    </w:p>
    <w:p w14:paraId="0B383997"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10.</w:t>
      </w:r>
      <w:r w:rsidRPr="00E07DD8">
        <w:rPr>
          <w:rFonts w:ascii="Times New Roman" w:hAnsi="Times New Roman" w:cs="Times New Roman"/>
          <w:noProof/>
        </w:rPr>
        <w:tab/>
        <w:t>Vincent JL, Akca S, De Mendonca A, Haji-Michael P, Sprung C, Moreno R, et al. The epidemiology of acute respiratory failure in critically ill patients(*). Chest. 2002;121(5):1602-9.</w:t>
      </w:r>
    </w:p>
    <w:p w14:paraId="07060271"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11.</w:t>
      </w:r>
      <w:r w:rsidRPr="00E07DD8">
        <w:rPr>
          <w:rFonts w:ascii="Times New Roman" w:hAnsi="Times New Roman" w:cs="Times New Roman"/>
          <w:noProof/>
        </w:rPr>
        <w:tab/>
        <w:t>Esteban A, Anzueto A, Frutos F, Alia I, Brochard L, Stewart TE, et al. Characteristics and outcomes in adult patients receiving mechanical ventilation: a 28-day international study. Jama. 2002;287(3):345-55.</w:t>
      </w:r>
    </w:p>
    <w:p w14:paraId="0C985F74"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12.</w:t>
      </w:r>
      <w:r w:rsidRPr="00E07DD8">
        <w:rPr>
          <w:rFonts w:ascii="Times New Roman" w:hAnsi="Times New Roman" w:cs="Times New Roman"/>
          <w:noProof/>
        </w:rPr>
        <w:tab/>
        <w:t>Linko R, Okkonen M, Pettila V, Perttila J, Parviainen I, Ruokonen E, et al. Acute respiratory failure in intensive care units. FINNALI: a prospective cohort study. Intensive care medicine. 2009;35(8):1352-61.</w:t>
      </w:r>
    </w:p>
    <w:p w14:paraId="4C9293AC"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13.</w:t>
      </w:r>
      <w:r w:rsidRPr="00E07DD8">
        <w:rPr>
          <w:rFonts w:ascii="Times New Roman" w:hAnsi="Times New Roman" w:cs="Times New Roman"/>
          <w:noProof/>
        </w:rPr>
        <w:tab/>
        <w:t>Dueñas C, Ortiz G, de la Espriella J, Tous A, Coronado J, Ávila L. Prueba piloto sobre la utilidad de la prueba de escape para predecir estridor laríngeo y necesidad de reintubación. Acta Colombiana de Cuidado Intensivo. 2012;12(3):154-62.</w:t>
      </w:r>
    </w:p>
    <w:p w14:paraId="2E37FF9B"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14.</w:t>
      </w:r>
      <w:r w:rsidRPr="00E07DD8">
        <w:rPr>
          <w:rFonts w:ascii="Times New Roman" w:hAnsi="Times New Roman" w:cs="Times New Roman"/>
          <w:noProof/>
        </w:rPr>
        <w:tab/>
        <w:t>Esteban A, Alia I, Ibanez J, Benito S, Tobin MJ. Modes of mechanical ventilation and weaning. A national survey of Spanish hospitals. The Spanish Lung Failure Collaborative Group. Chest. 1994;106(4):1188-93.</w:t>
      </w:r>
    </w:p>
    <w:p w14:paraId="3555BA25"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15.</w:t>
      </w:r>
      <w:r w:rsidRPr="00E07DD8">
        <w:rPr>
          <w:rFonts w:ascii="Times New Roman" w:hAnsi="Times New Roman" w:cs="Times New Roman"/>
          <w:noProof/>
        </w:rPr>
        <w:tab/>
        <w:t>Alia I, Esteban A. Weaning from mechanical ventilation. Critical care (London, England). 2000;4(2):72-80.</w:t>
      </w:r>
    </w:p>
    <w:p w14:paraId="34D2F94E"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16.</w:t>
      </w:r>
      <w:r w:rsidRPr="00E07DD8">
        <w:rPr>
          <w:rFonts w:ascii="Times New Roman" w:hAnsi="Times New Roman" w:cs="Times New Roman"/>
          <w:noProof/>
        </w:rPr>
        <w:tab/>
        <w:t>Williams TA, Dobb GJ, Finn JC, Knuiman MW, Geelhoed E, Lee KY, et al. Determinants of long-term survival after intensive care. Critical care medicine. 2008;36(5):1523-30.</w:t>
      </w:r>
    </w:p>
    <w:p w14:paraId="1CB2F357"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17.</w:t>
      </w:r>
      <w:r w:rsidRPr="00E07DD8">
        <w:rPr>
          <w:rFonts w:ascii="Times New Roman" w:hAnsi="Times New Roman" w:cs="Times New Roman"/>
          <w:noProof/>
        </w:rPr>
        <w:tab/>
        <w:t>Wunsch H, Guerra C, Barnato AE, Angus DC, Li G, Linde-Zwirble WT. Three-year outcomes for Medicare beneficiaries who survive intensive care. Jama. 2010;303(9):849-56.</w:t>
      </w:r>
    </w:p>
    <w:p w14:paraId="182E0775"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18.</w:t>
      </w:r>
      <w:r w:rsidRPr="00E07DD8">
        <w:rPr>
          <w:rFonts w:ascii="Times New Roman" w:hAnsi="Times New Roman" w:cs="Times New Roman"/>
          <w:noProof/>
        </w:rPr>
        <w:tab/>
        <w:t>Griffiths RD, Jones C. Recovery from intensive care. BMJ (Clinical research ed). 1999;319(7207):427-9.</w:t>
      </w:r>
    </w:p>
    <w:p w14:paraId="38E0C57B"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19.</w:t>
      </w:r>
      <w:r w:rsidRPr="00E07DD8">
        <w:rPr>
          <w:rFonts w:ascii="Times New Roman" w:hAnsi="Times New Roman" w:cs="Times New Roman"/>
          <w:noProof/>
        </w:rPr>
        <w:tab/>
        <w:t>Desai SV, Law TJ, Needham DM. Long-term complications of critical care. Critical care medicine. 2011;39(2):371-9.</w:t>
      </w:r>
    </w:p>
    <w:p w14:paraId="2204DF72"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20.</w:t>
      </w:r>
      <w:r w:rsidRPr="00E07DD8">
        <w:rPr>
          <w:rFonts w:ascii="Times New Roman" w:hAnsi="Times New Roman" w:cs="Times New Roman"/>
          <w:noProof/>
        </w:rPr>
        <w:tab/>
        <w:t>Stevens RD, Dowdy DW, Michaels RK, Mendez-Tellez PA, Pronovost PJ, Needham DM. Neuromuscular dysfunction acquired in critical illness: a systematic review. Intensive care medicine. 2007;33(11):1876-91.</w:t>
      </w:r>
    </w:p>
    <w:p w14:paraId="2FFCD123"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lastRenderedPageBreak/>
        <w:t>21.</w:t>
      </w:r>
      <w:r w:rsidRPr="00E07DD8">
        <w:rPr>
          <w:rFonts w:ascii="Times New Roman" w:hAnsi="Times New Roman" w:cs="Times New Roman"/>
          <w:noProof/>
        </w:rPr>
        <w:tab/>
        <w:t>Macht M, Wimbish T, Bodine C, Moss M. ICU-acquired swallowing disorders. Critical care medicine. 2013;41(10):2396-405.</w:t>
      </w:r>
    </w:p>
    <w:p w14:paraId="10EFF273"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22.</w:t>
      </w:r>
      <w:r w:rsidRPr="00E07DD8">
        <w:rPr>
          <w:rFonts w:ascii="Times New Roman" w:hAnsi="Times New Roman" w:cs="Times New Roman"/>
          <w:noProof/>
        </w:rPr>
        <w:tab/>
        <w:t>Garon BR, Sierzant T, Ormiston C. Silent aspiration: results of 2,000 video fluoroscopic evaluations. The Journal of neuroscience nursing : journal of the American Association of Neuroscience Nurses. 2009;41(4):178-85; quiz 86-7.</w:t>
      </w:r>
    </w:p>
    <w:p w14:paraId="6034EB3C"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23.</w:t>
      </w:r>
      <w:r w:rsidRPr="00E07DD8">
        <w:rPr>
          <w:rFonts w:ascii="Times New Roman" w:hAnsi="Times New Roman" w:cs="Times New Roman"/>
          <w:noProof/>
        </w:rPr>
        <w:tab/>
        <w:t>Feldman SA, Deal CW, Urquhart W. Disturbance of swallowing after tracheostomy. Lancet (London, England). 1966;1(7444):954-5.</w:t>
      </w:r>
    </w:p>
    <w:p w14:paraId="6931453F"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24.</w:t>
      </w:r>
      <w:r w:rsidRPr="00E07DD8">
        <w:rPr>
          <w:rFonts w:ascii="Times New Roman" w:hAnsi="Times New Roman" w:cs="Times New Roman"/>
          <w:noProof/>
        </w:rPr>
        <w:tab/>
        <w:t>Hogue CW, Jr., Lappas GD, Creswell LL, Ferguson TB, Jr., Sample M, Pugh D, et al. Swallowing dysfunction after cardiac operations. Associated adverse outcomes and risk factors including intraoperative transesophageal echocardiography. The Journal of thoracic and cardiovascular surgery. 1995;110(2):517-22.</w:t>
      </w:r>
    </w:p>
    <w:p w14:paraId="223A63AC"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25.</w:t>
      </w:r>
      <w:r w:rsidRPr="00E07DD8">
        <w:rPr>
          <w:rFonts w:ascii="Times New Roman" w:hAnsi="Times New Roman" w:cs="Times New Roman"/>
          <w:noProof/>
        </w:rPr>
        <w:tab/>
        <w:t>Tolep K, Getch CL, Criner GJ. Swallowing dysfunction in patients receiving prolonged mechanical ventilation. Chest. 1996;109(1):167-72.</w:t>
      </w:r>
    </w:p>
    <w:p w14:paraId="350E7289"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26.</w:t>
      </w:r>
      <w:r w:rsidRPr="00E07DD8">
        <w:rPr>
          <w:rFonts w:ascii="Times New Roman" w:hAnsi="Times New Roman" w:cs="Times New Roman"/>
          <w:noProof/>
        </w:rPr>
        <w:tab/>
        <w:t>Leder SB, Suiter DM, Lisitano Warner H. Answering orientation questions and following single-step verbal commands: effect on aspiration status. Dysphagia. 2009;24(3):290-5.</w:t>
      </w:r>
    </w:p>
    <w:p w14:paraId="064CBC54"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27.</w:t>
      </w:r>
      <w:r w:rsidRPr="00E07DD8">
        <w:rPr>
          <w:rFonts w:ascii="Times New Roman" w:hAnsi="Times New Roman" w:cs="Times New Roman"/>
          <w:noProof/>
        </w:rPr>
        <w:tab/>
        <w:t>Macht M, Wimbish T, Clark BJ, Benson AB, Burnham EL, Williams A, et al. Diagnosis and treatment of post-extubation dysphagia: results from a national survey. Journal of critical care. 2012;27(6):578-86.</w:t>
      </w:r>
    </w:p>
    <w:p w14:paraId="48E18BBA"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28.</w:t>
      </w:r>
      <w:r w:rsidRPr="00E07DD8">
        <w:rPr>
          <w:rFonts w:ascii="Times New Roman" w:hAnsi="Times New Roman" w:cs="Times New Roman"/>
          <w:noProof/>
        </w:rPr>
        <w:tab/>
        <w:t>Bours GJ, Speyer R, Lemmens J, Limburg M, de Wit R. Bedside screening tests vs. videofluoroscopy or fibreoptic endoscopic evaluation of swallowing to detect dysphagia in patients with neurological disorders: systematic review. Journal of advanced nursing. 2009;65(3):477-93.</w:t>
      </w:r>
    </w:p>
    <w:p w14:paraId="0FBA34AB"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29.</w:t>
      </w:r>
      <w:r w:rsidRPr="00E07DD8">
        <w:rPr>
          <w:rFonts w:ascii="Times New Roman" w:hAnsi="Times New Roman" w:cs="Times New Roman"/>
          <w:noProof/>
        </w:rPr>
        <w:tab/>
        <w:t>Chong MS, Lieu PK, Sitoh YY, Meng YY, Leow LP. Bedside clinical methods useful as screening test for aspiration in elderly patients with recent and previous strokes. Annals of the Academy of Medicine, Singapore. 2003;32(6):790-4.</w:t>
      </w:r>
    </w:p>
    <w:p w14:paraId="75832C48"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30.</w:t>
      </w:r>
      <w:r w:rsidRPr="00E07DD8">
        <w:rPr>
          <w:rFonts w:ascii="Times New Roman" w:hAnsi="Times New Roman" w:cs="Times New Roman"/>
          <w:noProof/>
        </w:rPr>
        <w:tab/>
        <w:t>Rosenbek JC, Robbins JA, Roecker EB, Coyle JL, Wood JL. A penetration-aspiration scale. Dysphagia. 1996;11(2):93-8.</w:t>
      </w:r>
    </w:p>
    <w:p w14:paraId="4446ADC8"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31.</w:t>
      </w:r>
      <w:r w:rsidRPr="00E07DD8">
        <w:rPr>
          <w:rFonts w:ascii="Times New Roman" w:hAnsi="Times New Roman" w:cs="Times New Roman"/>
          <w:noProof/>
        </w:rPr>
        <w:tab/>
        <w:t>Lim SH, Lieu PK, Phua SY, Seshadri R, Venketasubramanian N, Lee SH, et al. Accuracy of bedside clinical methods compared with fiberoptic endoscopic examination of swallowing (FEES) in determining the risk of aspiration in acute stroke patients. Dysphagia. 2001;16(1):1-6.</w:t>
      </w:r>
    </w:p>
    <w:p w14:paraId="6685B396"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32.</w:t>
      </w:r>
      <w:r w:rsidRPr="00E07DD8">
        <w:rPr>
          <w:rFonts w:ascii="Times New Roman" w:hAnsi="Times New Roman" w:cs="Times New Roman"/>
          <w:noProof/>
        </w:rPr>
        <w:tab/>
        <w:t>Macht M, White SD, Moss M. Swallowing dysfunction after critical illness. Chest. 2014;146(6):1681-9.</w:t>
      </w:r>
    </w:p>
    <w:p w14:paraId="32476AD8"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33.</w:t>
      </w:r>
      <w:r w:rsidRPr="00E07DD8">
        <w:rPr>
          <w:rFonts w:ascii="Times New Roman" w:hAnsi="Times New Roman" w:cs="Times New Roman"/>
          <w:noProof/>
        </w:rPr>
        <w:tab/>
        <w:t>Speyer R. Oropharyngeal dysphagia: screening and assessment. Otolaryngologic Clinics of North America. 2013;46(6):989-1008.</w:t>
      </w:r>
    </w:p>
    <w:p w14:paraId="78DAA2C7"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34.</w:t>
      </w:r>
      <w:r w:rsidRPr="00E07DD8">
        <w:rPr>
          <w:rFonts w:ascii="Times New Roman" w:hAnsi="Times New Roman" w:cs="Times New Roman"/>
          <w:noProof/>
        </w:rPr>
        <w:tab/>
        <w:t>Speyer R, Cordier R, Kertscher B, Heijnen BJ. Psychometric properties of questionnaires on functional health status in oropharyngeal dysphagia: a systematic literature review. BioMed research international. 2014;2014:458678.</w:t>
      </w:r>
    </w:p>
    <w:p w14:paraId="76A3A2FA" w14:textId="77777777" w:rsidR="00E07DD8" w:rsidRPr="00E07DD8" w:rsidRDefault="00E07DD8" w:rsidP="00E07DD8">
      <w:pPr>
        <w:pStyle w:val="EndNoteBibliography"/>
        <w:spacing w:after="0"/>
        <w:rPr>
          <w:rFonts w:ascii="Times New Roman" w:hAnsi="Times New Roman" w:cs="Times New Roman"/>
          <w:noProof/>
        </w:rPr>
      </w:pPr>
      <w:r w:rsidRPr="00E07DD8">
        <w:rPr>
          <w:rFonts w:ascii="Times New Roman" w:hAnsi="Times New Roman" w:cs="Times New Roman"/>
          <w:noProof/>
        </w:rPr>
        <w:t>35.</w:t>
      </w:r>
      <w:r w:rsidRPr="00E07DD8">
        <w:rPr>
          <w:rFonts w:ascii="Times New Roman" w:hAnsi="Times New Roman" w:cs="Times New Roman"/>
          <w:noProof/>
        </w:rPr>
        <w:tab/>
        <w:t>Carley S, Dosman S, Jones SR, Harrison M. Simple nomograms to calculate sample size in diagnostic studies. Emergency medicine journal : EMJ. 2005;22(3):180-1.</w:t>
      </w:r>
    </w:p>
    <w:p w14:paraId="7EB0463B" w14:textId="77777777" w:rsidR="00E07DD8" w:rsidRPr="00E07DD8" w:rsidRDefault="00E07DD8" w:rsidP="00E07DD8">
      <w:pPr>
        <w:pStyle w:val="EndNoteBibliography"/>
        <w:rPr>
          <w:rFonts w:ascii="Times New Roman" w:hAnsi="Times New Roman" w:cs="Times New Roman"/>
          <w:noProof/>
        </w:rPr>
      </w:pPr>
      <w:r w:rsidRPr="00E07DD8">
        <w:rPr>
          <w:rFonts w:ascii="Times New Roman" w:hAnsi="Times New Roman" w:cs="Times New Roman"/>
          <w:noProof/>
        </w:rPr>
        <w:t>36.</w:t>
      </w:r>
      <w:r w:rsidRPr="00E07DD8">
        <w:rPr>
          <w:rFonts w:ascii="Times New Roman" w:hAnsi="Times New Roman" w:cs="Times New Roman"/>
          <w:noProof/>
        </w:rPr>
        <w:tab/>
        <w:t>Jones SR, Carley S, Harrison M. An introduction to power and sample size estimation. Emergency medicine journal : EMJ. 2003;20(5):453-8.</w:t>
      </w:r>
    </w:p>
    <w:p w14:paraId="3BD49995" w14:textId="4B83378D" w:rsidR="007B7482" w:rsidRDefault="00E07DD8" w:rsidP="00E07DD8">
      <w:pPr>
        <w:rPr>
          <w:rFonts w:ascii="Times New Roman" w:eastAsia="Times New Roman" w:hAnsi="Times New Roman" w:cs="Times New Roman"/>
          <w:b/>
          <w:sz w:val="24"/>
          <w:szCs w:val="24"/>
          <w:lang w:eastAsia="es-CO"/>
        </w:rPr>
      </w:pPr>
      <w:r w:rsidRPr="00E07DD8">
        <w:rPr>
          <w:rFonts w:ascii="Times New Roman" w:eastAsia="Times New Roman" w:hAnsi="Times New Roman" w:cs="Times New Roman"/>
          <w:b/>
          <w:sz w:val="24"/>
          <w:szCs w:val="24"/>
          <w:lang w:eastAsia="es-CO"/>
        </w:rPr>
        <w:fldChar w:fldCharType="end"/>
      </w:r>
    </w:p>
    <w:p w14:paraId="78B54A38" w14:textId="2E3645B8" w:rsidR="007B7482" w:rsidRDefault="007B7482">
      <w:pPr>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br w:type="page"/>
      </w:r>
    </w:p>
    <w:p w14:paraId="727A7993" w14:textId="27FB8F4D" w:rsidR="00265DAF" w:rsidRPr="007B7482" w:rsidRDefault="00265DAF" w:rsidP="007B7482">
      <w:pPr>
        <w:spacing w:after="0" w:line="360" w:lineRule="auto"/>
        <w:jc w:val="both"/>
        <w:rPr>
          <w:rFonts w:ascii="Times New Roman" w:eastAsia="Times New Roman" w:hAnsi="Times New Roman" w:cs="Times New Roman"/>
          <w:b/>
          <w:sz w:val="24"/>
          <w:szCs w:val="24"/>
          <w:lang w:eastAsia="es-CO"/>
        </w:rPr>
      </w:pPr>
      <w:r w:rsidRPr="007B7482">
        <w:rPr>
          <w:rFonts w:ascii="Times New Roman" w:eastAsia="Times New Roman" w:hAnsi="Times New Roman" w:cs="Times New Roman"/>
          <w:b/>
          <w:sz w:val="24"/>
          <w:szCs w:val="24"/>
          <w:lang w:eastAsia="es-CO"/>
        </w:rPr>
        <w:lastRenderedPageBreak/>
        <w:t>Anexos</w:t>
      </w:r>
    </w:p>
    <w:p w14:paraId="20E7030F" w14:textId="77777777" w:rsidR="00265DAF" w:rsidRPr="007B7482" w:rsidRDefault="00265DAF" w:rsidP="007B7482">
      <w:pPr>
        <w:pStyle w:val="Textoindependiente"/>
        <w:spacing w:after="0" w:line="360" w:lineRule="auto"/>
        <w:jc w:val="center"/>
        <w:rPr>
          <w:rFonts w:ascii="Times New Roman" w:hAnsi="Times New Roman" w:cs="Times New Roman"/>
          <w:b/>
          <w:sz w:val="24"/>
          <w:szCs w:val="24"/>
        </w:rPr>
      </w:pPr>
      <w:r w:rsidRPr="00B80A92">
        <w:rPr>
          <w:rFonts w:ascii="Times New Roman" w:hAnsi="Times New Roman" w:cs="Times New Roman"/>
          <w:b/>
          <w:sz w:val="24"/>
          <w:szCs w:val="24"/>
        </w:rPr>
        <w:t>Validez de Prueba de Deglución de Agua para diagnóstico de Disfagia</w:t>
      </w:r>
    </w:p>
    <w:p w14:paraId="596D1F21" w14:textId="77777777" w:rsidR="00265DAF" w:rsidRPr="007B7482" w:rsidRDefault="00265DAF" w:rsidP="007B7482">
      <w:pPr>
        <w:pStyle w:val="Textoindependiente"/>
        <w:spacing w:after="0" w:line="360" w:lineRule="auto"/>
        <w:jc w:val="center"/>
        <w:rPr>
          <w:rFonts w:ascii="Times New Roman" w:hAnsi="Times New Roman" w:cs="Times New Roman"/>
          <w:b/>
          <w:sz w:val="24"/>
          <w:szCs w:val="24"/>
        </w:rPr>
      </w:pPr>
    </w:p>
    <w:p w14:paraId="4A50162C"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Datos demográficos</w:t>
      </w:r>
    </w:p>
    <w:tbl>
      <w:tblPr>
        <w:tblStyle w:val="Tablaconcuadrcula"/>
        <w:tblW w:w="0" w:type="auto"/>
        <w:tblLook w:val="04A0" w:firstRow="1" w:lastRow="0" w:firstColumn="1" w:lastColumn="0" w:noHBand="0" w:noVBand="1"/>
      </w:tblPr>
      <w:tblGrid>
        <w:gridCol w:w="1760"/>
        <w:gridCol w:w="2884"/>
        <w:gridCol w:w="1101"/>
        <w:gridCol w:w="610"/>
        <w:gridCol w:w="643"/>
        <w:gridCol w:w="1506"/>
      </w:tblGrid>
      <w:tr w:rsidR="00265DAF" w:rsidRPr="007B7482" w14:paraId="3F129A4A" w14:textId="77777777" w:rsidTr="007B7482">
        <w:tc>
          <w:tcPr>
            <w:tcW w:w="1760" w:type="dxa"/>
            <w:shd w:val="clear" w:color="auto" w:fill="3B3838" w:themeFill="background2" w:themeFillShade="40"/>
          </w:tcPr>
          <w:p w14:paraId="7D6F6003" w14:textId="77777777" w:rsidR="00265DAF" w:rsidRPr="007B7482" w:rsidRDefault="00265DAF" w:rsidP="007B7482">
            <w:pPr>
              <w:pStyle w:val="Textoindependiente"/>
              <w:spacing w:after="0" w:line="360" w:lineRule="auto"/>
              <w:jc w:val="center"/>
              <w:rPr>
                <w:rFonts w:ascii="Times New Roman" w:hAnsi="Times New Roman" w:cs="Times New Roman"/>
                <w:sz w:val="24"/>
                <w:szCs w:val="24"/>
              </w:rPr>
            </w:pPr>
            <w:r w:rsidRPr="007B7482">
              <w:rPr>
                <w:rFonts w:ascii="Times New Roman" w:hAnsi="Times New Roman" w:cs="Times New Roman"/>
                <w:sz w:val="24"/>
                <w:szCs w:val="24"/>
              </w:rPr>
              <w:t>Numero de historia</w:t>
            </w:r>
          </w:p>
        </w:tc>
        <w:tc>
          <w:tcPr>
            <w:tcW w:w="2884" w:type="dxa"/>
            <w:shd w:val="clear" w:color="auto" w:fill="3B3838" w:themeFill="background2" w:themeFillShade="40"/>
          </w:tcPr>
          <w:p w14:paraId="34C33E9D" w14:textId="77777777" w:rsidR="00265DAF" w:rsidRPr="007B7482" w:rsidRDefault="00265DAF" w:rsidP="007B7482">
            <w:pPr>
              <w:pStyle w:val="Textoindependiente"/>
              <w:spacing w:after="0" w:line="360" w:lineRule="auto"/>
              <w:jc w:val="center"/>
              <w:rPr>
                <w:rFonts w:ascii="Times New Roman" w:hAnsi="Times New Roman" w:cs="Times New Roman"/>
                <w:sz w:val="24"/>
                <w:szCs w:val="24"/>
              </w:rPr>
            </w:pPr>
            <w:r w:rsidRPr="007B7482">
              <w:rPr>
                <w:rFonts w:ascii="Times New Roman" w:hAnsi="Times New Roman" w:cs="Times New Roman"/>
                <w:sz w:val="24"/>
                <w:szCs w:val="24"/>
              </w:rPr>
              <w:t>Numero documento de identificación</w:t>
            </w:r>
          </w:p>
        </w:tc>
        <w:tc>
          <w:tcPr>
            <w:tcW w:w="1101" w:type="dxa"/>
            <w:shd w:val="clear" w:color="auto" w:fill="3B3838" w:themeFill="background2" w:themeFillShade="40"/>
          </w:tcPr>
          <w:p w14:paraId="4145D9B0" w14:textId="77777777" w:rsidR="00265DAF" w:rsidRPr="007B7482" w:rsidRDefault="00265DAF" w:rsidP="007B7482">
            <w:pPr>
              <w:pStyle w:val="Textoindependiente"/>
              <w:spacing w:after="0" w:line="360" w:lineRule="auto"/>
              <w:jc w:val="center"/>
              <w:rPr>
                <w:rFonts w:ascii="Times New Roman" w:hAnsi="Times New Roman" w:cs="Times New Roman"/>
                <w:sz w:val="24"/>
                <w:szCs w:val="24"/>
              </w:rPr>
            </w:pPr>
            <w:r w:rsidRPr="007B7482">
              <w:rPr>
                <w:rFonts w:ascii="Times New Roman" w:hAnsi="Times New Roman" w:cs="Times New Roman"/>
                <w:sz w:val="24"/>
                <w:szCs w:val="24"/>
              </w:rPr>
              <w:t>Edad en años</w:t>
            </w:r>
          </w:p>
        </w:tc>
        <w:tc>
          <w:tcPr>
            <w:tcW w:w="1243" w:type="dxa"/>
            <w:gridSpan w:val="2"/>
            <w:shd w:val="clear" w:color="auto" w:fill="3B3838" w:themeFill="background2" w:themeFillShade="40"/>
          </w:tcPr>
          <w:p w14:paraId="2FBD07CF" w14:textId="77777777" w:rsidR="00265DAF" w:rsidRPr="007B7482" w:rsidRDefault="00265DAF" w:rsidP="007B7482">
            <w:pPr>
              <w:pStyle w:val="Textoindependiente"/>
              <w:spacing w:after="0" w:line="360" w:lineRule="auto"/>
              <w:jc w:val="center"/>
              <w:rPr>
                <w:rFonts w:ascii="Times New Roman" w:hAnsi="Times New Roman" w:cs="Times New Roman"/>
                <w:sz w:val="24"/>
                <w:szCs w:val="24"/>
              </w:rPr>
            </w:pPr>
            <w:r w:rsidRPr="007B7482">
              <w:rPr>
                <w:rFonts w:ascii="Times New Roman" w:hAnsi="Times New Roman" w:cs="Times New Roman"/>
                <w:sz w:val="24"/>
                <w:szCs w:val="24"/>
              </w:rPr>
              <w:t>Sexo</w:t>
            </w:r>
          </w:p>
        </w:tc>
        <w:tc>
          <w:tcPr>
            <w:tcW w:w="1506" w:type="dxa"/>
            <w:shd w:val="clear" w:color="auto" w:fill="3B3838" w:themeFill="background2" w:themeFillShade="40"/>
          </w:tcPr>
          <w:p w14:paraId="01E165FF" w14:textId="77777777" w:rsidR="00265DAF" w:rsidRPr="007B7482" w:rsidRDefault="00265DAF" w:rsidP="007B7482">
            <w:pPr>
              <w:pStyle w:val="Textoindependiente"/>
              <w:spacing w:after="0" w:line="360" w:lineRule="auto"/>
              <w:jc w:val="center"/>
              <w:rPr>
                <w:rFonts w:ascii="Times New Roman" w:hAnsi="Times New Roman" w:cs="Times New Roman"/>
                <w:sz w:val="24"/>
                <w:szCs w:val="24"/>
              </w:rPr>
            </w:pPr>
            <w:r w:rsidRPr="007B7482">
              <w:rPr>
                <w:rFonts w:ascii="Times New Roman" w:hAnsi="Times New Roman" w:cs="Times New Roman"/>
                <w:sz w:val="24"/>
                <w:szCs w:val="24"/>
              </w:rPr>
              <w:t>APACHE II</w:t>
            </w:r>
          </w:p>
        </w:tc>
      </w:tr>
      <w:tr w:rsidR="00265DAF" w:rsidRPr="007B7482" w14:paraId="10CAA7E9" w14:textId="77777777" w:rsidTr="007B7482">
        <w:trPr>
          <w:trHeight w:val="444"/>
        </w:trPr>
        <w:tc>
          <w:tcPr>
            <w:tcW w:w="1760" w:type="dxa"/>
          </w:tcPr>
          <w:p w14:paraId="47B5DAA2"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p>
        </w:tc>
        <w:tc>
          <w:tcPr>
            <w:tcW w:w="2884" w:type="dxa"/>
          </w:tcPr>
          <w:p w14:paraId="269149DA"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p>
        </w:tc>
        <w:tc>
          <w:tcPr>
            <w:tcW w:w="1101" w:type="dxa"/>
          </w:tcPr>
          <w:p w14:paraId="2ECAF13C"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p>
        </w:tc>
        <w:tc>
          <w:tcPr>
            <w:tcW w:w="600" w:type="dxa"/>
          </w:tcPr>
          <w:p w14:paraId="3A9557C0"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1.M</w:t>
            </w:r>
          </w:p>
        </w:tc>
        <w:tc>
          <w:tcPr>
            <w:tcW w:w="643" w:type="dxa"/>
          </w:tcPr>
          <w:p w14:paraId="0E542922"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2.F</w:t>
            </w:r>
          </w:p>
        </w:tc>
        <w:tc>
          <w:tcPr>
            <w:tcW w:w="1506" w:type="dxa"/>
          </w:tcPr>
          <w:p w14:paraId="4DBAC2A9"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p>
        </w:tc>
      </w:tr>
    </w:tbl>
    <w:p w14:paraId="4998594E" w14:textId="77777777" w:rsidR="00265DAF" w:rsidRPr="007B7482" w:rsidRDefault="00265DAF" w:rsidP="007B7482">
      <w:pPr>
        <w:pStyle w:val="Textoindependiente"/>
        <w:spacing w:after="0" w:line="360" w:lineRule="auto"/>
        <w:jc w:val="both"/>
        <w:rPr>
          <w:rFonts w:ascii="Times New Roman" w:hAnsi="Times New Roman" w:cs="Times New Roman"/>
          <w:sz w:val="24"/>
          <w:szCs w:val="24"/>
        </w:rPr>
      </w:pPr>
    </w:p>
    <w:p w14:paraId="74A6DFFF" w14:textId="77777777" w:rsidR="00265DAF" w:rsidRPr="00B80A92" w:rsidRDefault="00265DAF" w:rsidP="007B7482">
      <w:pPr>
        <w:pStyle w:val="Textoindependiente"/>
        <w:spacing w:after="0" w:line="360" w:lineRule="auto"/>
        <w:jc w:val="both"/>
        <w:rPr>
          <w:rFonts w:ascii="Times New Roman" w:hAnsi="Times New Roman" w:cs="Times New Roman"/>
          <w:sz w:val="24"/>
          <w:szCs w:val="24"/>
        </w:rPr>
      </w:pPr>
      <w:r w:rsidRPr="007B7482">
        <w:rPr>
          <w:rFonts w:ascii="Times New Roman" w:hAnsi="Times New Roman" w:cs="Times New Roman"/>
          <w:sz w:val="24"/>
          <w:szCs w:val="24"/>
        </w:rPr>
        <w:t>Diagnóstico de Ingreso UCI</w:t>
      </w:r>
    </w:p>
    <w:tbl>
      <w:tblPr>
        <w:tblStyle w:val="Tablaconcuadrcula"/>
        <w:tblW w:w="0" w:type="auto"/>
        <w:tblLook w:val="04A0" w:firstRow="1" w:lastRow="0" w:firstColumn="1" w:lastColumn="0" w:noHBand="0" w:noVBand="1"/>
      </w:tblPr>
      <w:tblGrid>
        <w:gridCol w:w="4247"/>
        <w:gridCol w:w="4247"/>
      </w:tblGrid>
      <w:tr w:rsidR="00265DAF" w:rsidRPr="007B7482" w14:paraId="2E2C1195" w14:textId="77777777" w:rsidTr="007B7482">
        <w:tc>
          <w:tcPr>
            <w:tcW w:w="4247" w:type="dxa"/>
            <w:shd w:val="clear" w:color="auto" w:fill="3B3838" w:themeFill="background2" w:themeFillShade="40"/>
          </w:tcPr>
          <w:p w14:paraId="40EC3199"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Infecciosa</w:t>
            </w:r>
          </w:p>
        </w:tc>
        <w:tc>
          <w:tcPr>
            <w:tcW w:w="4247" w:type="dxa"/>
            <w:shd w:val="clear" w:color="auto" w:fill="3B3838" w:themeFill="background2" w:themeFillShade="40"/>
          </w:tcPr>
          <w:p w14:paraId="40378D14"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4597CDC" w14:textId="77777777" w:rsidTr="007B7482">
        <w:tc>
          <w:tcPr>
            <w:tcW w:w="4247" w:type="dxa"/>
          </w:tcPr>
          <w:p w14:paraId="6BAB4862"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 xml:space="preserve">Sepsis </w:t>
            </w:r>
          </w:p>
        </w:tc>
        <w:tc>
          <w:tcPr>
            <w:tcW w:w="4247" w:type="dxa"/>
          </w:tcPr>
          <w:p w14:paraId="2504CDD7"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1E51C36" w14:textId="77777777" w:rsidTr="007B7482">
        <w:tc>
          <w:tcPr>
            <w:tcW w:w="4247" w:type="dxa"/>
          </w:tcPr>
          <w:p w14:paraId="3817CFE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Neumonía</w:t>
            </w:r>
          </w:p>
        </w:tc>
        <w:tc>
          <w:tcPr>
            <w:tcW w:w="4247" w:type="dxa"/>
          </w:tcPr>
          <w:p w14:paraId="048F8B7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DF31CD7" w14:textId="77777777" w:rsidTr="007B7482">
        <w:tc>
          <w:tcPr>
            <w:tcW w:w="4247" w:type="dxa"/>
          </w:tcPr>
          <w:p w14:paraId="1D77F2E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Infección urinaria</w:t>
            </w:r>
          </w:p>
        </w:tc>
        <w:tc>
          <w:tcPr>
            <w:tcW w:w="4247" w:type="dxa"/>
          </w:tcPr>
          <w:p w14:paraId="1DAE2CA3"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2D2B376" w14:textId="77777777" w:rsidTr="007B7482">
        <w:tc>
          <w:tcPr>
            <w:tcW w:w="4247" w:type="dxa"/>
          </w:tcPr>
          <w:p w14:paraId="32A643B7"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Infección de piel y tejidos blandos</w:t>
            </w:r>
          </w:p>
        </w:tc>
        <w:tc>
          <w:tcPr>
            <w:tcW w:w="4247" w:type="dxa"/>
          </w:tcPr>
          <w:p w14:paraId="2F8094A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A0205B6" w14:textId="77777777" w:rsidTr="007B7482">
        <w:tc>
          <w:tcPr>
            <w:tcW w:w="4247" w:type="dxa"/>
          </w:tcPr>
          <w:p w14:paraId="183BA0F1"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Peritonitis</w:t>
            </w:r>
          </w:p>
        </w:tc>
        <w:tc>
          <w:tcPr>
            <w:tcW w:w="4247" w:type="dxa"/>
          </w:tcPr>
          <w:p w14:paraId="429A06C2"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E8FDF6C" w14:textId="77777777" w:rsidTr="007B7482">
        <w:tc>
          <w:tcPr>
            <w:tcW w:w="4247" w:type="dxa"/>
            <w:shd w:val="clear" w:color="auto" w:fill="3B3838" w:themeFill="background2" w:themeFillShade="40"/>
          </w:tcPr>
          <w:p w14:paraId="2AA1EAAA"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Trauma</w:t>
            </w:r>
          </w:p>
        </w:tc>
        <w:tc>
          <w:tcPr>
            <w:tcW w:w="4247" w:type="dxa"/>
            <w:shd w:val="clear" w:color="auto" w:fill="3B3838" w:themeFill="background2" w:themeFillShade="40"/>
          </w:tcPr>
          <w:p w14:paraId="20B4438B"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C33FFAD" w14:textId="77777777" w:rsidTr="007B7482">
        <w:tc>
          <w:tcPr>
            <w:tcW w:w="4247" w:type="dxa"/>
          </w:tcPr>
          <w:p w14:paraId="307B075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Trauma con TEC</w:t>
            </w:r>
          </w:p>
        </w:tc>
        <w:tc>
          <w:tcPr>
            <w:tcW w:w="4247" w:type="dxa"/>
          </w:tcPr>
          <w:p w14:paraId="7AD5EEB8"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F735338" w14:textId="77777777" w:rsidTr="007B7482">
        <w:tc>
          <w:tcPr>
            <w:tcW w:w="4247" w:type="dxa"/>
          </w:tcPr>
          <w:p w14:paraId="71E49358"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Trauma sin TEC</w:t>
            </w:r>
          </w:p>
        </w:tc>
        <w:tc>
          <w:tcPr>
            <w:tcW w:w="4247" w:type="dxa"/>
          </w:tcPr>
          <w:p w14:paraId="68F58EC7"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9158492" w14:textId="77777777" w:rsidTr="007B7482">
        <w:tc>
          <w:tcPr>
            <w:tcW w:w="4247" w:type="dxa"/>
          </w:tcPr>
          <w:p w14:paraId="764C4689"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Quemadura</w:t>
            </w:r>
          </w:p>
        </w:tc>
        <w:tc>
          <w:tcPr>
            <w:tcW w:w="4247" w:type="dxa"/>
          </w:tcPr>
          <w:p w14:paraId="673AE2A3"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094190FD" w14:textId="77777777" w:rsidTr="007B7482">
        <w:tc>
          <w:tcPr>
            <w:tcW w:w="4247" w:type="dxa"/>
            <w:shd w:val="clear" w:color="auto" w:fill="3B3838" w:themeFill="background2" w:themeFillShade="40"/>
          </w:tcPr>
          <w:p w14:paraId="298BAA76"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Pulmonar</w:t>
            </w:r>
          </w:p>
        </w:tc>
        <w:tc>
          <w:tcPr>
            <w:tcW w:w="4247" w:type="dxa"/>
            <w:shd w:val="clear" w:color="auto" w:fill="3B3838" w:themeFill="background2" w:themeFillShade="40"/>
          </w:tcPr>
          <w:p w14:paraId="6E17270A"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3037F9C" w14:textId="77777777" w:rsidTr="007B7482">
        <w:tc>
          <w:tcPr>
            <w:tcW w:w="4247" w:type="dxa"/>
          </w:tcPr>
          <w:p w14:paraId="3363F22F"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Falla respiratoria hipoxemica /SDRA</w:t>
            </w:r>
          </w:p>
        </w:tc>
        <w:tc>
          <w:tcPr>
            <w:tcW w:w="4247" w:type="dxa"/>
          </w:tcPr>
          <w:p w14:paraId="1C4EB85D"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690E27AB" w14:textId="77777777" w:rsidTr="007B7482">
        <w:tc>
          <w:tcPr>
            <w:tcW w:w="4247" w:type="dxa"/>
          </w:tcPr>
          <w:p w14:paraId="08434384"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Exacerbación de EPOC</w:t>
            </w:r>
          </w:p>
        </w:tc>
        <w:tc>
          <w:tcPr>
            <w:tcW w:w="4247" w:type="dxa"/>
          </w:tcPr>
          <w:p w14:paraId="1781C924"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BD30AC0" w14:textId="77777777" w:rsidTr="007B7482">
        <w:tc>
          <w:tcPr>
            <w:tcW w:w="4247" w:type="dxa"/>
          </w:tcPr>
          <w:p w14:paraId="5F14B0CC"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Trombo embolismo pulmonar</w:t>
            </w:r>
          </w:p>
        </w:tc>
        <w:tc>
          <w:tcPr>
            <w:tcW w:w="4247" w:type="dxa"/>
          </w:tcPr>
          <w:p w14:paraId="37CF6E9B"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0EE9FF7" w14:textId="77777777" w:rsidTr="007B7482">
        <w:tc>
          <w:tcPr>
            <w:tcW w:w="4247" w:type="dxa"/>
            <w:shd w:val="clear" w:color="auto" w:fill="3B3838" w:themeFill="background2" w:themeFillShade="40"/>
          </w:tcPr>
          <w:p w14:paraId="5A502471"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cardiovascular</w:t>
            </w:r>
          </w:p>
        </w:tc>
        <w:tc>
          <w:tcPr>
            <w:tcW w:w="4247" w:type="dxa"/>
            <w:shd w:val="clear" w:color="auto" w:fill="3B3838" w:themeFill="background2" w:themeFillShade="40"/>
          </w:tcPr>
          <w:p w14:paraId="4F92E1D6"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211E757" w14:textId="77777777" w:rsidTr="007B7482">
        <w:tc>
          <w:tcPr>
            <w:tcW w:w="4247" w:type="dxa"/>
          </w:tcPr>
          <w:p w14:paraId="6D7B9CAC"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Falla cardiaca aguda</w:t>
            </w:r>
          </w:p>
        </w:tc>
        <w:tc>
          <w:tcPr>
            <w:tcW w:w="4247" w:type="dxa"/>
          </w:tcPr>
          <w:p w14:paraId="3A365970"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09C9DD71" w14:textId="77777777" w:rsidTr="007B7482">
        <w:tc>
          <w:tcPr>
            <w:tcW w:w="4247" w:type="dxa"/>
          </w:tcPr>
          <w:p w14:paraId="13E4E3A7"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Síndrome coronario agudo</w:t>
            </w:r>
          </w:p>
        </w:tc>
        <w:tc>
          <w:tcPr>
            <w:tcW w:w="4247" w:type="dxa"/>
          </w:tcPr>
          <w:p w14:paraId="4EFE387C"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C52C312" w14:textId="77777777" w:rsidTr="007B7482">
        <w:tc>
          <w:tcPr>
            <w:tcW w:w="4247" w:type="dxa"/>
            <w:shd w:val="clear" w:color="auto" w:fill="3B3838" w:themeFill="background2" w:themeFillShade="40"/>
          </w:tcPr>
          <w:p w14:paraId="2040FD36"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Gastrointestinal</w:t>
            </w:r>
          </w:p>
        </w:tc>
        <w:tc>
          <w:tcPr>
            <w:tcW w:w="4247" w:type="dxa"/>
            <w:shd w:val="clear" w:color="auto" w:fill="3B3838" w:themeFill="background2" w:themeFillShade="40"/>
          </w:tcPr>
          <w:p w14:paraId="783ECD3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6FBB3CCB" w14:textId="77777777" w:rsidTr="007B7482">
        <w:tc>
          <w:tcPr>
            <w:tcW w:w="4247" w:type="dxa"/>
          </w:tcPr>
          <w:p w14:paraId="2E123D2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Hemorragia de tracto digestivo</w:t>
            </w:r>
          </w:p>
        </w:tc>
        <w:tc>
          <w:tcPr>
            <w:tcW w:w="4247" w:type="dxa"/>
          </w:tcPr>
          <w:p w14:paraId="0CC153DF"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697A755" w14:textId="77777777" w:rsidTr="007B7482">
        <w:tc>
          <w:tcPr>
            <w:tcW w:w="4247" w:type="dxa"/>
          </w:tcPr>
          <w:p w14:paraId="7D182D15"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Pancreatitis aguda</w:t>
            </w:r>
          </w:p>
        </w:tc>
        <w:tc>
          <w:tcPr>
            <w:tcW w:w="4247" w:type="dxa"/>
          </w:tcPr>
          <w:p w14:paraId="238669DA"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EB00E38" w14:textId="77777777" w:rsidTr="007B7482">
        <w:tc>
          <w:tcPr>
            <w:tcW w:w="4247" w:type="dxa"/>
          </w:tcPr>
          <w:p w14:paraId="32FB7199"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Falla hepática aguda</w:t>
            </w:r>
          </w:p>
        </w:tc>
        <w:tc>
          <w:tcPr>
            <w:tcW w:w="4247" w:type="dxa"/>
          </w:tcPr>
          <w:p w14:paraId="7341CF06"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85A7017" w14:textId="77777777" w:rsidTr="007B7482">
        <w:tc>
          <w:tcPr>
            <w:tcW w:w="4247" w:type="dxa"/>
          </w:tcPr>
          <w:p w14:paraId="031E49B2"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lastRenderedPageBreak/>
              <w:t>Cirrosis hepática</w:t>
            </w:r>
          </w:p>
        </w:tc>
        <w:tc>
          <w:tcPr>
            <w:tcW w:w="4247" w:type="dxa"/>
          </w:tcPr>
          <w:p w14:paraId="3BFDF2DA"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3B8CE0C" w14:textId="77777777" w:rsidTr="007B7482">
        <w:tc>
          <w:tcPr>
            <w:tcW w:w="4247" w:type="dxa"/>
          </w:tcPr>
          <w:p w14:paraId="608AD322"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Varices esofágicas sangrantes</w:t>
            </w:r>
          </w:p>
        </w:tc>
        <w:tc>
          <w:tcPr>
            <w:tcW w:w="4247" w:type="dxa"/>
          </w:tcPr>
          <w:p w14:paraId="48D2A2B5"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050EEA3" w14:textId="77777777" w:rsidTr="007B7482">
        <w:tc>
          <w:tcPr>
            <w:tcW w:w="4247" w:type="dxa"/>
            <w:shd w:val="clear" w:color="auto" w:fill="3B3838" w:themeFill="background2" w:themeFillShade="40"/>
          </w:tcPr>
          <w:p w14:paraId="73C58975"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Postoperatorio</w:t>
            </w:r>
          </w:p>
        </w:tc>
        <w:tc>
          <w:tcPr>
            <w:tcW w:w="4247" w:type="dxa"/>
            <w:shd w:val="clear" w:color="auto" w:fill="3B3838" w:themeFill="background2" w:themeFillShade="40"/>
          </w:tcPr>
          <w:p w14:paraId="7C374B4E"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05940B2" w14:textId="77777777" w:rsidTr="007B7482">
        <w:tc>
          <w:tcPr>
            <w:tcW w:w="4247" w:type="dxa"/>
          </w:tcPr>
          <w:p w14:paraId="6BDFD46E"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Cirugía cardiovascular (Bypass/valvular)</w:t>
            </w:r>
          </w:p>
        </w:tc>
        <w:tc>
          <w:tcPr>
            <w:tcW w:w="4247" w:type="dxa"/>
          </w:tcPr>
          <w:p w14:paraId="04E56B7D"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E6CB516" w14:textId="77777777" w:rsidTr="007B7482">
        <w:tc>
          <w:tcPr>
            <w:tcW w:w="4247" w:type="dxa"/>
          </w:tcPr>
          <w:p w14:paraId="2B13E5E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Neurocirugía (meningioma/aneurisma)</w:t>
            </w:r>
          </w:p>
        </w:tc>
        <w:tc>
          <w:tcPr>
            <w:tcW w:w="4247" w:type="dxa"/>
          </w:tcPr>
          <w:p w14:paraId="35677E80"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DC0A6F7" w14:textId="77777777" w:rsidTr="007B7482">
        <w:tc>
          <w:tcPr>
            <w:tcW w:w="4247" w:type="dxa"/>
          </w:tcPr>
          <w:p w14:paraId="0B6BFCDD"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Cirugía vascular mayor</w:t>
            </w:r>
          </w:p>
        </w:tc>
        <w:tc>
          <w:tcPr>
            <w:tcW w:w="4247" w:type="dxa"/>
          </w:tcPr>
          <w:p w14:paraId="48D06507"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D01AA6E" w14:textId="77777777" w:rsidTr="007B7482">
        <w:tc>
          <w:tcPr>
            <w:tcW w:w="4247" w:type="dxa"/>
          </w:tcPr>
          <w:p w14:paraId="62D2415F"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Gastro (Whipple)</w:t>
            </w:r>
          </w:p>
        </w:tc>
        <w:tc>
          <w:tcPr>
            <w:tcW w:w="4247" w:type="dxa"/>
          </w:tcPr>
          <w:p w14:paraId="3722CC3A"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AA93FAE" w14:textId="77777777" w:rsidTr="007B7482">
        <w:tc>
          <w:tcPr>
            <w:tcW w:w="4247" w:type="dxa"/>
          </w:tcPr>
          <w:p w14:paraId="53F4243D"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Cirugía de tórax</w:t>
            </w:r>
          </w:p>
        </w:tc>
        <w:tc>
          <w:tcPr>
            <w:tcW w:w="4247" w:type="dxa"/>
          </w:tcPr>
          <w:p w14:paraId="581F0FAD" w14:textId="77777777" w:rsidR="00265DAF" w:rsidRPr="007B7482" w:rsidRDefault="00265DAF" w:rsidP="007B7482">
            <w:pPr>
              <w:spacing w:line="360" w:lineRule="auto"/>
              <w:rPr>
                <w:rFonts w:ascii="Times New Roman" w:hAnsi="Times New Roman" w:cs="Times New Roman"/>
                <w:sz w:val="24"/>
                <w:szCs w:val="24"/>
              </w:rPr>
            </w:pPr>
          </w:p>
        </w:tc>
      </w:tr>
    </w:tbl>
    <w:p w14:paraId="09FCDC44" w14:textId="77777777" w:rsidR="00265DAF" w:rsidRPr="007B7482" w:rsidRDefault="00265DAF" w:rsidP="007B7482">
      <w:pPr>
        <w:spacing w:after="0" w:line="360" w:lineRule="auto"/>
        <w:rPr>
          <w:rFonts w:ascii="Times New Roman" w:hAnsi="Times New Roman" w:cs="Times New Roman"/>
          <w:sz w:val="24"/>
          <w:szCs w:val="24"/>
        </w:rPr>
      </w:pPr>
    </w:p>
    <w:p w14:paraId="449ADF50"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Comorbilidades</w:t>
      </w:r>
    </w:p>
    <w:tbl>
      <w:tblPr>
        <w:tblStyle w:val="Tablaconcuadrcula"/>
        <w:tblW w:w="0" w:type="auto"/>
        <w:tblLook w:val="04A0" w:firstRow="1" w:lastRow="0" w:firstColumn="1" w:lastColumn="0" w:noHBand="0" w:noVBand="1"/>
      </w:tblPr>
      <w:tblGrid>
        <w:gridCol w:w="4247"/>
        <w:gridCol w:w="964"/>
      </w:tblGrid>
      <w:tr w:rsidR="00265DAF" w:rsidRPr="007B7482" w14:paraId="77F88574" w14:textId="77777777" w:rsidTr="007B7482">
        <w:tc>
          <w:tcPr>
            <w:tcW w:w="4247" w:type="dxa"/>
          </w:tcPr>
          <w:p w14:paraId="0475EC43"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Ninguna</w:t>
            </w:r>
          </w:p>
        </w:tc>
        <w:tc>
          <w:tcPr>
            <w:tcW w:w="964" w:type="dxa"/>
          </w:tcPr>
          <w:p w14:paraId="3AF584E8"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65F3BD0" w14:textId="77777777" w:rsidTr="007B7482">
        <w:tc>
          <w:tcPr>
            <w:tcW w:w="4247" w:type="dxa"/>
          </w:tcPr>
          <w:p w14:paraId="1424B6C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Hipertensión arterial</w:t>
            </w:r>
          </w:p>
        </w:tc>
        <w:tc>
          <w:tcPr>
            <w:tcW w:w="964" w:type="dxa"/>
          </w:tcPr>
          <w:p w14:paraId="5F8542C4"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DDB7A8A" w14:textId="77777777" w:rsidTr="007B7482">
        <w:tc>
          <w:tcPr>
            <w:tcW w:w="4247" w:type="dxa"/>
          </w:tcPr>
          <w:p w14:paraId="5E864F89"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Insuficiencia cardiaca</w:t>
            </w:r>
          </w:p>
        </w:tc>
        <w:tc>
          <w:tcPr>
            <w:tcW w:w="964" w:type="dxa"/>
          </w:tcPr>
          <w:p w14:paraId="61A624B7"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DCAC664" w14:textId="77777777" w:rsidTr="007B7482">
        <w:tc>
          <w:tcPr>
            <w:tcW w:w="4247" w:type="dxa"/>
          </w:tcPr>
          <w:p w14:paraId="27F8D5DA"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EPOC</w:t>
            </w:r>
          </w:p>
        </w:tc>
        <w:tc>
          <w:tcPr>
            <w:tcW w:w="964" w:type="dxa"/>
          </w:tcPr>
          <w:p w14:paraId="1030DE3F"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1163CAB" w14:textId="77777777" w:rsidTr="007B7482">
        <w:tc>
          <w:tcPr>
            <w:tcW w:w="4247" w:type="dxa"/>
          </w:tcPr>
          <w:p w14:paraId="2729CA50"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Asma</w:t>
            </w:r>
          </w:p>
        </w:tc>
        <w:tc>
          <w:tcPr>
            <w:tcW w:w="964" w:type="dxa"/>
          </w:tcPr>
          <w:p w14:paraId="09432CB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C1752F5" w14:textId="77777777" w:rsidTr="007B7482">
        <w:tc>
          <w:tcPr>
            <w:tcW w:w="4247" w:type="dxa"/>
          </w:tcPr>
          <w:p w14:paraId="7D225910"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Diabetes mellitus</w:t>
            </w:r>
          </w:p>
        </w:tc>
        <w:tc>
          <w:tcPr>
            <w:tcW w:w="964" w:type="dxa"/>
          </w:tcPr>
          <w:p w14:paraId="29BFBF36"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31605D5" w14:textId="77777777" w:rsidTr="007B7482">
        <w:tc>
          <w:tcPr>
            <w:tcW w:w="4247" w:type="dxa"/>
          </w:tcPr>
          <w:p w14:paraId="65D660C3"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Insuficiencia renal crónica</w:t>
            </w:r>
          </w:p>
        </w:tc>
        <w:tc>
          <w:tcPr>
            <w:tcW w:w="964" w:type="dxa"/>
          </w:tcPr>
          <w:p w14:paraId="6C4AF7EC"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DE35494" w14:textId="77777777" w:rsidTr="007B7482">
        <w:tc>
          <w:tcPr>
            <w:tcW w:w="4247" w:type="dxa"/>
          </w:tcPr>
          <w:p w14:paraId="4EEA81D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Hipotiroidismo</w:t>
            </w:r>
          </w:p>
        </w:tc>
        <w:tc>
          <w:tcPr>
            <w:tcW w:w="964" w:type="dxa"/>
          </w:tcPr>
          <w:p w14:paraId="1583D732"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843104D" w14:textId="77777777" w:rsidTr="007B7482">
        <w:tc>
          <w:tcPr>
            <w:tcW w:w="4247" w:type="dxa"/>
          </w:tcPr>
          <w:p w14:paraId="1530B38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Neoplasia</w:t>
            </w:r>
          </w:p>
        </w:tc>
        <w:tc>
          <w:tcPr>
            <w:tcW w:w="964" w:type="dxa"/>
          </w:tcPr>
          <w:p w14:paraId="0864A60E"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D1654A3" w14:textId="77777777" w:rsidTr="007B7482">
        <w:tc>
          <w:tcPr>
            <w:tcW w:w="4247" w:type="dxa"/>
          </w:tcPr>
          <w:p w14:paraId="5FD509B3"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Otras</w:t>
            </w:r>
          </w:p>
        </w:tc>
        <w:tc>
          <w:tcPr>
            <w:tcW w:w="964" w:type="dxa"/>
          </w:tcPr>
          <w:p w14:paraId="0AE20CEB" w14:textId="77777777" w:rsidR="00265DAF" w:rsidRPr="007B7482" w:rsidRDefault="00265DAF" w:rsidP="007B7482">
            <w:pPr>
              <w:spacing w:line="360" w:lineRule="auto"/>
              <w:rPr>
                <w:rFonts w:ascii="Times New Roman" w:hAnsi="Times New Roman" w:cs="Times New Roman"/>
                <w:sz w:val="24"/>
                <w:szCs w:val="24"/>
              </w:rPr>
            </w:pPr>
          </w:p>
        </w:tc>
      </w:tr>
    </w:tbl>
    <w:p w14:paraId="7CB9ACB4" w14:textId="77777777" w:rsidR="00265DAF" w:rsidRPr="007B7482" w:rsidRDefault="00265DAF" w:rsidP="007B7482">
      <w:pPr>
        <w:spacing w:after="0" w:line="360" w:lineRule="auto"/>
        <w:rPr>
          <w:rFonts w:ascii="Times New Roman" w:hAnsi="Times New Roman" w:cs="Times New Roman"/>
          <w:sz w:val="24"/>
          <w:szCs w:val="24"/>
        </w:rPr>
      </w:pPr>
    </w:p>
    <w:p w14:paraId="7A237E22"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Días de intubación (dd/mm/aa)</w:t>
      </w:r>
    </w:p>
    <w:tbl>
      <w:tblPr>
        <w:tblStyle w:val="Tablaconcuadrcula"/>
        <w:tblW w:w="8500" w:type="dxa"/>
        <w:tblLook w:val="04A0" w:firstRow="1" w:lastRow="0" w:firstColumn="1" w:lastColumn="0" w:noHBand="0" w:noVBand="1"/>
      </w:tblPr>
      <w:tblGrid>
        <w:gridCol w:w="4248"/>
        <w:gridCol w:w="4252"/>
      </w:tblGrid>
      <w:tr w:rsidR="00265DAF" w:rsidRPr="007B7482" w14:paraId="5F4A4872" w14:textId="77777777" w:rsidTr="007B7482">
        <w:tc>
          <w:tcPr>
            <w:tcW w:w="4248" w:type="dxa"/>
            <w:shd w:val="clear" w:color="auto" w:fill="3B3838" w:themeFill="background2" w:themeFillShade="40"/>
          </w:tcPr>
          <w:p w14:paraId="3EAACB39"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de intubación</w:t>
            </w:r>
          </w:p>
        </w:tc>
        <w:tc>
          <w:tcPr>
            <w:tcW w:w="4252" w:type="dxa"/>
            <w:shd w:val="clear" w:color="auto" w:fill="3B3838" w:themeFill="background2" w:themeFillShade="40"/>
          </w:tcPr>
          <w:p w14:paraId="394320B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de extubación</w:t>
            </w:r>
          </w:p>
        </w:tc>
      </w:tr>
      <w:tr w:rsidR="00265DAF" w:rsidRPr="007B7482" w14:paraId="3F11AFF9" w14:textId="77777777" w:rsidTr="007B7482">
        <w:trPr>
          <w:trHeight w:val="467"/>
        </w:trPr>
        <w:tc>
          <w:tcPr>
            <w:tcW w:w="4248" w:type="dxa"/>
          </w:tcPr>
          <w:p w14:paraId="3FCA19F3" w14:textId="77777777" w:rsidR="00265DAF" w:rsidRPr="007B7482" w:rsidRDefault="00265DAF" w:rsidP="007B7482">
            <w:pPr>
              <w:spacing w:line="360" w:lineRule="auto"/>
              <w:rPr>
                <w:rFonts w:ascii="Times New Roman" w:hAnsi="Times New Roman" w:cs="Times New Roman"/>
                <w:sz w:val="24"/>
                <w:szCs w:val="24"/>
              </w:rPr>
            </w:pPr>
          </w:p>
        </w:tc>
        <w:tc>
          <w:tcPr>
            <w:tcW w:w="4252" w:type="dxa"/>
          </w:tcPr>
          <w:p w14:paraId="475265A1" w14:textId="77777777" w:rsidR="00265DAF" w:rsidRPr="007B7482" w:rsidRDefault="00265DAF" w:rsidP="007B7482">
            <w:pPr>
              <w:spacing w:line="360" w:lineRule="auto"/>
              <w:rPr>
                <w:rFonts w:ascii="Times New Roman" w:hAnsi="Times New Roman" w:cs="Times New Roman"/>
                <w:sz w:val="24"/>
                <w:szCs w:val="24"/>
              </w:rPr>
            </w:pPr>
          </w:p>
        </w:tc>
      </w:tr>
    </w:tbl>
    <w:p w14:paraId="2498BF2C" w14:textId="77777777" w:rsidR="00265DAF" w:rsidRPr="007B7482" w:rsidRDefault="00265DAF" w:rsidP="007B7482">
      <w:pPr>
        <w:spacing w:after="0" w:line="360" w:lineRule="auto"/>
        <w:rPr>
          <w:rFonts w:ascii="Times New Roman" w:hAnsi="Times New Roman" w:cs="Times New Roman"/>
          <w:sz w:val="24"/>
          <w:szCs w:val="24"/>
        </w:rPr>
      </w:pPr>
    </w:p>
    <w:p w14:paraId="12EABB0D"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Ventilación Mecánica (dd/mm/aa)</w:t>
      </w:r>
    </w:p>
    <w:tbl>
      <w:tblPr>
        <w:tblStyle w:val="Tablaconcuadrcula"/>
        <w:tblW w:w="8500" w:type="dxa"/>
        <w:tblLook w:val="04A0" w:firstRow="1" w:lastRow="0" w:firstColumn="1" w:lastColumn="0" w:noHBand="0" w:noVBand="1"/>
      </w:tblPr>
      <w:tblGrid>
        <w:gridCol w:w="4248"/>
        <w:gridCol w:w="4252"/>
      </w:tblGrid>
      <w:tr w:rsidR="00265DAF" w:rsidRPr="007B7482" w14:paraId="0A6575F9" w14:textId="77777777" w:rsidTr="007B7482">
        <w:tc>
          <w:tcPr>
            <w:tcW w:w="4248" w:type="dxa"/>
            <w:shd w:val="clear" w:color="auto" w:fill="3B3838" w:themeFill="background2" w:themeFillShade="40"/>
          </w:tcPr>
          <w:p w14:paraId="5216A0D0"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de inicio</w:t>
            </w:r>
          </w:p>
        </w:tc>
        <w:tc>
          <w:tcPr>
            <w:tcW w:w="4252" w:type="dxa"/>
            <w:shd w:val="clear" w:color="auto" w:fill="3B3838" w:themeFill="background2" w:themeFillShade="40"/>
          </w:tcPr>
          <w:p w14:paraId="49242327"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de liberación del ventilador</w:t>
            </w:r>
          </w:p>
        </w:tc>
      </w:tr>
      <w:tr w:rsidR="00265DAF" w:rsidRPr="007B7482" w14:paraId="236A0BDF" w14:textId="77777777" w:rsidTr="007B7482">
        <w:trPr>
          <w:trHeight w:val="467"/>
        </w:trPr>
        <w:tc>
          <w:tcPr>
            <w:tcW w:w="4248" w:type="dxa"/>
          </w:tcPr>
          <w:p w14:paraId="716B8D06" w14:textId="77777777" w:rsidR="00265DAF" w:rsidRPr="007B7482" w:rsidRDefault="00265DAF" w:rsidP="007B7482">
            <w:pPr>
              <w:spacing w:line="360" w:lineRule="auto"/>
              <w:rPr>
                <w:rFonts w:ascii="Times New Roman" w:hAnsi="Times New Roman" w:cs="Times New Roman"/>
                <w:sz w:val="24"/>
                <w:szCs w:val="24"/>
              </w:rPr>
            </w:pPr>
          </w:p>
        </w:tc>
        <w:tc>
          <w:tcPr>
            <w:tcW w:w="4252" w:type="dxa"/>
          </w:tcPr>
          <w:p w14:paraId="460E0887" w14:textId="77777777" w:rsidR="00265DAF" w:rsidRPr="007B7482" w:rsidRDefault="00265DAF" w:rsidP="007B7482">
            <w:pPr>
              <w:spacing w:line="360" w:lineRule="auto"/>
              <w:rPr>
                <w:rFonts w:ascii="Times New Roman" w:hAnsi="Times New Roman" w:cs="Times New Roman"/>
                <w:sz w:val="24"/>
                <w:szCs w:val="24"/>
              </w:rPr>
            </w:pPr>
          </w:p>
        </w:tc>
      </w:tr>
    </w:tbl>
    <w:p w14:paraId="365621E9" w14:textId="77777777" w:rsidR="00265DAF" w:rsidRPr="007B7482" w:rsidRDefault="00265DAF" w:rsidP="007B7482">
      <w:pPr>
        <w:spacing w:after="0" w:line="360" w:lineRule="auto"/>
        <w:rPr>
          <w:rFonts w:ascii="Times New Roman" w:hAnsi="Times New Roman" w:cs="Times New Roman"/>
          <w:sz w:val="24"/>
          <w:szCs w:val="24"/>
        </w:rPr>
      </w:pPr>
    </w:p>
    <w:p w14:paraId="215FAE74"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Evaluación neurológica día de la prueba</w:t>
      </w:r>
    </w:p>
    <w:tbl>
      <w:tblPr>
        <w:tblStyle w:val="Tablaconcuadrcula"/>
        <w:tblW w:w="0" w:type="auto"/>
        <w:tblLook w:val="04A0" w:firstRow="1" w:lastRow="0" w:firstColumn="1" w:lastColumn="0" w:noHBand="0" w:noVBand="1"/>
      </w:tblPr>
      <w:tblGrid>
        <w:gridCol w:w="2235"/>
        <w:gridCol w:w="1417"/>
        <w:gridCol w:w="1510"/>
        <w:gridCol w:w="1609"/>
        <w:gridCol w:w="1723"/>
      </w:tblGrid>
      <w:tr w:rsidR="00265DAF" w:rsidRPr="007B7482" w14:paraId="60475914" w14:textId="77777777" w:rsidTr="007B7482">
        <w:tc>
          <w:tcPr>
            <w:tcW w:w="2235" w:type="dxa"/>
            <w:shd w:val="clear" w:color="auto" w:fill="3B3838" w:themeFill="background2" w:themeFillShade="40"/>
          </w:tcPr>
          <w:p w14:paraId="6EB46491"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lastRenderedPageBreak/>
              <w:t>Glasgow</w:t>
            </w:r>
          </w:p>
        </w:tc>
        <w:tc>
          <w:tcPr>
            <w:tcW w:w="2927" w:type="dxa"/>
            <w:gridSpan w:val="2"/>
            <w:shd w:val="clear" w:color="auto" w:fill="3B3838" w:themeFill="background2" w:themeFillShade="40"/>
          </w:tcPr>
          <w:p w14:paraId="1982F302"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Obedece ordenes sencillas</w:t>
            </w:r>
          </w:p>
        </w:tc>
        <w:tc>
          <w:tcPr>
            <w:tcW w:w="3332" w:type="dxa"/>
            <w:gridSpan w:val="2"/>
            <w:shd w:val="clear" w:color="auto" w:fill="3B3838" w:themeFill="background2" w:themeFillShade="40"/>
          </w:tcPr>
          <w:p w14:paraId="4FB14F98"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Delirium / CAM-UCI</w:t>
            </w:r>
          </w:p>
        </w:tc>
      </w:tr>
      <w:tr w:rsidR="00265DAF" w:rsidRPr="007B7482" w14:paraId="4B9621F3" w14:textId="77777777" w:rsidTr="007B7482">
        <w:tc>
          <w:tcPr>
            <w:tcW w:w="2235" w:type="dxa"/>
            <w:vAlign w:val="center"/>
          </w:tcPr>
          <w:p w14:paraId="2C312C75" w14:textId="77777777" w:rsidR="00265DAF" w:rsidRPr="007B7482" w:rsidRDefault="00265DAF" w:rsidP="007B7482">
            <w:pPr>
              <w:spacing w:line="360" w:lineRule="auto"/>
              <w:rPr>
                <w:rFonts w:ascii="Times New Roman" w:hAnsi="Times New Roman" w:cs="Times New Roman"/>
                <w:sz w:val="24"/>
                <w:szCs w:val="24"/>
              </w:rPr>
            </w:pPr>
          </w:p>
        </w:tc>
        <w:tc>
          <w:tcPr>
            <w:tcW w:w="1417" w:type="dxa"/>
            <w:vAlign w:val="center"/>
          </w:tcPr>
          <w:p w14:paraId="75835653"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SI</w:t>
            </w:r>
          </w:p>
        </w:tc>
        <w:tc>
          <w:tcPr>
            <w:tcW w:w="1510" w:type="dxa"/>
            <w:vAlign w:val="center"/>
          </w:tcPr>
          <w:p w14:paraId="4A93957A" w14:textId="77777777" w:rsidR="00265DAF" w:rsidRPr="007B7482" w:rsidRDefault="00265DAF" w:rsidP="007B7482">
            <w:pPr>
              <w:spacing w:line="360" w:lineRule="auto"/>
              <w:ind w:left="33"/>
              <w:rPr>
                <w:rFonts w:ascii="Times New Roman" w:hAnsi="Times New Roman" w:cs="Times New Roman"/>
                <w:sz w:val="24"/>
                <w:szCs w:val="24"/>
              </w:rPr>
            </w:pPr>
            <w:r w:rsidRPr="007B7482">
              <w:rPr>
                <w:rFonts w:ascii="Times New Roman" w:hAnsi="Times New Roman" w:cs="Times New Roman"/>
                <w:sz w:val="24"/>
                <w:szCs w:val="24"/>
              </w:rPr>
              <w:t>2. NO</w:t>
            </w:r>
          </w:p>
        </w:tc>
        <w:tc>
          <w:tcPr>
            <w:tcW w:w="1609" w:type="dxa"/>
            <w:vAlign w:val="center"/>
          </w:tcPr>
          <w:p w14:paraId="1ADA55BF" w14:textId="77777777" w:rsidR="00265DAF" w:rsidRPr="007B7482" w:rsidRDefault="00265DAF" w:rsidP="007B7482">
            <w:pPr>
              <w:spacing w:line="360" w:lineRule="auto"/>
              <w:ind w:left="83"/>
              <w:rPr>
                <w:rFonts w:ascii="Times New Roman" w:hAnsi="Times New Roman" w:cs="Times New Roman"/>
                <w:sz w:val="24"/>
                <w:szCs w:val="24"/>
              </w:rPr>
            </w:pPr>
            <w:r w:rsidRPr="007B7482">
              <w:rPr>
                <w:rFonts w:ascii="Times New Roman" w:hAnsi="Times New Roman" w:cs="Times New Roman"/>
                <w:sz w:val="24"/>
                <w:szCs w:val="24"/>
              </w:rPr>
              <w:t>1. SI</w:t>
            </w:r>
          </w:p>
        </w:tc>
        <w:tc>
          <w:tcPr>
            <w:tcW w:w="1723" w:type="dxa"/>
            <w:vAlign w:val="center"/>
          </w:tcPr>
          <w:p w14:paraId="45182D7E" w14:textId="77777777" w:rsidR="00265DAF" w:rsidRPr="007B7482" w:rsidRDefault="00265DAF" w:rsidP="007B7482">
            <w:pPr>
              <w:spacing w:line="360" w:lineRule="auto"/>
              <w:ind w:left="33"/>
              <w:rPr>
                <w:rFonts w:ascii="Times New Roman" w:hAnsi="Times New Roman" w:cs="Times New Roman"/>
                <w:sz w:val="24"/>
                <w:szCs w:val="24"/>
              </w:rPr>
            </w:pPr>
            <w:r w:rsidRPr="007B7482">
              <w:rPr>
                <w:rFonts w:ascii="Times New Roman" w:hAnsi="Times New Roman" w:cs="Times New Roman"/>
                <w:sz w:val="24"/>
                <w:szCs w:val="24"/>
              </w:rPr>
              <w:t>2. NO</w:t>
            </w:r>
          </w:p>
        </w:tc>
      </w:tr>
    </w:tbl>
    <w:p w14:paraId="59A145B0" w14:textId="77777777" w:rsidR="00265DAF" w:rsidRPr="007B7482" w:rsidRDefault="00265DAF" w:rsidP="007B7482">
      <w:pPr>
        <w:spacing w:after="0" w:line="360" w:lineRule="auto"/>
        <w:rPr>
          <w:rFonts w:ascii="Times New Roman" w:hAnsi="Times New Roman" w:cs="Times New Roman"/>
          <w:sz w:val="24"/>
          <w:szCs w:val="24"/>
        </w:rPr>
      </w:pPr>
    </w:p>
    <w:p w14:paraId="1AFB45AF"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Prueba de Deglución de 50 mililitros</w:t>
      </w:r>
    </w:p>
    <w:tbl>
      <w:tblPr>
        <w:tblStyle w:val="Tablaconcuadrcula"/>
        <w:tblW w:w="0" w:type="auto"/>
        <w:tblLayout w:type="fixed"/>
        <w:tblLook w:val="04A0" w:firstRow="1" w:lastRow="0" w:firstColumn="1" w:lastColumn="0" w:noHBand="0" w:noVBand="1"/>
      </w:tblPr>
      <w:tblGrid>
        <w:gridCol w:w="1668"/>
        <w:gridCol w:w="708"/>
        <w:gridCol w:w="766"/>
        <w:gridCol w:w="637"/>
        <w:gridCol w:w="724"/>
        <w:gridCol w:w="593"/>
        <w:gridCol w:w="680"/>
        <w:gridCol w:w="671"/>
        <w:gridCol w:w="749"/>
        <w:gridCol w:w="1298"/>
      </w:tblGrid>
      <w:tr w:rsidR="00265DAF" w:rsidRPr="007B7482" w14:paraId="6EF6C9F5" w14:textId="77777777" w:rsidTr="007B7482">
        <w:tc>
          <w:tcPr>
            <w:tcW w:w="1668" w:type="dxa"/>
            <w:shd w:val="clear" w:color="auto" w:fill="3B3838" w:themeFill="background2" w:themeFillShade="40"/>
            <w:vAlign w:val="center"/>
          </w:tcPr>
          <w:p w14:paraId="34AD0EC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Saturación inicial</w:t>
            </w:r>
          </w:p>
        </w:tc>
        <w:tc>
          <w:tcPr>
            <w:tcW w:w="1474" w:type="dxa"/>
            <w:gridSpan w:val="2"/>
            <w:shd w:val="clear" w:color="auto" w:fill="3B3838" w:themeFill="background2" w:themeFillShade="40"/>
            <w:vAlign w:val="center"/>
          </w:tcPr>
          <w:p w14:paraId="6E1C0D8D"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50 mililitros</w:t>
            </w:r>
          </w:p>
        </w:tc>
        <w:tc>
          <w:tcPr>
            <w:tcW w:w="1361" w:type="dxa"/>
            <w:gridSpan w:val="2"/>
            <w:shd w:val="clear" w:color="auto" w:fill="3B3838" w:themeFill="background2" w:themeFillShade="40"/>
            <w:vAlign w:val="center"/>
          </w:tcPr>
          <w:p w14:paraId="4540DBB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Tos</w:t>
            </w:r>
          </w:p>
        </w:tc>
        <w:tc>
          <w:tcPr>
            <w:tcW w:w="1273" w:type="dxa"/>
            <w:gridSpan w:val="2"/>
            <w:shd w:val="clear" w:color="auto" w:fill="3B3838" w:themeFill="background2" w:themeFillShade="40"/>
            <w:vAlign w:val="center"/>
          </w:tcPr>
          <w:p w14:paraId="64393712"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Gorgoteo</w:t>
            </w:r>
          </w:p>
        </w:tc>
        <w:tc>
          <w:tcPr>
            <w:tcW w:w="1420" w:type="dxa"/>
            <w:gridSpan w:val="2"/>
            <w:shd w:val="clear" w:color="auto" w:fill="3B3838" w:themeFill="background2" w:themeFillShade="40"/>
            <w:vAlign w:val="center"/>
          </w:tcPr>
          <w:p w14:paraId="02028D9A"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Voz húmeda</w:t>
            </w:r>
          </w:p>
        </w:tc>
        <w:tc>
          <w:tcPr>
            <w:tcW w:w="1298" w:type="dxa"/>
            <w:shd w:val="clear" w:color="auto" w:fill="3B3838" w:themeFill="background2" w:themeFillShade="40"/>
            <w:vAlign w:val="center"/>
          </w:tcPr>
          <w:p w14:paraId="36FEFB2D"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Saturación final</w:t>
            </w:r>
          </w:p>
        </w:tc>
      </w:tr>
      <w:tr w:rsidR="00265DAF" w:rsidRPr="007B7482" w14:paraId="3E415B03" w14:textId="77777777" w:rsidTr="007B7482">
        <w:tc>
          <w:tcPr>
            <w:tcW w:w="1668" w:type="dxa"/>
            <w:vAlign w:val="center"/>
          </w:tcPr>
          <w:p w14:paraId="0CAEC055" w14:textId="77777777" w:rsidR="00265DAF" w:rsidRPr="007B7482" w:rsidRDefault="00265DAF" w:rsidP="007B7482">
            <w:pPr>
              <w:spacing w:line="360" w:lineRule="auto"/>
              <w:rPr>
                <w:rFonts w:ascii="Times New Roman" w:hAnsi="Times New Roman" w:cs="Times New Roman"/>
                <w:sz w:val="24"/>
                <w:szCs w:val="24"/>
              </w:rPr>
            </w:pPr>
          </w:p>
        </w:tc>
        <w:tc>
          <w:tcPr>
            <w:tcW w:w="708" w:type="dxa"/>
            <w:vAlign w:val="center"/>
          </w:tcPr>
          <w:p w14:paraId="271527F7"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SI</w:t>
            </w:r>
          </w:p>
        </w:tc>
        <w:tc>
          <w:tcPr>
            <w:tcW w:w="766" w:type="dxa"/>
            <w:vAlign w:val="center"/>
          </w:tcPr>
          <w:p w14:paraId="71AAF33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NO</w:t>
            </w:r>
          </w:p>
        </w:tc>
        <w:tc>
          <w:tcPr>
            <w:tcW w:w="637" w:type="dxa"/>
            <w:vAlign w:val="center"/>
          </w:tcPr>
          <w:p w14:paraId="46415F92"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1.SI</w:t>
            </w:r>
          </w:p>
        </w:tc>
        <w:tc>
          <w:tcPr>
            <w:tcW w:w="724" w:type="dxa"/>
            <w:vAlign w:val="center"/>
          </w:tcPr>
          <w:p w14:paraId="54FC2EBE"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NO</w:t>
            </w:r>
          </w:p>
        </w:tc>
        <w:tc>
          <w:tcPr>
            <w:tcW w:w="593" w:type="dxa"/>
            <w:vAlign w:val="center"/>
          </w:tcPr>
          <w:p w14:paraId="699A0C88"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SI</w:t>
            </w:r>
          </w:p>
        </w:tc>
        <w:tc>
          <w:tcPr>
            <w:tcW w:w="680" w:type="dxa"/>
            <w:vAlign w:val="center"/>
          </w:tcPr>
          <w:p w14:paraId="55DFB19E"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NO</w:t>
            </w:r>
          </w:p>
        </w:tc>
        <w:tc>
          <w:tcPr>
            <w:tcW w:w="671" w:type="dxa"/>
            <w:vAlign w:val="center"/>
          </w:tcPr>
          <w:p w14:paraId="01ADF00A"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SI</w:t>
            </w:r>
          </w:p>
        </w:tc>
        <w:tc>
          <w:tcPr>
            <w:tcW w:w="749" w:type="dxa"/>
            <w:vAlign w:val="center"/>
          </w:tcPr>
          <w:p w14:paraId="08DE69D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NO</w:t>
            </w:r>
          </w:p>
        </w:tc>
        <w:tc>
          <w:tcPr>
            <w:tcW w:w="1298" w:type="dxa"/>
            <w:vAlign w:val="center"/>
          </w:tcPr>
          <w:p w14:paraId="578FAF35" w14:textId="77777777" w:rsidR="00265DAF" w:rsidRPr="007B7482" w:rsidRDefault="00265DAF" w:rsidP="007B7482">
            <w:pPr>
              <w:spacing w:line="360" w:lineRule="auto"/>
              <w:rPr>
                <w:rFonts w:ascii="Times New Roman" w:hAnsi="Times New Roman" w:cs="Times New Roman"/>
                <w:sz w:val="24"/>
                <w:szCs w:val="24"/>
              </w:rPr>
            </w:pPr>
          </w:p>
        </w:tc>
      </w:tr>
    </w:tbl>
    <w:p w14:paraId="6C4D59AE" w14:textId="77777777" w:rsidR="00265DAF" w:rsidRPr="007B7482" w:rsidRDefault="00265DAF" w:rsidP="007B7482">
      <w:pPr>
        <w:spacing w:after="0" w:line="360" w:lineRule="auto"/>
        <w:rPr>
          <w:rFonts w:ascii="Times New Roman" w:hAnsi="Times New Roman" w:cs="Times New Roman"/>
          <w:sz w:val="24"/>
          <w:szCs w:val="24"/>
        </w:rPr>
      </w:pPr>
    </w:p>
    <w:p w14:paraId="6E764F03"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Evaluación Endoscópica</w:t>
      </w:r>
    </w:p>
    <w:tbl>
      <w:tblPr>
        <w:tblStyle w:val="Tablaconcuadrcula"/>
        <w:tblW w:w="0" w:type="auto"/>
        <w:tblInd w:w="121" w:type="dxa"/>
        <w:tblLook w:val="04A0" w:firstRow="1" w:lastRow="0" w:firstColumn="1" w:lastColumn="0" w:noHBand="0" w:noVBand="1"/>
      </w:tblPr>
      <w:tblGrid>
        <w:gridCol w:w="6962"/>
        <w:gridCol w:w="1411"/>
      </w:tblGrid>
      <w:tr w:rsidR="00265DAF" w:rsidRPr="007B7482" w14:paraId="2962C0CE" w14:textId="77777777" w:rsidTr="007B7482">
        <w:tc>
          <w:tcPr>
            <w:tcW w:w="6962" w:type="dxa"/>
            <w:shd w:val="clear" w:color="auto" w:fill="3B3838" w:themeFill="background2" w:themeFillShade="40"/>
          </w:tcPr>
          <w:p w14:paraId="4BC20805" w14:textId="77777777" w:rsidR="00265DAF" w:rsidRPr="007B7482" w:rsidRDefault="00265DAF" w:rsidP="007B7482">
            <w:pPr>
              <w:pStyle w:val="Prrafodelista"/>
              <w:spacing w:line="360" w:lineRule="auto"/>
              <w:jc w:val="center"/>
              <w:rPr>
                <w:rFonts w:ascii="Times New Roman" w:hAnsi="Times New Roman" w:cs="Times New Roman"/>
                <w:b/>
                <w:sz w:val="24"/>
                <w:szCs w:val="24"/>
              </w:rPr>
            </w:pPr>
            <w:r w:rsidRPr="007B7482">
              <w:rPr>
                <w:rFonts w:ascii="Times New Roman" w:hAnsi="Times New Roman" w:cs="Times New Roman"/>
                <w:b/>
                <w:sz w:val="24"/>
                <w:szCs w:val="24"/>
              </w:rPr>
              <w:t>Anatómica de la Glotis</w:t>
            </w:r>
          </w:p>
        </w:tc>
        <w:tc>
          <w:tcPr>
            <w:tcW w:w="1411" w:type="dxa"/>
            <w:shd w:val="clear" w:color="auto" w:fill="3B3838" w:themeFill="background2" w:themeFillShade="40"/>
          </w:tcPr>
          <w:p w14:paraId="6DBA913D" w14:textId="77777777" w:rsidR="00265DAF" w:rsidRPr="007B7482" w:rsidRDefault="00265DAF" w:rsidP="007B7482">
            <w:pPr>
              <w:spacing w:line="360" w:lineRule="auto"/>
              <w:rPr>
                <w:rFonts w:ascii="Times New Roman" w:hAnsi="Times New Roman" w:cs="Times New Roman"/>
                <w:b/>
                <w:sz w:val="24"/>
                <w:szCs w:val="24"/>
              </w:rPr>
            </w:pPr>
            <w:r w:rsidRPr="007B7482">
              <w:rPr>
                <w:rFonts w:ascii="Times New Roman" w:hAnsi="Times New Roman" w:cs="Times New Roman"/>
                <w:b/>
                <w:sz w:val="24"/>
                <w:szCs w:val="24"/>
              </w:rPr>
              <w:t>Resultado</w:t>
            </w:r>
          </w:p>
        </w:tc>
      </w:tr>
      <w:tr w:rsidR="00265DAF" w:rsidRPr="007B7482" w14:paraId="47FE9163" w14:textId="77777777" w:rsidTr="007B7482">
        <w:tc>
          <w:tcPr>
            <w:tcW w:w="6962" w:type="dxa"/>
          </w:tcPr>
          <w:p w14:paraId="4C8B6B30" w14:textId="77777777" w:rsidR="00265DAF" w:rsidRPr="007B7482" w:rsidRDefault="00265DAF" w:rsidP="007B7482">
            <w:pPr>
              <w:spacing w:line="360" w:lineRule="auto"/>
              <w:jc w:val="both"/>
              <w:rPr>
                <w:rFonts w:ascii="Times New Roman" w:hAnsi="Times New Roman" w:cs="Times New Roman"/>
                <w:sz w:val="24"/>
                <w:szCs w:val="24"/>
              </w:rPr>
            </w:pPr>
            <w:r w:rsidRPr="007B7482">
              <w:rPr>
                <w:rFonts w:ascii="Times New Roman" w:hAnsi="Times New Roman" w:cs="Times New Roman"/>
                <w:sz w:val="24"/>
                <w:szCs w:val="24"/>
              </w:rPr>
              <w:t>Normal</w:t>
            </w:r>
          </w:p>
        </w:tc>
        <w:tc>
          <w:tcPr>
            <w:tcW w:w="1411" w:type="dxa"/>
          </w:tcPr>
          <w:p w14:paraId="1B9BEDCD"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1C8AE02" w14:textId="77777777" w:rsidTr="007B7482">
        <w:tc>
          <w:tcPr>
            <w:tcW w:w="6962" w:type="dxa"/>
          </w:tcPr>
          <w:p w14:paraId="0C1C5A7C" w14:textId="77777777" w:rsidR="00265DAF" w:rsidRPr="007B7482" w:rsidRDefault="00265DAF" w:rsidP="007B7482">
            <w:pPr>
              <w:spacing w:line="360" w:lineRule="auto"/>
              <w:jc w:val="both"/>
              <w:rPr>
                <w:rFonts w:ascii="Times New Roman" w:hAnsi="Times New Roman" w:cs="Times New Roman"/>
                <w:sz w:val="24"/>
                <w:szCs w:val="24"/>
              </w:rPr>
            </w:pPr>
            <w:r w:rsidRPr="007B7482">
              <w:rPr>
                <w:rFonts w:ascii="Times New Roman" w:hAnsi="Times New Roman" w:cs="Times New Roman"/>
                <w:sz w:val="24"/>
                <w:szCs w:val="24"/>
              </w:rPr>
              <w:t>Edema</w:t>
            </w:r>
          </w:p>
        </w:tc>
        <w:tc>
          <w:tcPr>
            <w:tcW w:w="1411" w:type="dxa"/>
          </w:tcPr>
          <w:p w14:paraId="36C80085"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05670D9F" w14:textId="77777777" w:rsidTr="007B7482">
        <w:tc>
          <w:tcPr>
            <w:tcW w:w="6962" w:type="dxa"/>
          </w:tcPr>
          <w:p w14:paraId="7AC84556" w14:textId="77777777" w:rsidR="00265DAF" w:rsidRPr="007B7482" w:rsidRDefault="00265DAF" w:rsidP="007B7482">
            <w:pPr>
              <w:spacing w:line="360" w:lineRule="auto"/>
              <w:jc w:val="both"/>
              <w:rPr>
                <w:rFonts w:ascii="Times New Roman" w:hAnsi="Times New Roman" w:cs="Times New Roman"/>
                <w:sz w:val="24"/>
                <w:szCs w:val="24"/>
              </w:rPr>
            </w:pPr>
            <w:r w:rsidRPr="007B7482">
              <w:rPr>
                <w:rFonts w:ascii="Times New Roman" w:hAnsi="Times New Roman" w:cs="Times New Roman"/>
                <w:sz w:val="24"/>
                <w:szCs w:val="24"/>
              </w:rPr>
              <w:t>Laceración</w:t>
            </w:r>
          </w:p>
        </w:tc>
        <w:tc>
          <w:tcPr>
            <w:tcW w:w="1411" w:type="dxa"/>
          </w:tcPr>
          <w:p w14:paraId="7018E070"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AD38823" w14:textId="77777777" w:rsidTr="007B7482">
        <w:tc>
          <w:tcPr>
            <w:tcW w:w="6962" w:type="dxa"/>
          </w:tcPr>
          <w:p w14:paraId="5D8233A6" w14:textId="77777777" w:rsidR="00265DAF" w:rsidRPr="007B7482" w:rsidRDefault="00265DAF" w:rsidP="007B7482">
            <w:pPr>
              <w:spacing w:line="360" w:lineRule="auto"/>
              <w:jc w:val="both"/>
              <w:rPr>
                <w:rFonts w:ascii="Times New Roman" w:hAnsi="Times New Roman" w:cs="Times New Roman"/>
                <w:sz w:val="24"/>
                <w:szCs w:val="24"/>
              </w:rPr>
            </w:pPr>
            <w:r w:rsidRPr="007B7482">
              <w:rPr>
                <w:rFonts w:ascii="Times New Roman" w:hAnsi="Times New Roman" w:cs="Times New Roman"/>
                <w:sz w:val="24"/>
                <w:szCs w:val="24"/>
              </w:rPr>
              <w:t>Granulomas</w:t>
            </w:r>
          </w:p>
        </w:tc>
        <w:tc>
          <w:tcPr>
            <w:tcW w:w="1411" w:type="dxa"/>
          </w:tcPr>
          <w:p w14:paraId="67044B8F"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39785132" w14:textId="77777777" w:rsidTr="007B7482">
        <w:tc>
          <w:tcPr>
            <w:tcW w:w="6962" w:type="dxa"/>
            <w:shd w:val="clear" w:color="auto" w:fill="3B3838" w:themeFill="background2" w:themeFillShade="40"/>
          </w:tcPr>
          <w:p w14:paraId="101A82BB" w14:textId="77777777" w:rsidR="00265DAF" w:rsidRPr="007B7482" w:rsidRDefault="00265DAF" w:rsidP="007B7482">
            <w:pPr>
              <w:pStyle w:val="Prrafodelista"/>
              <w:spacing w:line="360" w:lineRule="auto"/>
              <w:jc w:val="center"/>
              <w:rPr>
                <w:rFonts w:ascii="Times New Roman" w:hAnsi="Times New Roman" w:cs="Times New Roman"/>
                <w:b/>
                <w:sz w:val="24"/>
                <w:szCs w:val="24"/>
              </w:rPr>
            </w:pPr>
            <w:r w:rsidRPr="007B7482">
              <w:rPr>
                <w:rFonts w:ascii="Times New Roman" w:hAnsi="Times New Roman" w:cs="Times New Roman"/>
                <w:b/>
                <w:sz w:val="24"/>
                <w:szCs w:val="24"/>
              </w:rPr>
              <w:t>Sensibilidad</w:t>
            </w:r>
          </w:p>
        </w:tc>
        <w:tc>
          <w:tcPr>
            <w:tcW w:w="1411" w:type="dxa"/>
            <w:shd w:val="clear" w:color="auto" w:fill="3B3838" w:themeFill="background2" w:themeFillShade="40"/>
          </w:tcPr>
          <w:p w14:paraId="6415F58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E66D4C0" w14:textId="77777777" w:rsidTr="007B7482">
        <w:tc>
          <w:tcPr>
            <w:tcW w:w="6962" w:type="dxa"/>
          </w:tcPr>
          <w:p w14:paraId="57CFC441"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Tos</w:t>
            </w:r>
          </w:p>
        </w:tc>
        <w:tc>
          <w:tcPr>
            <w:tcW w:w="1411" w:type="dxa"/>
          </w:tcPr>
          <w:p w14:paraId="58A8CA54"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11175DF" w14:textId="77777777" w:rsidTr="007B7482">
        <w:tc>
          <w:tcPr>
            <w:tcW w:w="6962" w:type="dxa"/>
          </w:tcPr>
          <w:p w14:paraId="29FCBA98"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Deglución</w:t>
            </w:r>
          </w:p>
        </w:tc>
        <w:tc>
          <w:tcPr>
            <w:tcW w:w="1411" w:type="dxa"/>
          </w:tcPr>
          <w:p w14:paraId="5F8F21D3"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EA68814" w14:textId="77777777" w:rsidTr="007B7482">
        <w:tc>
          <w:tcPr>
            <w:tcW w:w="6962" w:type="dxa"/>
          </w:tcPr>
          <w:p w14:paraId="65E393CC"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Nada</w:t>
            </w:r>
          </w:p>
        </w:tc>
        <w:tc>
          <w:tcPr>
            <w:tcW w:w="1411" w:type="dxa"/>
          </w:tcPr>
          <w:p w14:paraId="66A9E441"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FDBA265" w14:textId="77777777" w:rsidTr="007B7482">
        <w:tc>
          <w:tcPr>
            <w:tcW w:w="6962" w:type="dxa"/>
            <w:shd w:val="clear" w:color="auto" w:fill="3B3838" w:themeFill="background2" w:themeFillShade="40"/>
          </w:tcPr>
          <w:p w14:paraId="75BF2168" w14:textId="77777777" w:rsidR="00265DAF" w:rsidRPr="007B7482" w:rsidRDefault="00265DAF" w:rsidP="007B7482">
            <w:pPr>
              <w:spacing w:line="360" w:lineRule="auto"/>
              <w:jc w:val="center"/>
              <w:rPr>
                <w:rFonts w:ascii="Times New Roman" w:hAnsi="Times New Roman" w:cs="Times New Roman"/>
                <w:b/>
                <w:sz w:val="24"/>
                <w:szCs w:val="24"/>
              </w:rPr>
            </w:pPr>
            <w:r w:rsidRPr="007B7482">
              <w:rPr>
                <w:rFonts w:ascii="Times New Roman" w:hAnsi="Times New Roman" w:cs="Times New Roman"/>
                <w:b/>
                <w:sz w:val="24"/>
                <w:szCs w:val="24"/>
              </w:rPr>
              <w:t>Deglución con puré</w:t>
            </w:r>
          </w:p>
        </w:tc>
        <w:tc>
          <w:tcPr>
            <w:tcW w:w="1411" w:type="dxa"/>
            <w:shd w:val="clear" w:color="auto" w:fill="3B3838" w:themeFill="background2" w:themeFillShade="40"/>
          </w:tcPr>
          <w:p w14:paraId="40719130"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50E8D1C7" w14:textId="77777777" w:rsidTr="007B7482">
        <w:tc>
          <w:tcPr>
            <w:tcW w:w="6962" w:type="dxa"/>
          </w:tcPr>
          <w:p w14:paraId="07F1F33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No entra en la vía aérea</w:t>
            </w:r>
          </w:p>
        </w:tc>
        <w:tc>
          <w:tcPr>
            <w:tcW w:w="1411" w:type="dxa"/>
          </w:tcPr>
          <w:p w14:paraId="680CDF8B"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B398A13" w14:textId="77777777" w:rsidTr="007B7482">
        <w:tc>
          <w:tcPr>
            <w:tcW w:w="6962" w:type="dxa"/>
          </w:tcPr>
          <w:p w14:paraId="0EC4A9E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se expulsa de la vía aérea</w:t>
            </w:r>
          </w:p>
        </w:tc>
        <w:tc>
          <w:tcPr>
            <w:tcW w:w="1411" w:type="dxa"/>
          </w:tcPr>
          <w:p w14:paraId="29B7620E"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A693C85" w14:textId="77777777" w:rsidTr="007B7482">
        <w:tc>
          <w:tcPr>
            <w:tcW w:w="6962" w:type="dxa"/>
          </w:tcPr>
          <w:p w14:paraId="6972F6AF"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no se expulsa de la vía aérea</w:t>
            </w:r>
          </w:p>
        </w:tc>
        <w:tc>
          <w:tcPr>
            <w:tcW w:w="1411" w:type="dxa"/>
          </w:tcPr>
          <w:p w14:paraId="7A6E741B"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18E892D" w14:textId="77777777" w:rsidTr="007B7482">
        <w:tc>
          <w:tcPr>
            <w:tcW w:w="6962" w:type="dxa"/>
          </w:tcPr>
          <w:p w14:paraId="3243BF51"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es expulsado de la vía aérea</w:t>
            </w:r>
          </w:p>
        </w:tc>
        <w:tc>
          <w:tcPr>
            <w:tcW w:w="1411" w:type="dxa"/>
          </w:tcPr>
          <w:p w14:paraId="6C0F49C9"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B2DB373" w14:textId="77777777" w:rsidTr="007B7482">
        <w:tc>
          <w:tcPr>
            <w:tcW w:w="6962" w:type="dxa"/>
          </w:tcPr>
          <w:p w14:paraId="74313F3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no es expulsado de la vía aérea</w:t>
            </w:r>
          </w:p>
        </w:tc>
        <w:tc>
          <w:tcPr>
            <w:tcW w:w="1411" w:type="dxa"/>
          </w:tcPr>
          <w:p w14:paraId="2052FFD8"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1CEE9046" w14:textId="77777777" w:rsidTr="007B7482">
        <w:trPr>
          <w:trHeight w:val="370"/>
        </w:trPr>
        <w:tc>
          <w:tcPr>
            <w:tcW w:w="6962" w:type="dxa"/>
          </w:tcPr>
          <w:p w14:paraId="1349FC2D"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 xml:space="preserve">Entra en la vía aérea, pasa por debajo de las cuerdas vocales y se </w:t>
            </w:r>
            <w:r w:rsidRPr="007B7482">
              <w:rPr>
                <w:rFonts w:ascii="Times New Roman" w:hAnsi="Times New Roman" w:cs="Times New Roman"/>
                <w:sz w:val="24"/>
                <w:szCs w:val="24"/>
              </w:rPr>
              <w:lastRenderedPageBreak/>
              <w:t>expulsa de las vías respiratorias</w:t>
            </w:r>
          </w:p>
        </w:tc>
        <w:tc>
          <w:tcPr>
            <w:tcW w:w="1411" w:type="dxa"/>
          </w:tcPr>
          <w:p w14:paraId="185C0312"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26950CA" w14:textId="77777777" w:rsidTr="007B7482">
        <w:trPr>
          <w:trHeight w:val="370"/>
        </w:trPr>
        <w:tc>
          <w:tcPr>
            <w:tcW w:w="6962" w:type="dxa"/>
          </w:tcPr>
          <w:p w14:paraId="072192E4"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expulsa de las vías respiratorias</w:t>
            </w:r>
          </w:p>
        </w:tc>
        <w:tc>
          <w:tcPr>
            <w:tcW w:w="1411" w:type="dxa"/>
          </w:tcPr>
          <w:p w14:paraId="2E0CF6EB"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7996554" w14:textId="77777777" w:rsidTr="007B7482">
        <w:trPr>
          <w:trHeight w:val="370"/>
        </w:trPr>
        <w:tc>
          <w:tcPr>
            <w:tcW w:w="6962" w:type="dxa"/>
          </w:tcPr>
          <w:p w14:paraId="5D4D30C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hace ningún esfuerzo para expulsar</w:t>
            </w:r>
          </w:p>
        </w:tc>
        <w:tc>
          <w:tcPr>
            <w:tcW w:w="1411" w:type="dxa"/>
          </w:tcPr>
          <w:p w14:paraId="7555CCA9"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B2FB976" w14:textId="77777777" w:rsidTr="007B7482">
        <w:trPr>
          <w:trHeight w:val="370"/>
        </w:trPr>
        <w:tc>
          <w:tcPr>
            <w:tcW w:w="6962" w:type="dxa"/>
            <w:shd w:val="clear" w:color="auto" w:fill="3B3838" w:themeFill="background2" w:themeFillShade="40"/>
          </w:tcPr>
          <w:p w14:paraId="52D1441F" w14:textId="77777777" w:rsidR="00265DAF" w:rsidRPr="007B7482" w:rsidRDefault="00265DAF" w:rsidP="007B7482">
            <w:pPr>
              <w:spacing w:line="360" w:lineRule="auto"/>
              <w:jc w:val="center"/>
              <w:rPr>
                <w:rFonts w:ascii="Times New Roman" w:hAnsi="Times New Roman" w:cs="Times New Roman"/>
                <w:b/>
                <w:sz w:val="24"/>
                <w:szCs w:val="24"/>
              </w:rPr>
            </w:pPr>
            <w:r w:rsidRPr="007B7482">
              <w:rPr>
                <w:rFonts w:ascii="Times New Roman" w:hAnsi="Times New Roman" w:cs="Times New Roman"/>
                <w:b/>
                <w:sz w:val="24"/>
                <w:szCs w:val="24"/>
              </w:rPr>
              <w:t>Deglución con líquidos</w:t>
            </w:r>
          </w:p>
        </w:tc>
        <w:tc>
          <w:tcPr>
            <w:tcW w:w="1411" w:type="dxa"/>
            <w:shd w:val="clear" w:color="auto" w:fill="3B3838" w:themeFill="background2" w:themeFillShade="40"/>
          </w:tcPr>
          <w:p w14:paraId="412F35CC"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44AC636" w14:textId="77777777" w:rsidTr="007B7482">
        <w:trPr>
          <w:trHeight w:val="370"/>
        </w:trPr>
        <w:tc>
          <w:tcPr>
            <w:tcW w:w="6962" w:type="dxa"/>
          </w:tcPr>
          <w:p w14:paraId="00EAC25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No entra en la vía aérea</w:t>
            </w:r>
          </w:p>
        </w:tc>
        <w:tc>
          <w:tcPr>
            <w:tcW w:w="1411" w:type="dxa"/>
          </w:tcPr>
          <w:p w14:paraId="492ED268"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0DDFF0A" w14:textId="77777777" w:rsidTr="007B7482">
        <w:trPr>
          <w:trHeight w:val="370"/>
        </w:trPr>
        <w:tc>
          <w:tcPr>
            <w:tcW w:w="6962" w:type="dxa"/>
          </w:tcPr>
          <w:p w14:paraId="63A2D02B"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se expulsa de la vía aérea</w:t>
            </w:r>
          </w:p>
        </w:tc>
        <w:tc>
          <w:tcPr>
            <w:tcW w:w="1411" w:type="dxa"/>
          </w:tcPr>
          <w:p w14:paraId="7818F78E"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0A90B92C" w14:textId="77777777" w:rsidTr="007B7482">
        <w:trPr>
          <w:trHeight w:val="370"/>
        </w:trPr>
        <w:tc>
          <w:tcPr>
            <w:tcW w:w="6962" w:type="dxa"/>
          </w:tcPr>
          <w:p w14:paraId="0F8E1799"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se mantiene por encima de las cuerdas vocales y no se expulsa de la vía aérea</w:t>
            </w:r>
          </w:p>
        </w:tc>
        <w:tc>
          <w:tcPr>
            <w:tcW w:w="1411" w:type="dxa"/>
          </w:tcPr>
          <w:p w14:paraId="592C10E3"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3B100AD" w14:textId="77777777" w:rsidTr="007B7482">
        <w:trPr>
          <w:trHeight w:val="370"/>
        </w:trPr>
        <w:tc>
          <w:tcPr>
            <w:tcW w:w="6962" w:type="dxa"/>
          </w:tcPr>
          <w:p w14:paraId="6D1C8541"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es expulsado de la vía aérea</w:t>
            </w:r>
          </w:p>
        </w:tc>
        <w:tc>
          <w:tcPr>
            <w:tcW w:w="1411" w:type="dxa"/>
          </w:tcPr>
          <w:p w14:paraId="7A30F842"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23B94EB5" w14:textId="77777777" w:rsidTr="007B7482">
        <w:trPr>
          <w:trHeight w:val="370"/>
        </w:trPr>
        <w:tc>
          <w:tcPr>
            <w:tcW w:w="6962" w:type="dxa"/>
          </w:tcPr>
          <w:p w14:paraId="7873BAB2"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entra en contacto con las cuerdas vocales y no es expulsado de la vía aérea</w:t>
            </w:r>
          </w:p>
        </w:tc>
        <w:tc>
          <w:tcPr>
            <w:tcW w:w="1411" w:type="dxa"/>
          </w:tcPr>
          <w:p w14:paraId="0ACE344E"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68C2F551" w14:textId="77777777" w:rsidTr="007B7482">
        <w:trPr>
          <w:trHeight w:val="370"/>
        </w:trPr>
        <w:tc>
          <w:tcPr>
            <w:tcW w:w="6962" w:type="dxa"/>
          </w:tcPr>
          <w:p w14:paraId="170D3C57"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se expulsa de las vías respiratorias</w:t>
            </w:r>
          </w:p>
        </w:tc>
        <w:tc>
          <w:tcPr>
            <w:tcW w:w="1411" w:type="dxa"/>
          </w:tcPr>
          <w:p w14:paraId="71D08D20"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7DC919C4" w14:textId="77777777" w:rsidTr="007B7482">
        <w:trPr>
          <w:trHeight w:val="370"/>
        </w:trPr>
        <w:tc>
          <w:tcPr>
            <w:tcW w:w="6962" w:type="dxa"/>
          </w:tcPr>
          <w:p w14:paraId="1A4A0576"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expulsa de las vías respiratorias</w:t>
            </w:r>
          </w:p>
        </w:tc>
        <w:tc>
          <w:tcPr>
            <w:tcW w:w="1411" w:type="dxa"/>
          </w:tcPr>
          <w:p w14:paraId="24C03BF6" w14:textId="77777777" w:rsidR="00265DAF" w:rsidRPr="007B7482" w:rsidRDefault="00265DAF" w:rsidP="007B7482">
            <w:pPr>
              <w:spacing w:line="360" w:lineRule="auto"/>
              <w:rPr>
                <w:rFonts w:ascii="Times New Roman" w:hAnsi="Times New Roman" w:cs="Times New Roman"/>
                <w:sz w:val="24"/>
                <w:szCs w:val="24"/>
              </w:rPr>
            </w:pPr>
          </w:p>
        </w:tc>
      </w:tr>
      <w:tr w:rsidR="00265DAF" w:rsidRPr="007B7482" w14:paraId="472760FA" w14:textId="77777777" w:rsidTr="007B7482">
        <w:trPr>
          <w:trHeight w:val="370"/>
        </w:trPr>
        <w:tc>
          <w:tcPr>
            <w:tcW w:w="6962" w:type="dxa"/>
          </w:tcPr>
          <w:p w14:paraId="26EE6665"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Entra en la vía aérea, pasa por debajo de las cuerdas vocales y no se hace ningún esfuerzo para expulsar</w:t>
            </w:r>
          </w:p>
        </w:tc>
        <w:tc>
          <w:tcPr>
            <w:tcW w:w="1411" w:type="dxa"/>
          </w:tcPr>
          <w:p w14:paraId="22DB03A4" w14:textId="77777777" w:rsidR="00265DAF" w:rsidRPr="007B7482" w:rsidRDefault="00265DAF" w:rsidP="007B7482">
            <w:pPr>
              <w:spacing w:line="360" w:lineRule="auto"/>
              <w:rPr>
                <w:rFonts w:ascii="Times New Roman" w:hAnsi="Times New Roman" w:cs="Times New Roman"/>
                <w:sz w:val="24"/>
                <w:szCs w:val="24"/>
              </w:rPr>
            </w:pPr>
          </w:p>
        </w:tc>
      </w:tr>
    </w:tbl>
    <w:p w14:paraId="4CC02BB7" w14:textId="77777777" w:rsidR="00265DAF" w:rsidRPr="007B7482" w:rsidRDefault="00265DAF" w:rsidP="007B7482">
      <w:pPr>
        <w:spacing w:after="0" w:line="360" w:lineRule="auto"/>
        <w:rPr>
          <w:rFonts w:ascii="Times New Roman" w:hAnsi="Times New Roman" w:cs="Times New Roman"/>
          <w:sz w:val="24"/>
          <w:szCs w:val="24"/>
        </w:rPr>
      </w:pPr>
    </w:p>
    <w:p w14:paraId="0359DD9B" w14:textId="77777777" w:rsidR="00265DAF" w:rsidRPr="007B7482" w:rsidRDefault="00265DAF" w:rsidP="007B7482">
      <w:pPr>
        <w:spacing w:after="0" w:line="360" w:lineRule="auto"/>
        <w:rPr>
          <w:rFonts w:ascii="Times New Roman" w:hAnsi="Times New Roman" w:cs="Times New Roman"/>
          <w:sz w:val="24"/>
          <w:szCs w:val="24"/>
        </w:rPr>
      </w:pPr>
      <w:r w:rsidRPr="007B7482">
        <w:rPr>
          <w:rFonts w:ascii="Times New Roman" w:hAnsi="Times New Roman" w:cs="Times New Roman"/>
          <w:sz w:val="24"/>
          <w:szCs w:val="24"/>
        </w:rPr>
        <w:t>Desenlaces</w:t>
      </w:r>
    </w:p>
    <w:tbl>
      <w:tblPr>
        <w:tblStyle w:val="Tablaconcuadrcula"/>
        <w:tblW w:w="0" w:type="auto"/>
        <w:tblLayout w:type="fixed"/>
        <w:tblLook w:val="04A0" w:firstRow="1" w:lastRow="0" w:firstColumn="1" w:lastColumn="0" w:noHBand="0" w:noVBand="1"/>
      </w:tblPr>
      <w:tblGrid>
        <w:gridCol w:w="2093"/>
        <w:gridCol w:w="1559"/>
        <w:gridCol w:w="1418"/>
        <w:gridCol w:w="1842"/>
        <w:gridCol w:w="1701"/>
      </w:tblGrid>
      <w:tr w:rsidR="00265DAF" w:rsidRPr="007B7482" w14:paraId="75C5B80D" w14:textId="77777777" w:rsidTr="007B7482">
        <w:tc>
          <w:tcPr>
            <w:tcW w:w="2093" w:type="dxa"/>
            <w:vMerge w:val="restart"/>
            <w:shd w:val="clear" w:color="auto" w:fill="3B3838" w:themeFill="background2" w:themeFillShade="40"/>
            <w:vAlign w:val="center"/>
          </w:tcPr>
          <w:p w14:paraId="299739C8"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Estancia</w:t>
            </w:r>
          </w:p>
          <w:p w14:paraId="29908985"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(dd/mm/aa)</w:t>
            </w:r>
          </w:p>
        </w:tc>
        <w:tc>
          <w:tcPr>
            <w:tcW w:w="1559" w:type="dxa"/>
            <w:shd w:val="clear" w:color="auto" w:fill="3B3838" w:themeFill="background2" w:themeFillShade="40"/>
            <w:vAlign w:val="center"/>
          </w:tcPr>
          <w:p w14:paraId="28F88152"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ingreso UCI</w:t>
            </w:r>
          </w:p>
        </w:tc>
        <w:tc>
          <w:tcPr>
            <w:tcW w:w="1418" w:type="dxa"/>
            <w:shd w:val="clear" w:color="auto" w:fill="3B3838" w:themeFill="background2" w:themeFillShade="40"/>
            <w:vAlign w:val="center"/>
          </w:tcPr>
          <w:p w14:paraId="6085DDA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egreso UCI</w:t>
            </w:r>
          </w:p>
        </w:tc>
        <w:tc>
          <w:tcPr>
            <w:tcW w:w="1842" w:type="dxa"/>
            <w:shd w:val="clear" w:color="auto" w:fill="3B3838" w:themeFill="background2" w:themeFillShade="40"/>
            <w:vAlign w:val="center"/>
          </w:tcPr>
          <w:p w14:paraId="0A948E8F"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ingreso hospital</w:t>
            </w:r>
          </w:p>
        </w:tc>
        <w:tc>
          <w:tcPr>
            <w:tcW w:w="1701" w:type="dxa"/>
            <w:shd w:val="clear" w:color="auto" w:fill="3B3838" w:themeFill="background2" w:themeFillShade="40"/>
            <w:vAlign w:val="center"/>
          </w:tcPr>
          <w:p w14:paraId="002DBD59"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Fecha egreso hospital</w:t>
            </w:r>
          </w:p>
        </w:tc>
      </w:tr>
      <w:tr w:rsidR="00265DAF" w:rsidRPr="007B7482" w14:paraId="66D1301D" w14:textId="77777777" w:rsidTr="007B7482">
        <w:tc>
          <w:tcPr>
            <w:tcW w:w="2093" w:type="dxa"/>
            <w:vMerge/>
            <w:vAlign w:val="center"/>
          </w:tcPr>
          <w:p w14:paraId="3D32B7D2" w14:textId="77777777" w:rsidR="00265DAF" w:rsidRPr="007B7482" w:rsidRDefault="00265DAF" w:rsidP="007B7482">
            <w:pPr>
              <w:spacing w:line="360" w:lineRule="auto"/>
              <w:rPr>
                <w:rFonts w:ascii="Times New Roman" w:hAnsi="Times New Roman" w:cs="Times New Roman"/>
                <w:sz w:val="24"/>
                <w:szCs w:val="24"/>
              </w:rPr>
            </w:pPr>
          </w:p>
        </w:tc>
        <w:tc>
          <w:tcPr>
            <w:tcW w:w="1559" w:type="dxa"/>
            <w:vAlign w:val="center"/>
          </w:tcPr>
          <w:p w14:paraId="5DC2C722" w14:textId="77777777" w:rsidR="00265DAF" w:rsidRPr="007B7482" w:rsidRDefault="00265DAF" w:rsidP="007B7482">
            <w:pPr>
              <w:spacing w:line="360" w:lineRule="auto"/>
              <w:rPr>
                <w:rFonts w:ascii="Times New Roman" w:hAnsi="Times New Roman" w:cs="Times New Roman"/>
                <w:sz w:val="24"/>
                <w:szCs w:val="24"/>
              </w:rPr>
            </w:pPr>
          </w:p>
        </w:tc>
        <w:tc>
          <w:tcPr>
            <w:tcW w:w="1418" w:type="dxa"/>
            <w:vAlign w:val="center"/>
          </w:tcPr>
          <w:p w14:paraId="145E4702" w14:textId="77777777" w:rsidR="00265DAF" w:rsidRPr="007B7482" w:rsidRDefault="00265DAF" w:rsidP="007B7482">
            <w:pPr>
              <w:spacing w:line="360" w:lineRule="auto"/>
              <w:rPr>
                <w:rFonts w:ascii="Times New Roman" w:hAnsi="Times New Roman" w:cs="Times New Roman"/>
                <w:sz w:val="24"/>
                <w:szCs w:val="24"/>
              </w:rPr>
            </w:pPr>
          </w:p>
        </w:tc>
        <w:tc>
          <w:tcPr>
            <w:tcW w:w="1842" w:type="dxa"/>
            <w:vAlign w:val="center"/>
          </w:tcPr>
          <w:p w14:paraId="7FD6E187" w14:textId="77777777" w:rsidR="00265DAF" w:rsidRPr="007B7482" w:rsidRDefault="00265DAF" w:rsidP="007B7482">
            <w:pPr>
              <w:spacing w:line="360" w:lineRule="auto"/>
              <w:rPr>
                <w:rFonts w:ascii="Times New Roman" w:hAnsi="Times New Roman" w:cs="Times New Roman"/>
                <w:sz w:val="24"/>
                <w:szCs w:val="24"/>
              </w:rPr>
            </w:pPr>
          </w:p>
          <w:p w14:paraId="7196F505" w14:textId="77777777" w:rsidR="00265DAF" w:rsidRPr="007B7482" w:rsidRDefault="00265DAF" w:rsidP="007B7482">
            <w:pPr>
              <w:spacing w:line="360" w:lineRule="auto"/>
              <w:rPr>
                <w:rFonts w:ascii="Times New Roman" w:hAnsi="Times New Roman" w:cs="Times New Roman"/>
                <w:sz w:val="24"/>
                <w:szCs w:val="24"/>
              </w:rPr>
            </w:pPr>
          </w:p>
        </w:tc>
        <w:tc>
          <w:tcPr>
            <w:tcW w:w="1701" w:type="dxa"/>
            <w:vAlign w:val="center"/>
          </w:tcPr>
          <w:p w14:paraId="4742C01F" w14:textId="77777777" w:rsidR="00265DAF" w:rsidRPr="007B7482" w:rsidRDefault="00265DAF" w:rsidP="007B7482">
            <w:pPr>
              <w:spacing w:line="360" w:lineRule="auto"/>
              <w:rPr>
                <w:rFonts w:ascii="Times New Roman" w:hAnsi="Times New Roman" w:cs="Times New Roman"/>
                <w:sz w:val="24"/>
                <w:szCs w:val="24"/>
              </w:rPr>
            </w:pPr>
          </w:p>
        </w:tc>
      </w:tr>
    </w:tbl>
    <w:p w14:paraId="022FB3FD" w14:textId="77777777" w:rsidR="00265DAF" w:rsidRPr="007B7482" w:rsidRDefault="00265DAF" w:rsidP="007B7482">
      <w:pPr>
        <w:spacing w:after="0"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093"/>
        <w:gridCol w:w="1417"/>
        <w:gridCol w:w="1701"/>
        <w:gridCol w:w="1418"/>
        <w:gridCol w:w="1984"/>
      </w:tblGrid>
      <w:tr w:rsidR="00265DAF" w:rsidRPr="007B7482" w14:paraId="3E8D792A" w14:textId="77777777" w:rsidTr="007B7482">
        <w:tc>
          <w:tcPr>
            <w:tcW w:w="2093" w:type="dxa"/>
            <w:vMerge w:val="restart"/>
            <w:shd w:val="clear" w:color="auto" w:fill="3B3838" w:themeFill="background2" w:themeFillShade="40"/>
            <w:vAlign w:val="center"/>
          </w:tcPr>
          <w:p w14:paraId="7B189027"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Estado al egreso</w:t>
            </w:r>
          </w:p>
          <w:p w14:paraId="785F1E8E" w14:textId="77777777" w:rsidR="00265DAF" w:rsidRPr="007B7482" w:rsidRDefault="00265DAF" w:rsidP="007B7482">
            <w:pPr>
              <w:spacing w:line="360" w:lineRule="auto"/>
              <w:jc w:val="center"/>
              <w:rPr>
                <w:rFonts w:ascii="Times New Roman" w:hAnsi="Times New Roman" w:cs="Times New Roman"/>
                <w:sz w:val="24"/>
                <w:szCs w:val="24"/>
              </w:rPr>
            </w:pPr>
          </w:p>
        </w:tc>
        <w:tc>
          <w:tcPr>
            <w:tcW w:w="3118" w:type="dxa"/>
            <w:gridSpan w:val="2"/>
            <w:shd w:val="clear" w:color="auto" w:fill="3B3838" w:themeFill="background2" w:themeFillShade="40"/>
            <w:vAlign w:val="center"/>
          </w:tcPr>
          <w:p w14:paraId="74241E3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Egreso UCI</w:t>
            </w:r>
          </w:p>
        </w:tc>
        <w:tc>
          <w:tcPr>
            <w:tcW w:w="3402" w:type="dxa"/>
            <w:gridSpan w:val="2"/>
            <w:shd w:val="clear" w:color="auto" w:fill="3B3838" w:themeFill="background2" w:themeFillShade="40"/>
            <w:vAlign w:val="center"/>
          </w:tcPr>
          <w:p w14:paraId="28A78B08"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Egreso Hospital</w:t>
            </w:r>
          </w:p>
        </w:tc>
      </w:tr>
      <w:tr w:rsidR="00265DAF" w:rsidRPr="007B7482" w14:paraId="5B51B7BE" w14:textId="77777777" w:rsidTr="007B7482">
        <w:tc>
          <w:tcPr>
            <w:tcW w:w="2093" w:type="dxa"/>
            <w:vMerge/>
            <w:vAlign w:val="center"/>
          </w:tcPr>
          <w:p w14:paraId="546E1021" w14:textId="77777777" w:rsidR="00265DAF" w:rsidRPr="007B7482" w:rsidRDefault="00265DAF" w:rsidP="007B7482">
            <w:pPr>
              <w:spacing w:line="360" w:lineRule="auto"/>
              <w:rPr>
                <w:rFonts w:ascii="Times New Roman" w:hAnsi="Times New Roman" w:cs="Times New Roman"/>
                <w:sz w:val="24"/>
                <w:szCs w:val="24"/>
              </w:rPr>
            </w:pPr>
          </w:p>
        </w:tc>
        <w:tc>
          <w:tcPr>
            <w:tcW w:w="1417" w:type="dxa"/>
            <w:vAlign w:val="center"/>
          </w:tcPr>
          <w:p w14:paraId="1D6DB3F5"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VIVO</w:t>
            </w:r>
          </w:p>
        </w:tc>
        <w:tc>
          <w:tcPr>
            <w:tcW w:w="1701" w:type="dxa"/>
            <w:vAlign w:val="center"/>
          </w:tcPr>
          <w:p w14:paraId="149D7C0C"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MUERTO</w:t>
            </w:r>
          </w:p>
        </w:tc>
        <w:tc>
          <w:tcPr>
            <w:tcW w:w="1418" w:type="dxa"/>
            <w:vAlign w:val="center"/>
          </w:tcPr>
          <w:p w14:paraId="78AC9B1E"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VIVO</w:t>
            </w:r>
          </w:p>
        </w:tc>
        <w:tc>
          <w:tcPr>
            <w:tcW w:w="1984" w:type="dxa"/>
            <w:vAlign w:val="center"/>
          </w:tcPr>
          <w:p w14:paraId="10C7C809"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MUERTO</w:t>
            </w:r>
          </w:p>
        </w:tc>
      </w:tr>
    </w:tbl>
    <w:p w14:paraId="6902CFE2" w14:textId="77777777" w:rsidR="00265DAF" w:rsidRPr="007B7482" w:rsidRDefault="00265DAF" w:rsidP="007B7482">
      <w:pPr>
        <w:spacing w:after="0"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323"/>
        <w:gridCol w:w="2387"/>
        <w:gridCol w:w="2200"/>
        <w:gridCol w:w="1810"/>
      </w:tblGrid>
      <w:tr w:rsidR="00265DAF" w:rsidRPr="007B7482" w14:paraId="5021E53A" w14:textId="77777777" w:rsidTr="007B7482">
        <w:tc>
          <w:tcPr>
            <w:tcW w:w="2323" w:type="dxa"/>
            <w:shd w:val="clear" w:color="auto" w:fill="404040" w:themeFill="text1" w:themeFillTint="BF"/>
          </w:tcPr>
          <w:p w14:paraId="2BEE0577" w14:textId="00EB8B58" w:rsidR="00265DAF" w:rsidRPr="007B7482" w:rsidRDefault="007B7482" w:rsidP="007B7482">
            <w:pPr>
              <w:spacing w:line="360" w:lineRule="auto"/>
              <w:jc w:val="center"/>
              <w:rPr>
                <w:rFonts w:ascii="Times New Roman" w:hAnsi="Times New Roman" w:cs="Times New Roman"/>
                <w:color w:val="FFFFFF" w:themeColor="background1"/>
                <w:sz w:val="24"/>
                <w:szCs w:val="24"/>
              </w:rPr>
            </w:pPr>
            <w:r w:rsidRPr="007B7482">
              <w:rPr>
                <w:rFonts w:ascii="Times New Roman" w:hAnsi="Times New Roman" w:cs="Times New Roman"/>
                <w:color w:val="FFFFFF" w:themeColor="background1"/>
                <w:sz w:val="24"/>
                <w:szCs w:val="24"/>
              </w:rPr>
              <w:lastRenderedPageBreak/>
              <w:t>Re intubación</w:t>
            </w:r>
          </w:p>
        </w:tc>
        <w:tc>
          <w:tcPr>
            <w:tcW w:w="2387" w:type="dxa"/>
            <w:shd w:val="clear" w:color="auto" w:fill="404040" w:themeFill="text1" w:themeFillTint="BF"/>
          </w:tcPr>
          <w:p w14:paraId="65548370" w14:textId="1DE08B6F" w:rsidR="00265DAF" w:rsidRPr="007B7482" w:rsidRDefault="007B7482" w:rsidP="007B7482">
            <w:pPr>
              <w:spacing w:line="360" w:lineRule="auto"/>
              <w:jc w:val="center"/>
              <w:rPr>
                <w:rFonts w:ascii="Times New Roman" w:hAnsi="Times New Roman" w:cs="Times New Roman"/>
                <w:color w:val="FFFFFF" w:themeColor="background1"/>
                <w:sz w:val="24"/>
                <w:szCs w:val="24"/>
              </w:rPr>
            </w:pPr>
            <w:r w:rsidRPr="007B7482">
              <w:rPr>
                <w:rFonts w:ascii="Times New Roman" w:hAnsi="Times New Roman" w:cs="Times New Roman"/>
                <w:color w:val="FFFFFF" w:themeColor="background1"/>
                <w:sz w:val="24"/>
                <w:szCs w:val="24"/>
              </w:rPr>
              <w:t>Traqueostomía</w:t>
            </w:r>
          </w:p>
        </w:tc>
        <w:tc>
          <w:tcPr>
            <w:tcW w:w="2200" w:type="dxa"/>
            <w:shd w:val="clear" w:color="auto" w:fill="404040" w:themeFill="text1" w:themeFillTint="BF"/>
          </w:tcPr>
          <w:p w14:paraId="76435E63" w14:textId="77777777" w:rsidR="00265DAF" w:rsidRPr="007B7482" w:rsidRDefault="00265DAF" w:rsidP="007B7482">
            <w:pPr>
              <w:spacing w:line="360" w:lineRule="auto"/>
              <w:jc w:val="center"/>
              <w:rPr>
                <w:rFonts w:ascii="Times New Roman" w:hAnsi="Times New Roman" w:cs="Times New Roman"/>
                <w:color w:val="FFFFFF" w:themeColor="background1"/>
                <w:sz w:val="24"/>
                <w:szCs w:val="24"/>
              </w:rPr>
            </w:pPr>
            <w:r w:rsidRPr="007B7482">
              <w:rPr>
                <w:rFonts w:ascii="Times New Roman" w:hAnsi="Times New Roman" w:cs="Times New Roman"/>
                <w:color w:val="FFFFFF" w:themeColor="background1"/>
                <w:sz w:val="24"/>
                <w:szCs w:val="24"/>
              </w:rPr>
              <w:t>Reingreso UCI</w:t>
            </w:r>
          </w:p>
        </w:tc>
        <w:tc>
          <w:tcPr>
            <w:tcW w:w="1810" w:type="dxa"/>
            <w:shd w:val="clear" w:color="auto" w:fill="404040" w:themeFill="text1" w:themeFillTint="BF"/>
          </w:tcPr>
          <w:p w14:paraId="11890217" w14:textId="77777777" w:rsidR="00265DAF" w:rsidRPr="007B7482" w:rsidRDefault="00265DAF" w:rsidP="007B7482">
            <w:pPr>
              <w:spacing w:line="360" w:lineRule="auto"/>
              <w:jc w:val="center"/>
              <w:rPr>
                <w:rFonts w:ascii="Times New Roman" w:hAnsi="Times New Roman" w:cs="Times New Roman"/>
                <w:color w:val="FFFFFF" w:themeColor="background1"/>
                <w:sz w:val="24"/>
                <w:szCs w:val="24"/>
              </w:rPr>
            </w:pPr>
            <w:r w:rsidRPr="007B7482">
              <w:rPr>
                <w:rFonts w:ascii="Times New Roman" w:hAnsi="Times New Roman" w:cs="Times New Roman"/>
                <w:color w:val="FFFFFF" w:themeColor="background1"/>
                <w:sz w:val="24"/>
                <w:szCs w:val="24"/>
              </w:rPr>
              <w:t>Neumonía</w:t>
            </w:r>
          </w:p>
        </w:tc>
      </w:tr>
      <w:tr w:rsidR="00265DAF" w:rsidRPr="007B7482" w14:paraId="01A16A77" w14:textId="77777777" w:rsidTr="007B7482">
        <w:trPr>
          <w:trHeight w:val="553"/>
        </w:trPr>
        <w:tc>
          <w:tcPr>
            <w:tcW w:w="2323" w:type="dxa"/>
          </w:tcPr>
          <w:p w14:paraId="3F63B6BD"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1.Si           2.No</w:t>
            </w:r>
          </w:p>
        </w:tc>
        <w:tc>
          <w:tcPr>
            <w:tcW w:w="2387" w:type="dxa"/>
          </w:tcPr>
          <w:p w14:paraId="6F66543D"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1.Si       2.No</w:t>
            </w:r>
          </w:p>
        </w:tc>
        <w:tc>
          <w:tcPr>
            <w:tcW w:w="2200" w:type="dxa"/>
          </w:tcPr>
          <w:p w14:paraId="43BA915C"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1.Si      2.No</w:t>
            </w:r>
          </w:p>
        </w:tc>
        <w:tc>
          <w:tcPr>
            <w:tcW w:w="1810" w:type="dxa"/>
          </w:tcPr>
          <w:p w14:paraId="67675128"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1.Si    2.No</w:t>
            </w:r>
          </w:p>
        </w:tc>
      </w:tr>
    </w:tbl>
    <w:p w14:paraId="287DFF2B" w14:textId="77777777" w:rsidR="00265DAF" w:rsidRPr="007B7482" w:rsidRDefault="00265DAF" w:rsidP="007B7482">
      <w:pPr>
        <w:spacing w:after="0"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161"/>
        <w:gridCol w:w="2161"/>
        <w:gridCol w:w="2161"/>
        <w:gridCol w:w="2161"/>
      </w:tblGrid>
      <w:tr w:rsidR="00265DAF" w:rsidRPr="007B7482" w14:paraId="52AB3251" w14:textId="77777777" w:rsidTr="007B7482">
        <w:tc>
          <w:tcPr>
            <w:tcW w:w="2161" w:type="dxa"/>
          </w:tcPr>
          <w:p w14:paraId="04B2E759"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Supra glótica</w:t>
            </w:r>
          </w:p>
        </w:tc>
        <w:tc>
          <w:tcPr>
            <w:tcW w:w="2161" w:type="dxa"/>
          </w:tcPr>
          <w:p w14:paraId="5E61EE5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Gástrica</w:t>
            </w:r>
          </w:p>
        </w:tc>
        <w:tc>
          <w:tcPr>
            <w:tcW w:w="2161" w:type="dxa"/>
          </w:tcPr>
          <w:p w14:paraId="6E00D60E"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Yeyunal</w:t>
            </w:r>
          </w:p>
        </w:tc>
        <w:tc>
          <w:tcPr>
            <w:tcW w:w="2161" w:type="dxa"/>
          </w:tcPr>
          <w:p w14:paraId="3120CED3"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Parenteral</w:t>
            </w:r>
          </w:p>
        </w:tc>
      </w:tr>
      <w:tr w:rsidR="00265DAF" w:rsidRPr="007B7482" w14:paraId="3509E2D5" w14:textId="77777777" w:rsidTr="007B7482">
        <w:tc>
          <w:tcPr>
            <w:tcW w:w="2161" w:type="dxa"/>
          </w:tcPr>
          <w:p w14:paraId="0CB63A13" w14:textId="77777777" w:rsidR="00265DAF" w:rsidRPr="007B7482" w:rsidRDefault="00265DAF" w:rsidP="007B7482">
            <w:pPr>
              <w:spacing w:line="360" w:lineRule="auto"/>
              <w:rPr>
                <w:rFonts w:ascii="Times New Roman" w:hAnsi="Times New Roman" w:cs="Times New Roman"/>
                <w:sz w:val="24"/>
                <w:szCs w:val="24"/>
              </w:rPr>
            </w:pPr>
          </w:p>
        </w:tc>
        <w:tc>
          <w:tcPr>
            <w:tcW w:w="2161" w:type="dxa"/>
          </w:tcPr>
          <w:p w14:paraId="45DEACEA" w14:textId="77777777" w:rsidR="00265DAF" w:rsidRPr="007B7482" w:rsidRDefault="00265DAF" w:rsidP="007B7482">
            <w:pPr>
              <w:spacing w:line="360" w:lineRule="auto"/>
              <w:rPr>
                <w:rFonts w:ascii="Times New Roman" w:hAnsi="Times New Roman" w:cs="Times New Roman"/>
                <w:sz w:val="24"/>
                <w:szCs w:val="24"/>
              </w:rPr>
            </w:pPr>
          </w:p>
        </w:tc>
        <w:tc>
          <w:tcPr>
            <w:tcW w:w="2161" w:type="dxa"/>
          </w:tcPr>
          <w:p w14:paraId="0A9C67D3" w14:textId="77777777" w:rsidR="00265DAF" w:rsidRPr="007B7482" w:rsidRDefault="00265DAF" w:rsidP="007B7482">
            <w:pPr>
              <w:spacing w:line="360" w:lineRule="auto"/>
              <w:rPr>
                <w:rFonts w:ascii="Times New Roman" w:hAnsi="Times New Roman" w:cs="Times New Roman"/>
                <w:sz w:val="24"/>
                <w:szCs w:val="24"/>
              </w:rPr>
            </w:pPr>
          </w:p>
        </w:tc>
        <w:tc>
          <w:tcPr>
            <w:tcW w:w="2161" w:type="dxa"/>
          </w:tcPr>
          <w:p w14:paraId="2D47C2D3" w14:textId="77777777" w:rsidR="00265DAF" w:rsidRPr="007B7482" w:rsidRDefault="00265DAF" w:rsidP="007B7482">
            <w:pPr>
              <w:spacing w:line="360" w:lineRule="auto"/>
              <w:rPr>
                <w:rFonts w:ascii="Times New Roman" w:hAnsi="Times New Roman" w:cs="Times New Roman"/>
                <w:sz w:val="24"/>
                <w:szCs w:val="24"/>
              </w:rPr>
            </w:pPr>
          </w:p>
        </w:tc>
      </w:tr>
    </w:tbl>
    <w:p w14:paraId="574FD879" w14:textId="77777777" w:rsidR="00265DAF" w:rsidRPr="007B7482" w:rsidRDefault="00265DAF" w:rsidP="007B7482">
      <w:pPr>
        <w:spacing w:after="0"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093"/>
        <w:gridCol w:w="1417"/>
        <w:gridCol w:w="1701"/>
      </w:tblGrid>
      <w:tr w:rsidR="00265DAF" w:rsidRPr="007B7482" w14:paraId="63742571" w14:textId="77777777" w:rsidTr="007B7482">
        <w:tc>
          <w:tcPr>
            <w:tcW w:w="2093" w:type="dxa"/>
            <w:vMerge w:val="restart"/>
            <w:shd w:val="clear" w:color="auto" w:fill="3B3838" w:themeFill="background2" w:themeFillShade="40"/>
            <w:vAlign w:val="center"/>
          </w:tcPr>
          <w:p w14:paraId="2D3084A8"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Alimentación 7 día post extubación</w:t>
            </w:r>
          </w:p>
        </w:tc>
        <w:tc>
          <w:tcPr>
            <w:tcW w:w="3118" w:type="dxa"/>
            <w:gridSpan w:val="2"/>
            <w:shd w:val="clear" w:color="auto" w:fill="3B3838" w:themeFill="background2" w:themeFillShade="40"/>
            <w:vAlign w:val="center"/>
          </w:tcPr>
          <w:p w14:paraId="395DEDAF" w14:textId="77777777" w:rsidR="00265DAF" w:rsidRPr="007B7482" w:rsidRDefault="00265DAF" w:rsidP="007B7482">
            <w:pPr>
              <w:spacing w:line="360" w:lineRule="auto"/>
              <w:jc w:val="center"/>
              <w:rPr>
                <w:rFonts w:ascii="Times New Roman" w:hAnsi="Times New Roman" w:cs="Times New Roman"/>
                <w:sz w:val="24"/>
                <w:szCs w:val="24"/>
              </w:rPr>
            </w:pPr>
            <w:r w:rsidRPr="007B7482">
              <w:rPr>
                <w:rFonts w:ascii="Times New Roman" w:hAnsi="Times New Roman" w:cs="Times New Roman"/>
                <w:sz w:val="24"/>
                <w:szCs w:val="24"/>
              </w:rPr>
              <w:t>Supra glótica</w:t>
            </w:r>
          </w:p>
        </w:tc>
      </w:tr>
      <w:tr w:rsidR="00265DAF" w:rsidRPr="007B7482" w14:paraId="59DCF9EB" w14:textId="77777777" w:rsidTr="007B7482">
        <w:tc>
          <w:tcPr>
            <w:tcW w:w="2093" w:type="dxa"/>
            <w:vMerge/>
            <w:vAlign w:val="center"/>
          </w:tcPr>
          <w:p w14:paraId="79CD5C34" w14:textId="77777777" w:rsidR="00265DAF" w:rsidRPr="007B7482" w:rsidRDefault="00265DAF" w:rsidP="007B7482">
            <w:pPr>
              <w:spacing w:line="360" w:lineRule="auto"/>
              <w:rPr>
                <w:rFonts w:ascii="Times New Roman" w:hAnsi="Times New Roman" w:cs="Times New Roman"/>
                <w:sz w:val="24"/>
                <w:szCs w:val="24"/>
              </w:rPr>
            </w:pPr>
          </w:p>
        </w:tc>
        <w:tc>
          <w:tcPr>
            <w:tcW w:w="1417" w:type="dxa"/>
            <w:vAlign w:val="center"/>
          </w:tcPr>
          <w:p w14:paraId="56573645"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1. Si</w:t>
            </w:r>
          </w:p>
        </w:tc>
        <w:tc>
          <w:tcPr>
            <w:tcW w:w="1701" w:type="dxa"/>
            <w:vAlign w:val="center"/>
          </w:tcPr>
          <w:p w14:paraId="6AC9C6D0" w14:textId="77777777" w:rsidR="00265DAF" w:rsidRPr="007B7482" w:rsidRDefault="00265DAF" w:rsidP="007B7482">
            <w:pPr>
              <w:spacing w:line="360" w:lineRule="auto"/>
              <w:rPr>
                <w:rFonts w:ascii="Times New Roman" w:hAnsi="Times New Roman" w:cs="Times New Roman"/>
                <w:sz w:val="24"/>
                <w:szCs w:val="24"/>
              </w:rPr>
            </w:pPr>
            <w:r w:rsidRPr="007B7482">
              <w:rPr>
                <w:rFonts w:ascii="Times New Roman" w:hAnsi="Times New Roman" w:cs="Times New Roman"/>
                <w:sz w:val="24"/>
                <w:szCs w:val="24"/>
              </w:rPr>
              <w:t>2. No</w:t>
            </w:r>
          </w:p>
        </w:tc>
      </w:tr>
    </w:tbl>
    <w:p w14:paraId="08FF5962" w14:textId="77777777" w:rsidR="007B7482" w:rsidRDefault="007B7482" w:rsidP="007B7482">
      <w:pPr>
        <w:spacing w:after="0" w:line="360" w:lineRule="auto"/>
        <w:jc w:val="both"/>
        <w:rPr>
          <w:rFonts w:ascii="Times New Roman" w:eastAsia="Times New Roman" w:hAnsi="Times New Roman" w:cs="Times New Roman"/>
          <w:b/>
          <w:sz w:val="24"/>
          <w:szCs w:val="24"/>
          <w:lang w:eastAsia="es-CO"/>
        </w:rPr>
      </w:pPr>
    </w:p>
    <w:p w14:paraId="55EDDA92" w14:textId="2411126B" w:rsidR="00265DAF" w:rsidRPr="007B7482" w:rsidRDefault="00A74E23" w:rsidP="007B7482">
      <w:pPr>
        <w:spacing w:after="0" w:line="360" w:lineRule="auto"/>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fldChar w:fldCharType="begin"/>
      </w:r>
      <w:r>
        <w:rPr>
          <w:rFonts w:ascii="Times New Roman" w:eastAsia="Times New Roman" w:hAnsi="Times New Roman" w:cs="Times New Roman"/>
          <w:b/>
          <w:sz w:val="24"/>
          <w:szCs w:val="24"/>
          <w:lang w:eastAsia="es-CO"/>
        </w:rPr>
        <w:instrText xml:space="preserve"> ADDIN </w:instrText>
      </w:r>
      <w:r>
        <w:rPr>
          <w:rFonts w:ascii="Times New Roman" w:eastAsia="Times New Roman" w:hAnsi="Times New Roman" w:cs="Times New Roman"/>
          <w:b/>
          <w:sz w:val="24"/>
          <w:szCs w:val="24"/>
          <w:lang w:eastAsia="es-CO"/>
        </w:rPr>
        <w:fldChar w:fldCharType="end"/>
      </w:r>
    </w:p>
    <w:sectPr w:rsidR="00265DAF" w:rsidRPr="007B7482" w:rsidSect="002D23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D2F54" w14:textId="77777777" w:rsidR="00FC0F2D" w:rsidRDefault="00FC0F2D" w:rsidP="00A83D7A">
      <w:pPr>
        <w:spacing w:after="0" w:line="240" w:lineRule="auto"/>
      </w:pPr>
      <w:r>
        <w:separator/>
      </w:r>
    </w:p>
  </w:endnote>
  <w:endnote w:type="continuationSeparator" w:id="0">
    <w:p w14:paraId="2E73F3C4" w14:textId="77777777" w:rsidR="00FC0F2D" w:rsidRDefault="00FC0F2D" w:rsidP="00A8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E65F0" w14:textId="77777777" w:rsidR="00FC0F2D" w:rsidRDefault="00FC0F2D" w:rsidP="00A83D7A">
      <w:pPr>
        <w:spacing w:after="0" w:line="240" w:lineRule="auto"/>
      </w:pPr>
      <w:r>
        <w:separator/>
      </w:r>
    </w:p>
  </w:footnote>
  <w:footnote w:type="continuationSeparator" w:id="0">
    <w:p w14:paraId="6B81A439" w14:textId="77777777" w:rsidR="00FC0F2D" w:rsidRDefault="00FC0F2D" w:rsidP="00A83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A68"/>
    <w:multiLevelType w:val="hybridMultilevel"/>
    <w:tmpl w:val="3E047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742C9"/>
    <w:multiLevelType w:val="hybridMultilevel"/>
    <w:tmpl w:val="C5AE2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AF2C29"/>
    <w:multiLevelType w:val="hybridMultilevel"/>
    <w:tmpl w:val="CFEE7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421A5B"/>
    <w:multiLevelType w:val="hybridMultilevel"/>
    <w:tmpl w:val="99E207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FD5DF4"/>
    <w:multiLevelType w:val="hybridMultilevel"/>
    <w:tmpl w:val="25E2DC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214E07"/>
    <w:multiLevelType w:val="hybridMultilevel"/>
    <w:tmpl w:val="4672C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CC736E"/>
    <w:multiLevelType w:val="hybridMultilevel"/>
    <w:tmpl w:val="1F66D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164139"/>
    <w:multiLevelType w:val="hybridMultilevel"/>
    <w:tmpl w:val="6A4A1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946A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607C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B1168"/>
    <w:multiLevelType w:val="multilevel"/>
    <w:tmpl w:val="0A18BE70"/>
    <w:lvl w:ilvl="0">
      <w:start w:val="1"/>
      <w:numFmt w:val="decimal"/>
      <w:lvlText w:val="%1."/>
      <w:lvlJc w:val="left"/>
      <w:pPr>
        <w:tabs>
          <w:tab w:val="num" w:pos="396"/>
        </w:tabs>
        <w:ind w:left="396" w:hanging="396"/>
      </w:pPr>
      <w:rPr>
        <w:position w:val="0"/>
        <w:sz w:val="22"/>
        <w:szCs w:val="22"/>
        <w:rtl w:val="0"/>
        <w:lang w:val="es-ES_tradnl"/>
      </w:rPr>
    </w:lvl>
    <w:lvl w:ilvl="1">
      <w:start w:val="1"/>
      <w:numFmt w:val="decimal"/>
      <w:lvlText w:val="%1.%2."/>
      <w:lvlJc w:val="left"/>
      <w:pPr>
        <w:tabs>
          <w:tab w:val="num" w:pos="576"/>
        </w:tabs>
        <w:ind w:left="576" w:hanging="576"/>
      </w:pPr>
      <w:rPr>
        <w:position w:val="0"/>
        <w:sz w:val="22"/>
        <w:szCs w:val="22"/>
        <w:rtl w:val="0"/>
        <w:lang w:val="es-ES_tradnl"/>
      </w:rPr>
    </w:lvl>
    <w:lvl w:ilvl="2">
      <w:start w:val="1"/>
      <w:numFmt w:val="decimal"/>
      <w:lvlText w:val="%1.%2.%3."/>
      <w:lvlJc w:val="left"/>
      <w:pPr>
        <w:tabs>
          <w:tab w:val="num" w:pos="660"/>
        </w:tabs>
        <w:ind w:left="660" w:hanging="660"/>
      </w:pPr>
      <w:rPr>
        <w:position w:val="0"/>
        <w:sz w:val="22"/>
        <w:szCs w:val="22"/>
        <w:rtl w:val="0"/>
        <w:lang w:val="es-ES_tradnl"/>
      </w:rPr>
    </w:lvl>
    <w:lvl w:ilvl="3">
      <w:start w:val="1"/>
      <w:numFmt w:val="decimal"/>
      <w:lvlText w:val="%1.%2.%3.%4."/>
      <w:lvlJc w:val="left"/>
      <w:pPr>
        <w:tabs>
          <w:tab w:val="num" w:pos="792"/>
        </w:tabs>
        <w:ind w:left="792" w:hanging="792"/>
      </w:pPr>
      <w:rPr>
        <w:position w:val="0"/>
        <w:sz w:val="22"/>
        <w:szCs w:val="22"/>
        <w:rtl w:val="0"/>
        <w:lang w:val="es-ES_tradnl"/>
      </w:rPr>
    </w:lvl>
    <w:lvl w:ilvl="4">
      <w:start w:val="1"/>
      <w:numFmt w:val="decimal"/>
      <w:lvlText w:val="%1.%2.%3.%4.%5."/>
      <w:lvlJc w:val="left"/>
      <w:pPr>
        <w:tabs>
          <w:tab w:val="num" w:pos="924"/>
        </w:tabs>
        <w:ind w:left="924" w:hanging="924"/>
      </w:pPr>
      <w:rPr>
        <w:position w:val="0"/>
        <w:sz w:val="22"/>
        <w:szCs w:val="22"/>
        <w:rtl w:val="0"/>
        <w:lang w:val="es-ES_tradnl"/>
      </w:rPr>
    </w:lvl>
    <w:lvl w:ilvl="5">
      <w:start w:val="1"/>
      <w:numFmt w:val="decimal"/>
      <w:lvlText w:val="%1.%2.%3.%4.%5.%6."/>
      <w:lvlJc w:val="left"/>
      <w:pPr>
        <w:tabs>
          <w:tab w:val="num" w:pos="1056"/>
        </w:tabs>
        <w:ind w:left="1056" w:hanging="1056"/>
      </w:pPr>
      <w:rPr>
        <w:position w:val="0"/>
        <w:sz w:val="22"/>
        <w:szCs w:val="22"/>
        <w:rtl w:val="0"/>
        <w:lang w:val="es-ES_tradnl"/>
      </w:rPr>
    </w:lvl>
    <w:lvl w:ilvl="6">
      <w:start w:val="1"/>
      <w:numFmt w:val="decimal"/>
      <w:lvlText w:val="%1.%2.%3.%4.%5.%6.%7."/>
      <w:lvlJc w:val="left"/>
      <w:pPr>
        <w:tabs>
          <w:tab w:val="num" w:pos="1188"/>
        </w:tabs>
        <w:ind w:left="1188" w:hanging="1188"/>
      </w:pPr>
      <w:rPr>
        <w:position w:val="0"/>
        <w:sz w:val="22"/>
        <w:szCs w:val="22"/>
        <w:rtl w:val="0"/>
        <w:lang w:val="es-ES_tradnl"/>
      </w:rPr>
    </w:lvl>
    <w:lvl w:ilvl="7">
      <w:start w:val="1"/>
      <w:numFmt w:val="decimal"/>
      <w:lvlText w:val="%1.%2.%3.%4.%5.%6.%7.%8."/>
      <w:lvlJc w:val="left"/>
      <w:pPr>
        <w:tabs>
          <w:tab w:val="num" w:pos="1320"/>
        </w:tabs>
        <w:ind w:left="1320" w:hanging="1320"/>
      </w:pPr>
      <w:rPr>
        <w:position w:val="0"/>
        <w:sz w:val="22"/>
        <w:szCs w:val="22"/>
        <w:rtl w:val="0"/>
        <w:lang w:val="es-ES_tradnl"/>
      </w:rPr>
    </w:lvl>
    <w:lvl w:ilvl="8">
      <w:start w:val="1"/>
      <w:numFmt w:val="decimal"/>
      <w:lvlText w:val="%1.%2.%3.%4.%5.%6.%7.%8.%9."/>
      <w:lvlJc w:val="left"/>
      <w:pPr>
        <w:tabs>
          <w:tab w:val="num" w:pos="1452"/>
        </w:tabs>
        <w:ind w:left="1452" w:hanging="1452"/>
      </w:pPr>
      <w:rPr>
        <w:position w:val="0"/>
        <w:sz w:val="22"/>
        <w:szCs w:val="22"/>
        <w:rtl w:val="0"/>
        <w:lang w:val="es-ES_tradnl"/>
      </w:rPr>
    </w:lvl>
  </w:abstractNum>
  <w:abstractNum w:abstractNumId="11" w15:restartNumberingAfterBreak="0">
    <w:nsid w:val="55B13CA8"/>
    <w:multiLevelType w:val="hybridMultilevel"/>
    <w:tmpl w:val="5448D3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77081"/>
    <w:multiLevelType w:val="hybridMultilevel"/>
    <w:tmpl w:val="1DFEF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1681327"/>
    <w:multiLevelType w:val="hybridMultilevel"/>
    <w:tmpl w:val="D06E97EE"/>
    <w:lvl w:ilvl="0" w:tplc="0C0A000F">
      <w:start w:val="1"/>
      <w:numFmt w:val="decimal"/>
      <w:lvlText w:val="%1."/>
      <w:lvlJc w:val="left"/>
      <w:pPr>
        <w:ind w:left="360" w:hanging="360"/>
      </w:pPr>
      <w:rPr>
        <w:rFonts w:hint="default"/>
      </w:rPr>
    </w:lvl>
    <w:lvl w:ilvl="1" w:tplc="240A0001">
      <w:start w:val="1"/>
      <w:numFmt w:val="bullet"/>
      <w:lvlText w:val=""/>
      <w:lvlJc w:val="left"/>
      <w:pPr>
        <w:ind w:left="1080" w:hanging="360"/>
      </w:pPr>
      <w:rPr>
        <w:rFonts w:ascii="Symbol" w:hAnsi="Symbol" w:hint="default"/>
      </w:rPr>
    </w:lvl>
    <w:lvl w:ilvl="2" w:tplc="240A0003">
      <w:start w:val="1"/>
      <w:numFmt w:val="bullet"/>
      <w:lvlText w:val="o"/>
      <w:lvlJc w:val="left"/>
      <w:pPr>
        <w:ind w:left="1800" w:hanging="180"/>
      </w:pPr>
      <w:rPr>
        <w:rFonts w:ascii="Courier New" w:hAnsi="Courier New" w:cs="Courier New" w:hint="default"/>
      </w:r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3A3411F"/>
    <w:multiLevelType w:val="hybridMultilevel"/>
    <w:tmpl w:val="9AC27A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C1224C"/>
    <w:multiLevelType w:val="hybridMultilevel"/>
    <w:tmpl w:val="EADE0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E422438"/>
    <w:multiLevelType w:val="hybridMultilevel"/>
    <w:tmpl w:val="43DCD83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F55FEF"/>
    <w:multiLevelType w:val="hybridMultilevel"/>
    <w:tmpl w:val="57F25C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62D75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F50DE"/>
    <w:multiLevelType w:val="hybridMultilevel"/>
    <w:tmpl w:val="12BAC2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B9142E2"/>
    <w:multiLevelType w:val="hybridMultilevel"/>
    <w:tmpl w:val="56B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0"/>
  </w:num>
  <w:num w:numId="5">
    <w:abstractNumId w:val="2"/>
  </w:num>
  <w:num w:numId="6">
    <w:abstractNumId w:val="7"/>
  </w:num>
  <w:num w:numId="7">
    <w:abstractNumId w:val="15"/>
  </w:num>
  <w:num w:numId="8">
    <w:abstractNumId w:val="1"/>
  </w:num>
  <w:num w:numId="9">
    <w:abstractNumId w:val="20"/>
  </w:num>
  <w:num w:numId="10">
    <w:abstractNumId w:val="4"/>
  </w:num>
  <w:num w:numId="11">
    <w:abstractNumId w:val="5"/>
  </w:num>
  <w:num w:numId="12">
    <w:abstractNumId w:val="11"/>
  </w:num>
  <w:num w:numId="13">
    <w:abstractNumId w:val="13"/>
  </w:num>
  <w:num w:numId="14">
    <w:abstractNumId w:val="18"/>
  </w:num>
  <w:num w:numId="15">
    <w:abstractNumId w:val="9"/>
  </w:num>
  <w:num w:numId="16">
    <w:abstractNumId w:val="12"/>
  </w:num>
  <w:num w:numId="17">
    <w:abstractNumId w:val="14"/>
  </w:num>
  <w:num w:numId="18">
    <w:abstractNumId w:val="19"/>
  </w:num>
  <w:num w:numId="19">
    <w:abstractNumId w:val="10"/>
  </w:num>
  <w:num w:numId="20">
    <w:abstractNumId w:val="6"/>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s Alexander Garcia Quiroz">
    <w15:presenceInfo w15:providerId="Windows Live" w15:userId="98f2ccbc8d84c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xx2t9apaxxv0eddro5dt28zv05dew50zae&quot;&gt;Deglutic&lt;record-ids&gt;&lt;item&gt;1&lt;/item&gt;&lt;item&gt;2&lt;/item&gt;&lt;item&gt;3&lt;/item&gt;&lt;item&gt;4&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1&lt;/item&gt;&lt;item&gt;32&lt;/item&gt;&lt;item&gt;33&lt;/item&gt;&lt;item&gt;36&lt;/item&gt;&lt;item&gt;37&lt;/item&gt;&lt;item&gt;38&lt;/item&gt;&lt;item&gt;39&lt;/item&gt;&lt;item&gt;40&lt;/item&gt;&lt;item&gt;41&lt;/item&gt;&lt;/record-ids&gt;&lt;/item&gt;&lt;/Libraries&gt;"/>
  </w:docVars>
  <w:rsids>
    <w:rsidRoot w:val="00D62B49"/>
    <w:rsid w:val="00000767"/>
    <w:rsid w:val="000058AB"/>
    <w:rsid w:val="00005EE6"/>
    <w:rsid w:val="000114E0"/>
    <w:rsid w:val="0001247E"/>
    <w:rsid w:val="00015DFF"/>
    <w:rsid w:val="00016C87"/>
    <w:rsid w:val="00025447"/>
    <w:rsid w:val="00030520"/>
    <w:rsid w:val="00034CC7"/>
    <w:rsid w:val="00035AB7"/>
    <w:rsid w:val="000405ED"/>
    <w:rsid w:val="00040E4B"/>
    <w:rsid w:val="0005491F"/>
    <w:rsid w:val="00055AE7"/>
    <w:rsid w:val="00081AD4"/>
    <w:rsid w:val="000875F8"/>
    <w:rsid w:val="00094794"/>
    <w:rsid w:val="00095DBA"/>
    <w:rsid w:val="00097258"/>
    <w:rsid w:val="000A2D9B"/>
    <w:rsid w:val="000B072F"/>
    <w:rsid w:val="000C25D3"/>
    <w:rsid w:val="000C2E4D"/>
    <w:rsid w:val="000C5E7C"/>
    <w:rsid w:val="000D2478"/>
    <w:rsid w:val="000D326E"/>
    <w:rsid w:val="000D4261"/>
    <w:rsid w:val="000E2726"/>
    <w:rsid w:val="000E2C0D"/>
    <w:rsid w:val="000E3790"/>
    <w:rsid w:val="000F3313"/>
    <w:rsid w:val="000F5BC3"/>
    <w:rsid w:val="00101364"/>
    <w:rsid w:val="00103A74"/>
    <w:rsid w:val="00103CC2"/>
    <w:rsid w:val="00112BF1"/>
    <w:rsid w:val="00116579"/>
    <w:rsid w:val="00130BF7"/>
    <w:rsid w:val="00131769"/>
    <w:rsid w:val="0013565C"/>
    <w:rsid w:val="00146E85"/>
    <w:rsid w:val="00153FCA"/>
    <w:rsid w:val="0016238A"/>
    <w:rsid w:val="00165DC8"/>
    <w:rsid w:val="00171426"/>
    <w:rsid w:val="00171D32"/>
    <w:rsid w:val="00180EE2"/>
    <w:rsid w:val="00184BC1"/>
    <w:rsid w:val="00194618"/>
    <w:rsid w:val="001B4F5A"/>
    <w:rsid w:val="001B697F"/>
    <w:rsid w:val="001C43CD"/>
    <w:rsid w:val="001C4FDD"/>
    <w:rsid w:val="001D283C"/>
    <w:rsid w:val="001D7778"/>
    <w:rsid w:val="001F0C75"/>
    <w:rsid w:val="001F5AE4"/>
    <w:rsid w:val="002001B1"/>
    <w:rsid w:val="002019CA"/>
    <w:rsid w:val="00211548"/>
    <w:rsid w:val="00213FB4"/>
    <w:rsid w:val="00222E7A"/>
    <w:rsid w:val="00225263"/>
    <w:rsid w:val="002426D5"/>
    <w:rsid w:val="00244053"/>
    <w:rsid w:val="00253D56"/>
    <w:rsid w:val="002567D7"/>
    <w:rsid w:val="002618B3"/>
    <w:rsid w:val="00265DAF"/>
    <w:rsid w:val="00270AB4"/>
    <w:rsid w:val="00275AE8"/>
    <w:rsid w:val="00291138"/>
    <w:rsid w:val="00294736"/>
    <w:rsid w:val="002956CA"/>
    <w:rsid w:val="002A4FCE"/>
    <w:rsid w:val="002A607F"/>
    <w:rsid w:val="002A6463"/>
    <w:rsid w:val="002B6E08"/>
    <w:rsid w:val="002D23E8"/>
    <w:rsid w:val="002D3784"/>
    <w:rsid w:val="002E0635"/>
    <w:rsid w:val="002E26A4"/>
    <w:rsid w:val="002F740E"/>
    <w:rsid w:val="003022CB"/>
    <w:rsid w:val="00320F17"/>
    <w:rsid w:val="00332C0E"/>
    <w:rsid w:val="00334623"/>
    <w:rsid w:val="003503EB"/>
    <w:rsid w:val="00350B13"/>
    <w:rsid w:val="0035258E"/>
    <w:rsid w:val="00352FEF"/>
    <w:rsid w:val="00354F80"/>
    <w:rsid w:val="0036211A"/>
    <w:rsid w:val="00363064"/>
    <w:rsid w:val="003745CF"/>
    <w:rsid w:val="00376643"/>
    <w:rsid w:val="003822B9"/>
    <w:rsid w:val="00384686"/>
    <w:rsid w:val="0039389A"/>
    <w:rsid w:val="003A3308"/>
    <w:rsid w:val="003A5BE1"/>
    <w:rsid w:val="003B1F43"/>
    <w:rsid w:val="003B77A0"/>
    <w:rsid w:val="003C0694"/>
    <w:rsid w:val="003C6797"/>
    <w:rsid w:val="003D3A55"/>
    <w:rsid w:val="003E4871"/>
    <w:rsid w:val="003F1D49"/>
    <w:rsid w:val="003F25F1"/>
    <w:rsid w:val="003F282F"/>
    <w:rsid w:val="003F6FE5"/>
    <w:rsid w:val="0041280B"/>
    <w:rsid w:val="00417C18"/>
    <w:rsid w:val="00420207"/>
    <w:rsid w:val="00421E5E"/>
    <w:rsid w:val="004265AC"/>
    <w:rsid w:val="004307DC"/>
    <w:rsid w:val="00430E32"/>
    <w:rsid w:val="00466BD1"/>
    <w:rsid w:val="0047756A"/>
    <w:rsid w:val="0048314D"/>
    <w:rsid w:val="00490F30"/>
    <w:rsid w:val="00495F17"/>
    <w:rsid w:val="004A7FD0"/>
    <w:rsid w:val="004B1E29"/>
    <w:rsid w:val="004B31C7"/>
    <w:rsid w:val="004B33E8"/>
    <w:rsid w:val="004C4BCA"/>
    <w:rsid w:val="004D2ABC"/>
    <w:rsid w:val="004D792E"/>
    <w:rsid w:val="004E4068"/>
    <w:rsid w:val="004F10B7"/>
    <w:rsid w:val="004F75D4"/>
    <w:rsid w:val="00502704"/>
    <w:rsid w:val="005035B3"/>
    <w:rsid w:val="00521121"/>
    <w:rsid w:val="00524EF9"/>
    <w:rsid w:val="00531216"/>
    <w:rsid w:val="00533935"/>
    <w:rsid w:val="00533DAD"/>
    <w:rsid w:val="00544B87"/>
    <w:rsid w:val="00550A54"/>
    <w:rsid w:val="00550B06"/>
    <w:rsid w:val="00552286"/>
    <w:rsid w:val="005525D0"/>
    <w:rsid w:val="005555D4"/>
    <w:rsid w:val="00556993"/>
    <w:rsid w:val="00560A3B"/>
    <w:rsid w:val="00567A54"/>
    <w:rsid w:val="005726A6"/>
    <w:rsid w:val="005727BB"/>
    <w:rsid w:val="005842A5"/>
    <w:rsid w:val="005A44D1"/>
    <w:rsid w:val="005C556A"/>
    <w:rsid w:val="005E1AF1"/>
    <w:rsid w:val="005E6EBD"/>
    <w:rsid w:val="005E6FE1"/>
    <w:rsid w:val="005E71D4"/>
    <w:rsid w:val="005E7737"/>
    <w:rsid w:val="005F51E2"/>
    <w:rsid w:val="00601D0F"/>
    <w:rsid w:val="00607C3E"/>
    <w:rsid w:val="00614867"/>
    <w:rsid w:val="00615265"/>
    <w:rsid w:val="006200EC"/>
    <w:rsid w:val="006209CE"/>
    <w:rsid w:val="00624BF6"/>
    <w:rsid w:val="00655929"/>
    <w:rsid w:val="006566B8"/>
    <w:rsid w:val="00661D2E"/>
    <w:rsid w:val="00667321"/>
    <w:rsid w:val="00670479"/>
    <w:rsid w:val="00677F17"/>
    <w:rsid w:val="00686C26"/>
    <w:rsid w:val="006947F1"/>
    <w:rsid w:val="006A1326"/>
    <w:rsid w:val="006A163E"/>
    <w:rsid w:val="006A2EE5"/>
    <w:rsid w:val="006B0BD0"/>
    <w:rsid w:val="006B1148"/>
    <w:rsid w:val="006B2845"/>
    <w:rsid w:val="006B36D8"/>
    <w:rsid w:val="006D364E"/>
    <w:rsid w:val="006D5F28"/>
    <w:rsid w:val="006D7DC6"/>
    <w:rsid w:val="006E4BB8"/>
    <w:rsid w:val="006F0E0D"/>
    <w:rsid w:val="007119A8"/>
    <w:rsid w:val="00712ED4"/>
    <w:rsid w:val="0072007A"/>
    <w:rsid w:val="00721B79"/>
    <w:rsid w:val="0072727D"/>
    <w:rsid w:val="00727FC7"/>
    <w:rsid w:val="00732707"/>
    <w:rsid w:val="007337FD"/>
    <w:rsid w:val="00746341"/>
    <w:rsid w:val="007479D5"/>
    <w:rsid w:val="00750C51"/>
    <w:rsid w:val="0075186E"/>
    <w:rsid w:val="00757975"/>
    <w:rsid w:val="007747CF"/>
    <w:rsid w:val="00780D3A"/>
    <w:rsid w:val="007847F6"/>
    <w:rsid w:val="00785BC9"/>
    <w:rsid w:val="007B1CEE"/>
    <w:rsid w:val="007B1D83"/>
    <w:rsid w:val="007B1EA6"/>
    <w:rsid w:val="007B7482"/>
    <w:rsid w:val="007D0881"/>
    <w:rsid w:val="00805668"/>
    <w:rsid w:val="00820AB7"/>
    <w:rsid w:val="00823B2F"/>
    <w:rsid w:val="0082614C"/>
    <w:rsid w:val="0083117E"/>
    <w:rsid w:val="00831186"/>
    <w:rsid w:val="00836FF3"/>
    <w:rsid w:val="00840827"/>
    <w:rsid w:val="00841D06"/>
    <w:rsid w:val="00843E56"/>
    <w:rsid w:val="0084406E"/>
    <w:rsid w:val="00850141"/>
    <w:rsid w:val="00852989"/>
    <w:rsid w:val="008643DB"/>
    <w:rsid w:val="0087004D"/>
    <w:rsid w:val="0088620F"/>
    <w:rsid w:val="008934E2"/>
    <w:rsid w:val="008A5D57"/>
    <w:rsid w:val="008B38D2"/>
    <w:rsid w:val="008C10E9"/>
    <w:rsid w:val="008D47F4"/>
    <w:rsid w:val="008D66C1"/>
    <w:rsid w:val="008E25EC"/>
    <w:rsid w:val="008E2CC6"/>
    <w:rsid w:val="00900222"/>
    <w:rsid w:val="00901AE7"/>
    <w:rsid w:val="0091769C"/>
    <w:rsid w:val="00924297"/>
    <w:rsid w:val="009340D6"/>
    <w:rsid w:val="00937C9D"/>
    <w:rsid w:val="00944B1F"/>
    <w:rsid w:val="00950AF2"/>
    <w:rsid w:val="00957B86"/>
    <w:rsid w:val="009641AD"/>
    <w:rsid w:val="00966F8E"/>
    <w:rsid w:val="00971A25"/>
    <w:rsid w:val="009741FC"/>
    <w:rsid w:val="00976748"/>
    <w:rsid w:val="0098361E"/>
    <w:rsid w:val="009850ED"/>
    <w:rsid w:val="0099029E"/>
    <w:rsid w:val="00990F14"/>
    <w:rsid w:val="00996E9D"/>
    <w:rsid w:val="009A0F34"/>
    <w:rsid w:val="009C0FEC"/>
    <w:rsid w:val="009C6D79"/>
    <w:rsid w:val="009D5EB8"/>
    <w:rsid w:val="009E0F26"/>
    <w:rsid w:val="009F36EB"/>
    <w:rsid w:val="009F51EE"/>
    <w:rsid w:val="00A021C4"/>
    <w:rsid w:val="00A027AC"/>
    <w:rsid w:val="00A039AF"/>
    <w:rsid w:val="00A123FF"/>
    <w:rsid w:val="00A14B20"/>
    <w:rsid w:val="00A34854"/>
    <w:rsid w:val="00A3542B"/>
    <w:rsid w:val="00A4368A"/>
    <w:rsid w:val="00A46607"/>
    <w:rsid w:val="00A46A41"/>
    <w:rsid w:val="00A543C6"/>
    <w:rsid w:val="00A60D1E"/>
    <w:rsid w:val="00A74E23"/>
    <w:rsid w:val="00A83D7A"/>
    <w:rsid w:val="00A87DC0"/>
    <w:rsid w:val="00A96F71"/>
    <w:rsid w:val="00AB1933"/>
    <w:rsid w:val="00AB5DB2"/>
    <w:rsid w:val="00AC3031"/>
    <w:rsid w:val="00AF019E"/>
    <w:rsid w:val="00AF272A"/>
    <w:rsid w:val="00AF4DEA"/>
    <w:rsid w:val="00AF570E"/>
    <w:rsid w:val="00B0279B"/>
    <w:rsid w:val="00B06B7D"/>
    <w:rsid w:val="00B14C7E"/>
    <w:rsid w:val="00B20D66"/>
    <w:rsid w:val="00B2206B"/>
    <w:rsid w:val="00B261A5"/>
    <w:rsid w:val="00B33A45"/>
    <w:rsid w:val="00B43F1E"/>
    <w:rsid w:val="00B470DE"/>
    <w:rsid w:val="00B47C75"/>
    <w:rsid w:val="00B47FDA"/>
    <w:rsid w:val="00B60953"/>
    <w:rsid w:val="00B71C05"/>
    <w:rsid w:val="00B80A92"/>
    <w:rsid w:val="00BA4E54"/>
    <w:rsid w:val="00BB3794"/>
    <w:rsid w:val="00BB4A8A"/>
    <w:rsid w:val="00BD20EF"/>
    <w:rsid w:val="00BF070E"/>
    <w:rsid w:val="00BF19E7"/>
    <w:rsid w:val="00BF3AB2"/>
    <w:rsid w:val="00C02D8A"/>
    <w:rsid w:val="00C04807"/>
    <w:rsid w:val="00C065D5"/>
    <w:rsid w:val="00C12A70"/>
    <w:rsid w:val="00C12C64"/>
    <w:rsid w:val="00C14DF1"/>
    <w:rsid w:val="00C162C9"/>
    <w:rsid w:val="00C17EA0"/>
    <w:rsid w:val="00C27BF7"/>
    <w:rsid w:val="00C414E7"/>
    <w:rsid w:val="00C424BB"/>
    <w:rsid w:val="00C4362F"/>
    <w:rsid w:val="00C4535F"/>
    <w:rsid w:val="00C54BC5"/>
    <w:rsid w:val="00C55883"/>
    <w:rsid w:val="00C73007"/>
    <w:rsid w:val="00C85A7A"/>
    <w:rsid w:val="00C914FB"/>
    <w:rsid w:val="00C91BF3"/>
    <w:rsid w:val="00C95838"/>
    <w:rsid w:val="00CA3AD1"/>
    <w:rsid w:val="00CB4ADA"/>
    <w:rsid w:val="00CB5B46"/>
    <w:rsid w:val="00CC0835"/>
    <w:rsid w:val="00CC08CC"/>
    <w:rsid w:val="00CC5722"/>
    <w:rsid w:val="00CC5F2A"/>
    <w:rsid w:val="00CE04A8"/>
    <w:rsid w:val="00CE2240"/>
    <w:rsid w:val="00CF017B"/>
    <w:rsid w:val="00CF221D"/>
    <w:rsid w:val="00CF29B6"/>
    <w:rsid w:val="00CF5014"/>
    <w:rsid w:val="00CF70E4"/>
    <w:rsid w:val="00D03121"/>
    <w:rsid w:val="00D03BEC"/>
    <w:rsid w:val="00D07CD9"/>
    <w:rsid w:val="00D17732"/>
    <w:rsid w:val="00D351BC"/>
    <w:rsid w:val="00D44252"/>
    <w:rsid w:val="00D52394"/>
    <w:rsid w:val="00D577C9"/>
    <w:rsid w:val="00D617CF"/>
    <w:rsid w:val="00D62B49"/>
    <w:rsid w:val="00D7141D"/>
    <w:rsid w:val="00DA72C8"/>
    <w:rsid w:val="00DC2C5B"/>
    <w:rsid w:val="00DC5CC1"/>
    <w:rsid w:val="00DD182D"/>
    <w:rsid w:val="00DD7489"/>
    <w:rsid w:val="00DF01C8"/>
    <w:rsid w:val="00DF17B7"/>
    <w:rsid w:val="00DF3AB9"/>
    <w:rsid w:val="00DF54AD"/>
    <w:rsid w:val="00DF69EF"/>
    <w:rsid w:val="00E07DD8"/>
    <w:rsid w:val="00E143AE"/>
    <w:rsid w:val="00E15BED"/>
    <w:rsid w:val="00E22031"/>
    <w:rsid w:val="00E24C57"/>
    <w:rsid w:val="00E26E32"/>
    <w:rsid w:val="00E2764C"/>
    <w:rsid w:val="00E439F2"/>
    <w:rsid w:val="00E46096"/>
    <w:rsid w:val="00E4626D"/>
    <w:rsid w:val="00E4764B"/>
    <w:rsid w:val="00E5379E"/>
    <w:rsid w:val="00E63879"/>
    <w:rsid w:val="00E726E1"/>
    <w:rsid w:val="00E8170C"/>
    <w:rsid w:val="00E839B3"/>
    <w:rsid w:val="00E91723"/>
    <w:rsid w:val="00E93815"/>
    <w:rsid w:val="00EC188B"/>
    <w:rsid w:val="00ED1C59"/>
    <w:rsid w:val="00EE5EEA"/>
    <w:rsid w:val="00EF1149"/>
    <w:rsid w:val="00EF41FF"/>
    <w:rsid w:val="00EF44CB"/>
    <w:rsid w:val="00EF688B"/>
    <w:rsid w:val="00EF7960"/>
    <w:rsid w:val="00F06B0B"/>
    <w:rsid w:val="00F103D8"/>
    <w:rsid w:val="00F20378"/>
    <w:rsid w:val="00F2273A"/>
    <w:rsid w:val="00F350C8"/>
    <w:rsid w:val="00F379DF"/>
    <w:rsid w:val="00F40E36"/>
    <w:rsid w:val="00F5350B"/>
    <w:rsid w:val="00F563AF"/>
    <w:rsid w:val="00F64987"/>
    <w:rsid w:val="00F705A6"/>
    <w:rsid w:val="00F814E3"/>
    <w:rsid w:val="00F82359"/>
    <w:rsid w:val="00F84549"/>
    <w:rsid w:val="00F864F5"/>
    <w:rsid w:val="00F978B6"/>
    <w:rsid w:val="00FA6A64"/>
    <w:rsid w:val="00FB1EE0"/>
    <w:rsid w:val="00FB3F40"/>
    <w:rsid w:val="00FB70CC"/>
    <w:rsid w:val="00FC0F2D"/>
    <w:rsid w:val="00FD49CE"/>
    <w:rsid w:val="00FD5681"/>
    <w:rsid w:val="00FD63D1"/>
    <w:rsid w:val="00FE7EDA"/>
    <w:rsid w:val="00FF6B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30135"/>
  <w15:docId w15:val="{9723479E-B5EA-49D2-8B9F-2D7521BB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3E8"/>
    <w:rPr>
      <w:lang w:val="es-ES_tradnl"/>
    </w:rPr>
  </w:style>
  <w:style w:type="paragraph" w:styleId="Ttulo1">
    <w:name w:val="heading 1"/>
    <w:basedOn w:val="Normal"/>
    <w:next w:val="Normal"/>
    <w:link w:val="Ttulo1Car"/>
    <w:uiPriority w:val="9"/>
    <w:qFormat/>
    <w:rsid w:val="002F74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4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535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694"/>
    <w:pPr>
      <w:ind w:left="720"/>
      <w:contextualSpacing/>
    </w:pPr>
  </w:style>
  <w:style w:type="character" w:customStyle="1" w:styleId="Ttulo1Car">
    <w:name w:val="Título 1 Car"/>
    <w:basedOn w:val="Fuentedeprrafopredeter"/>
    <w:link w:val="Ttulo1"/>
    <w:uiPriority w:val="9"/>
    <w:rsid w:val="002F740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740E"/>
    <w:rPr>
      <w:rFonts w:asciiTheme="majorHAnsi" w:eastAsiaTheme="majorEastAsia" w:hAnsiTheme="majorHAnsi" w:cstheme="majorBidi"/>
      <w:color w:val="2E74B5" w:themeColor="accent1" w:themeShade="BF"/>
      <w:sz w:val="26"/>
      <w:szCs w:val="26"/>
    </w:rPr>
  </w:style>
  <w:style w:type="paragraph" w:styleId="Lista">
    <w:name w:val="List"/>
    <w:basedOn w:val="Normal"/>
    <w:uiPriority w:val="99"/>
    <w:unhideWhenUsed/>
    <w:rsid w:val="002F740E"/>
    <w:pPr>
      <w:ind w:left="283" w:hanging="283"/>
      <w:contextualSpacing/>
    </w:pPr>
  </w:style>
  <w:style w:type="paragraph" w:styleId="Textoindependiente">
    <w:name w:val="Body Text"/>
    <w:basedOn w:val="Normal"/>
    <w:link w:val="TextoindependienteCar"/>
    <w:uiPriority w:val="99"/>
    <w:unhideWhenUsed/>
    <w:rsid w:val="002F740E"/>
    <w:pPr>
      <w:spacing w:after="120"/>
    </w:pPr>
  </w:style>
  <w:style w:type="character" w:customStyle="1" w:styleId="TextoindependienteCar">
    <w:name w:val="Texto independiente Car"/>
    <w:basedOn w:val="Fuentedeprrafopredeter"/>
    <w:link w:val="Textoindependiente"/>
    <w:uiPriority w:val="99"/>
    <w:rsid w:val="002F740E"/>
  </w:style>
  <w:style w:type="paragraph" w:styleId="Textodeglobo">
    <w:name w:val="Balloon Text"/>
    <w:basedOn w:val="Normal"/>
    <w:link w:val="TextodegloboCar"/>
    <w:uiPriority w:val="99"/>
    <w:semiHidden/>
    <w:unhideWhenUsed/>
    <w:rsid w:val="00950A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50AF2"/>
    <w:rPr>
      <w:rFonts w:ascii="Lucida Grande" w:hAnsi="Lucida Grande" w:cs="Lucida Grande"/>
      <w:sz w:val="18"/>
      <w:szCs w:val="18"/>
    </w:rPr>
  </w:style>
  <w:style w:type="paragraph" w:styleId="Revisin">
    <w:name w:val="Revision"/>
    <w:hidden/>
    <w:uiPriority w:val="99"/>
    <w:semiHidden/>
    <w:rsid w:val="00B470DE"/>
    <w:pPr>
      <w:spacing w:after="0" w:line="240" w:lineRule="auto"/>
    </w:pPr>
  </w:style>
  <w:style w:type="paragraph" w:styleId="Encabezado">
    <w:name w:val="header"/>
    <w:basedOn w:val="Normal"/>
    <w:link w:val="EncabezadoCar"/>
    <w:unhideWhenUsed/>
    <w:rsid w:val="00A83D7A"/>
    <w:pPr>
      <w:tabs>
        <w:tab w:val="center" w:pos="4252"/>
        <w:tab w:val="right" w:pos="8504"/>
      </w:tabs>
      <w:spacing w:after="0" w:line="240" w:lineRule="auto"/>
    </w:pPr>
  </w:style>
  <w:style w:type="character" w:customStyle="1" w:styleId="EncabezadoCar">
    <w:name w:val="Encabezado Car"/>
    <w:basedOn w:val="Fuentedeprrafopredeter"/>
    <w:link w:val="Encabezado"/>
    <w:rsid w:val="00A83D7A"/>
  </w:style>
  <w:style w:type="paragraph" w:styleId="Piedepgina">
    <w:name w:val="footer"/>
    <w:basedOn w:val="Normal"/>
    <w:link w:val="PiedepginaCar"/>
    <w:uiPriority w:val="99"/>
    <w:unhideWhenUsed/>
    <w:rsid w:val="00A83D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D7A"/>
  </w:style>
  <w:style w:type="character" w:customStyle="1" w:styleId="Ttulo3Car">
    <w:name w:val="Título 3 Car"/>
    <w:basedOn w:val="Fuentedeprrafopredeter"/>
    <w:link w:val="Ttulo3"/>
    <w:uiPriority w:val="9"/>
    <w:rsid w:val="00F5350B"/>
    <w:rPr>
      <w:rFonts w:asciiTheme="majorHAnsi" w:eastAsiaTheme="majorEastAsia" w:hAnsiTheme="majorHAnsi" w:cstheme="majorBidi"/>
      <w:color w:val="1F4D78" w:themeColor="accent1" w:themeShade="7F"/>
      <w:sz w:val="24"/>
      <w:szCs w:val="24"/>
    </w:rPr>
  </w:style>
  <w:style w:type="paragraph" w:styleId="Textocomentario">
    <w:name w:val="annotation text"/>
    <w:link w:val="TextocomentarioCar"/>
    <w:rsid w:val="00B0279B"/>
    <w:pPr>
      <w:pBdr>
        <w:top w:val="nil"/>
        <w:left w:val="nil"/>
        <w:bottom w:val="nil"/>
        <w:right w:val="nil"/>
        <w:between w:val="nil"/>
        <w:bar w:val="nil"/>
      </w:pBdr>
      <w:spacing w:after="0" w:line="240" w:lineRule="auto"/>
    </w:pPr>
    <w:rPr>
      <w:rFonts w:ascii="Arial" w:eastAsia="Arial Unicode MS" w:hAnsi="Arial Unicode MS" w:cs="Arial Unicode MS"/>
      <w:color w:val="000000"/>
      <w:sz w:val="20"/>
      <w:szCs w:val="20"/>
      <w:u w:color="000000"/>
      <w:bdr w:val="nil"/>
      <w:lang w:val="es-ES_tradnl" w:eastAsia="es-ES"/>
    </w:rPr>
  </w:style>
  <w:style w:type="character" w:customStyle="1" w:styleId="TextocomentarioCar">
    <w:name w:val="Texto comentario Car"/>
    <w:basedOn w:val="Fuentedeprrafopredeter"/>
    <w:link w:val="Textocomentario"/>
    <w:rsid w:val="00B0279B"/>
    <w:rPr>
      <w:rFonts w:ascii="Arial" w:eastAsia="Arial Unicode MS" w:hAnsi="Arial Unicode MS" w:cs="Arial Unicode MS"/>
      <w:color w:val="000000"/>
      <w:sz w:val="20"/>
      <w:szCs w:val="20"/>
      <w:u w:color="000000"/>
      <w:bdr w:val="nil"/>
      <w:lang w:val="es-ES_tradnl" w:eastAsia="es-ES"/>
    </w:rPr>
  </w:style>
  <w:style w:type="table" w:styleId="Tablaconcuadrcula">
    <w:name w:val="Table Grid"/>
    <w:basedOn w:val="Tablanormal"/>
    <w:uiPriority w:val="59"/>
    <w:rsid w:val="0030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2031"/>
    <w:pPr>
      <w:spacing w:before="100" w:beforeAutospacing="1" w:after="100" w:afterAutospacing="1" w:line="240" w:lineRule="auto"/>
    </w:pPr>
    <w:rPr>
      <w:rFonts w:ascii="Times" w:eastAsiaTheme="minorEastAsia" w:hAnsi="Times" w:cs="Times New Roman"/>
      <w:sz w:val="20"/>
      <w:szCs w:val="20"/>
      <w:u w:color="000000"/>
      <w:lang w:val="en-US" w:eastAsia="es-ES"/>
    </w:rPr>
  </w:style>
  <w:style w:type="character" w:styleId="Refdecomentario">
    <w:name w:val="annotation reference"/>
    <w:basedOn w:val="Fuentedeprrafopredeter"/>
    <w:uiPriority w:val="99"/>
    <w:semiHidden/>
    <w:unhideWhenUsed/>
    <w:rsid w:val="00A543C6"/>
    <w:rPr>
      <w:sz w:val="16"/>
      <w:szCs w:val="16"/>
    </w:rPr>
  </w:style>
  <w:style w:type="paragraph" w:styleId="Asuntodelcomentario">
    <w:name w:val="annotation subject"/>
    <w:basedOn w:val="Textocomentario"/>
    <w:next w:val="Textocomentario"/>
    <w:link w:val="AsuntodelcomentarioCar"/>
    <w:uiPriority w:val="99"/>
    <w:semiHidden/>
    <w:unhideWhenUsed/>
    <w:rsid w:val="00A543C6"/>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HAnsi" w:hAnsiTheme="minorHAnsi" w:cstheme="minorBidi"/>
      <w:b/>
      <w:bCs/>
      <w:color w:val="auto"/>
      <w:bdr w:val="none" w:sz="0" w:space="0" w:color="auto"/>
      <w:lang w:val="es-CO" w:eastAsia="en-US"/>
    </w:rPr>
  </w:style>
  <w:style w:type="character" w:customStyle="1" w:styleId="AsuntodelcomentarioCar">
    <w:name w:val="Asunto del comentario Car"/>
    <w:basedOn w:val="TextocomentarioCar"/>
    <w:link w:val="Asuntodelcomentario"/>
    <w:uiPriority w:val="99"/>
    <w:semiHidden/>
    <w:rsid w:val="00A543C6"/>
    <w:rPr>
      <w:rFonts w:ascii="Arial" w:eastAsia="Arial Unicode MS" w:hAnsi="Arial Unicode MS" w:cs="Arial Unicode MS"/>
      <w:b/>
      <w:bCs/>
      <w:color w:val="000000"/>
      <w:sz w:val="20"/>
      <w:szCs w:val="20"/>
      <w:u w:color="000000"/>
      <w:bdr w:val="nil"/>
      <w:lang w:val="es-ES_tradnl" w:eastAsia="es-ES"/>
    </w:rPr>
  </w:style>
  <w:style w:type="character" w:styleId="Hipervnculo">
    <w:name w:val="Hyperlink"/>
    <w:basedOn w:val="Fuentedeprrafopredeter"/>
    <w:uiPriority w:val="99"/>
    <w:unhideWhenUsed/>
    <w:rsid w:val="00005EE6"/>
    <w:rPr>
      <w:color w:val="0563C1" w:themeColor="hyperlink"/>
      <w:u w:val="single"/>
    </w:rPr>
  </w:style>
  <w:style w:type="paragraph" w:customStyle="1" w:styleId="EndNoteBibliographyTitle">
    <w:name w:val="EndNote Bibliography Title"/>
    <w:basedOn w:val="Normal"/>
    <w:rsid w:val="007B7482"/>
    <w:pPr>
      <w:spacing w:after="0"/>
      <w:jc w:val="center"/>
    </w:pPr>
    <w:rPr>
      <w:rFonts w:ascii="Calibri" w:hAnsi="Calibri"/>
      <w:lang w:val="en-US"/>
    </w:rPr>
  </w:style>
  <w:style w:type="paragraph" w:customStyle="1" w:styleId="EndNoteBibliography">
    <w:name w:val="EndNote Bibliography"/>
    <w:basedOn w:val="Normal"/>
    <w:rsid w:val="007B7482"/>
    <w:pPr>
      <w:spacing w:line="240" w:lineRule="auto"/>
      <w:jc w:val="both"/>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betus@yahoo.com.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Coh10</b:Tag>
    <b:SourceType>JournalArticle</b:SourceType>
    <b:Guid>{9A8F0A53-68C3-4CBD-85BF-E19AC0118555}</b:Guid>
    <b:LCID>uz-Cyrl-UZ</b:LCID>
    <b:Author>
      <b:Author>
        <b:NameList>
          <b:Person>
            <b:Last>Cohen</b:Last>
            <b:First>SH</b:First>
          </b:Person>
          <b:Person>
            <b:Last>Gerding</b:Last>
            <b:First>DN</b:First>
          </b:Person>
          <b:Person>
            <b:Last>Johnson</b:Last>
            <b:First>S</b:First>
          </b:Person>
          <b:Person>
            <b:Last>Kelly</b:Last>
            <b:First>CP</b:First>
          </b:Person>
          <b:Person>
            <b:Last>Loo</b:Last>
            <b:First>VG</b:First>
          </b:Person>
          <b:Person>
            <b:Last>McDonald</b:Last>
            <b:First>LC</b:First>
          </b:Person>
          <b:Person>
            <b:Last>Pepin</b:Last>
            <b:First>J</b:First>
          </b:Person>
          <b:Person>
            <b:Last>Wilcox</b:Last>
            <b:First>MH</b:First>
          </b:Person>
          <b:Person>
            <b:Last>America</b:Last>
            <b:First>Society</b:First>
            <b:Middle>for Healthcare Epidemiology of</b:Middle>
          </b:Person>
          <b:Person>
            <b:Last>America</b:Last>
            <b:First>Infectious</b:First>
            <b:Middle>Diseases Society of</b:Middle>
          </b:Person>
        </b:NameList>
      </b:Author>
    </b:Author>
    <b:Title>Clinical practice guidelines for Clostridium difficile infection in adults: 2010 update by the society for healthcare epidemiology of America (SHEA) and the infectious diseases society of America (IDSA)</b:Title>
    <b:Year>2010</b:Year>
    <b:Volume>31</b:Volume>
    <b:JournalName>Infect Control Hosp Epidemiol</b:JournalName>
    <b:Pages>431-455</b:Pages>
    <b:RefOrder>1</b:RefOrder>
  </b:Source>
  <b:Source>
    <b:Tag>Ols94</b:Tag>
    <b:SourceType>JournalArticle</b:SourceType>
    <b:Guid>{809DDAA1-FE5A-43A8-8CF9-44E28F32A999}</b:Guid>
    <b:LCID>uz-Cyrl-UZ</b:LCID>
    <b:Author>
      <b:Author>
        <b:NameList>
          <b:Person>
            <b:Last>Olson</b:Last>
            <b:First>MM</b:First>
          </b:Person>
          <b:Person>
            <b:Last>Shanholtzer</b:Last>
            <b:First>CJ</b:First>
          </b:Person>
          <b:Person>
            <b:Last>Lee</b:Last>
            <b:First>JT</b:First>
            <b:Middle>Jr</b:Middle>
          </b:Person>
          <b:Person>
            <b:Last>Gerding</b:Last>
            <b:First>DN</b:First>
          </b:Person>
        </b:NameList>
      </b:Author>
    </b:Author>
    <b:Title>Ten years of prospective Clostridium difficile-associated disease surveillance and treatment at the Minneapolis VA Medical Center, 1982-1991</b:Title>
    <b:Year>1994</b:Year>
    <b:Volume>371-381</b:Volume>
    <b:JournalName>Infect Control Hosp Epidemiol</b:JournalName>
    <b:Pages>15</b:Pages>
    <b:RefOrder>2</b:RefOrder>
  </b:Source>
  <b:Source>
    <b:Tag>AlT05</b:Tag>
    <b:SourceType>JournalArticle</b:SourceType>
    <b:Guid>{9A27F0B0-B869-46D2-83A3-E6AC138452C4}</b:Guid>
    <b:LCID>uz-Cyrl-UZ</b:LCID>
    <b:Author>
      <b:Author>
        <b:NameList>
          <b:Person>
            <b:Last>Al-Tureihi</b:Last>
            <b:First>FI</b:First>
          </b:Person>
          <b:Person>
            <b:Last>Hassoun</b:Last>
            <b:First>A</b:First>
          </b:Person>
          <b:Person>
            <b:Last>Wolf-Klein</b:Last>
            <b:First>G</b:First>
          </b:Person>
          <b:Person>
            <b:Last>Isenberg</b:Last>
            <b:First>H</b:First>
          </b:Person>
        </b:NameList>
      </b:Author>
    </b:Author>
    <b:Title>Albumin, length of stay, and proton pump inhibitors: key factors in Clostridium difficile-associated disease in nursing home patients</b:Title>
    <b:Year>2005</b:Year>
    <b:Volume>6</b:Volume>
    <b:JournalName>J Am Med Dir Assoc</b:JournalName>
    <b:Pages>105-108</b:Pages>
    <b:RefOrder>3</b:RefOrder>
  </b:Source>
  <b:Source>
    <b:Tag>Kar98</b:Tag>
    <b:SourceType>JournalArticle</b:SourceType>
    <b:Guid>{4FAD61B5-2CA7-4C15-AA87-B9A42D22E260}</b:Guid>
    <b:LCID>uz-Cyrl-UZ</b:LCID>
    <b:Author>
      <b:Author>
        <b:NameList>
          <b:Person>
            <b:Last>Karlström</b:Last>
            <b:First>O</b:First>
          </b:Person>
          <b:Person>
            <b:Last>Fryklund</b:Last>
            <b:First>B</b:First>
          </b:Person>
          <b:Person>
            <b:Last>Tullus</b:Last>
            <b:First>K</b:First>
          </b:Person>
          <b:Person>
            <b:Last>Burman</b:Last>
            <b:First>LG</b:First>
          </b:Person>
        </b:NameList>
      </b:Author>
    </b:Author>
    <b:Title>A prospective nationwide study of Clostridium difficile-associated diarrhea in Sweden. The Swedish C. difficile Study Group</b:Title>
    <b:Year>1998</b:Year>
    <b:Volume>26</b:Volume>
    <b:JournalName>Clin Infect Dis</b:JournalName>
    <b:Pages>141-145</b:Pages>
    <b:RefOrder>4</b:RefOrder>
  </b:Source>
  <b:Source>
    <b:Tag>McF89</b:Tag>
    <b:SourceType>JournalArticle</b:SourceType>
    <b:Guid>{EBE3D422-03D8-4422-A463-FF0C60D86D91}</b:Guid>
    <b:LCID>uz-Cyrl-UZ</b:LCID>
    <b:Author>
      <b:Author>
        <b:NameList>
          <b:Person>
            <b:Last>McFarland</b:Last>
            <b:First>LV</b:First>
          </b:Person>
          <b:Person>
            <b:Last>Mulligan</b:Last>
            <b:First>ME</b:First>
          </b:Person>
          <b:Person>
            <b:Last>Kwok</b:Last>
            <b:First>RY</b:First>
          </b:Person>
          <b:Person>
            <b:Last>Stamm</b:Last>
            <b:First>WE</b:First>
          </b:Person>
        </b:NameList>
      </b:Author>
    </b:Author>
    <b:Title>Nosocomial acquisition of Clostridium difficile infection</b:Title>
    <b:Year>1989</b:Year>
    <b:Volume>320</b:Volume>
    <b:JournalName>N Engl J Med</b:JournalName>
    <b:Pages>204-210</b:Pages>
    <b:RefOrder>5</b:RefOrder>
  </b:Source>
  <b:Source>
    <b:Tag>Rub11</b:Tag>
    <b:SourceType>JournalArticle</b:SourceType>
    <b:Guid>{A20DC614-EB0E-4FC7-AE25-9184BFD9071C}</b:Guid>
    <b:LCID>uz-Cyrl-UZ</b:LCID>
    <b:Author>
      <b:Author>
        <b:NameList>
          <b:Person>
            <b:Last>Rubin</b:Last>
            <b:First>DT</b:First>
          </b:Person>
          <b:Person>
            <b:Last>Sohi</b:Last>
            <b:First>S</b:First>
          </b:Person>
          <b:Person>
            <b:Last>Glathar</b:Last>
            <b:First>M</b:First>
          </b:Person>
          <b:Person>
            <b:Last>Thomas</b:Last>
            <b:First>T</b:First>
          </b:Person>
          <b:Person>
            <b:Last>Yadron</b:Last>
            <b:First>N</b:First>
          </b:Person>
          <b:Person>
            <b:Last>Surma</b:Last>
            <b:First>BL</b:First>
          </b:Person>
        </b:NameList>
      </b:Author>
    </b:Author>
    <b:Title>Rifaximin Is Effective for the Treatment of Clostridium difficile-Associated Diarrhea: Results of an Open-Label Pilot Study</b:Title>
    <b:Year>2011</b:Year>
    <b:Volume>Epub 2011 Nov 9</b:Volume>
    <b:JournalName>Gastroenterol Res Pract</b:JournalName>
    <b:RefOrder>6</b:RefOrder>
  </b:Source>
  <b:Source>
    <b:Tag>Bel04</b:Tag>
    <b:SourceType>JournalArticle</b:SourceType>
    <b:Guid>{13B33DD0-DD51-42EC-B13F-302C59E71F1A}</b:Guid>
    <b:LCID>uz-Cyrl-UZ</b:LCID>
    <b:Author>
      <b:Author>
        <b:NameList>
          <b:Person>
            <b:Last>Bellomo</b:Last>
            <b:First>R</b:First>
          </b:Person>
          <b:Person>
            <b:Last>Ronco</b:Last>
            <b:First>C</b:First>
          </b:Person>
          <b:Person>
            <b:Last>Kellum</b:Last>
            <b:First>JA</b:First>
          </b:Person>
          <b:Person>
            <b:Last>Mehta</b:Last>
            <b:First>RL</b:First>
          </b:Person>
          <b:Person>
            <b:Last>Palevsky</b:Last>
            <b:First>P</b:First>
          </b:Person>
          <b:Person>
            <b:Last>workgroup</b:Last>
            <b:First>Acute</b:First>
            <b:Middle>Dialysis Quality Initiative</b:Middle>
          </b:Person>
        </b:NameList>
      </b:Author>
    </b:Author>
    <b:Title>Acute renal failure - definition, outcome measures, animal models, fluid therapy and information technology needs: the Second International Consensus Conference of the Acute Dialysis Quality Initiative (ADQI) Group</b:Title>
    <b:Year>2004</b:Year>
    <b:Volume>8</b:Volume>
    <b:JournalName>Crit Care</b:JournalName>
    <b:Pages>R204-212</b:Pages>
    <b:RefOrder>7</b:RefOrder>
  </b:Source>
  <b:Source>
    <b:Tag>Del081</b:Tag>
    <b:SourceType>JournalArticle</b:SourceType>
    <b:Guid>{86366608-9932-4B61-A955-264DB8F1EBB0}</b:Guid>
    <b:LCID>uz-Cyrl-UZ</b:LCID>
    <b:Author>
      <b:Author>
        <b:NameList>
          <b:Person>
            <b:Last>Dellinger</b:Last>
            <b:First>RP</b:First>
          </b:Person>
          <b:Person>
            <b:Last>Levy</b:Last>
            <b:First>MM</b:First>
          </b:Person>
          <b:Person>
            <b:Last>Carlet</b:Last>
            <b:First>JM</b:First>
          </b:Person>
          <b:Person>
            <b:Last>Bion</b:Last>
            <b:First>J</b:First>
          </b:Person>
          <b:Person>
            <b:Last>Parker</b:Last>
            <b:First>MM</b:First>
          </b:Person>
          <b:Person>
            <b:Last>Jaeschke</b:Last>
            <b:First>R</b:First>
          </b:Person>
          <b:Person>
            <b:Last>Reinhart</b:Last>
            <b:First>K</b:First>
          </b:Person>
          <b:Person>
            <b:Last>Angus</b:Last>
            <b:First>DC</b:First>
          </b:Person>
          <b:Person>
            <b:Last>Brun-Buisson</b:Last>
            <b:First>C</b:First>
          </b:Person>
          <b:Person>
            <b:Last>Beale</b:Last>
            <b:First>R</b:First>
          </b:Person>
          <b:Person>
            <b:Last>Calandra</b:Last>
            <b:First>T</b:First>
          </b:Person>
          <b:Person>
            <b:Last>Dhainaut</b:Last>
            <b:First>JF</b:First>
          </b:Person>
          <b:Person>
            <b:Last>Gerlach</b:Last>
            <b:First>H</b:First>
          </b:Person>
          <b:Person>
            <b:Last>Harvey</b:Last>
            <b:First>M</b:First>
          </b:Person>
          <b:Person>
            <b:Last>Marini</b:Last>
            <b:First>JJ</b:First>
          </b:Person>
          <b:Person>
            <b:Last>Marshall</b:Last>
            <b:First>J</b:First>
          </b:Person>
          <b:Person>
            <b:Last>Ranieri</b:Last>
            <b:First>M</b:First>
          </b:Person>
          <b:Person>
            <b:Last>Ramsay</b:Last>
            <b:First>G</b:First>
          </b:Person>
          <b:Person>
            <b:Last>Sevransky</b:Last>
            <b:First>J</b:First>
          </b:Person>
          <b:Person>
            <b:Last>Thompson</b:Last>
            <b:First>BT</b:First>
          </b:Person>
        </b:NameList>
      </b:Author>
    </b:Author>
    <b:Title>Surviving Sepsis Campaign: international guidelines for management of severe sepsis and septic shock: 2008</b:Title>
    <b:Year>2008</b:Year>
    <b:Volume>36</b:Volume>
    <b:JournalName>Crit Care Med</b:JournalName>
    <b:Pages>296-327</b:Pages>
    <b:RefOrder>8</b:RefOrder>
  </b:Source>
</b:Sources>
</file>

<file path=customXml/itemProps1.xml><?xml version="1.0" encoding="utf-8"?>
<ds:datastoreItem xmlns:ds="http://schemas.openxmlformats.org/officeDocument/2006/customXml" ds:itemID="{8F1B3AD5-696F-4463-99FF-3C5AAC6E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37</Pages>
  <Words>19045</Words>
  <Characters>104752</Characters>
  <Application>Microsoft Office Word</Application>
  <DocSecurity>0</DocSecurity>
  <Lines>872</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Luis Alexander Garcia Quiroz</cp:lastModifiedBy>
  <cp:revision>25</cp:revision>
  <dcterms:created xsi:type="dcterms:W3CDTF">2016-01-21T16:10:00Z</dcterms:created>
  <dcterms:modified xsi:type="dcterms:W3CDTF">2017-08-09T03:12:00Z</dcterms:modified>
</cp:coreProperties>
</file>